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ins w:id="0" w:date="2024-12-23T15:25:0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4</w:t>
        </w:r>
      </w:ins>
      <w:del w:id="1" w:date="2024-12-23T15:24:3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2</w:delText>
        </w:r>
      </w:del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2" w:date="2024-12-23T14:57:2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Бурдинский Владислав Дмитриевич</w:t>
        </w:r>
      </w:ins>
      <w:del w:id="3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Гордовой Д</w:delText>
        </w:r>
      </w:del>
      <w:del w:id="4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5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</w:delText>
        </w:r>
      </w:del>
      <w:del w:id="6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ins w:id="7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3</w:t>
        </w:r>
      </w:ins>
      <w:del w:id="8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ins w:id="9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23</w:t>
        </w:r>
      </w:ins>
      <w:del w:id="10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19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1</w:t>
      </w:r>
      <w:ins w:id="11" w:date="2024-12-23T15:59:34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8</w:t>
        </w:r>
      </w:ins>
      <w:del w:id="12" w:date="2024-12-23T14:58:24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3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ins w:id="13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4</w:t>
        </w:r>
      </w:ins>
      <w:del w:id="14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0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15" w:date="2024-12-23T16:05:17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6" w:date="2024-12-23T16:05:17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Цель работы</w:delText>
        </w:r>
      </w:del>
    </w:p>
    <w:p>
      <w:pPr>
        <w:pStyle w:val="Normal.0"/>
        <w:spacing w:line="256" w:lineRule="auto"/>
        <w:rPr>
          <w:del w:id="17" w:date="2024-12-23T16:05:17Z" w:author="Владислав Бурдинский"/>
          <w:rFonts w:ascii="Times New Roman" w:cs="Times New Roman" w:hAnsi="Times New Roman" w:eastAsia="Times New Roman"/>
          <w:sz w:val="28"/>
          <w:szCs w:val="28"/>
        </w:rPr>
      </w:pPr>
      <w:del w:id="18" w:date="2024-12-23T16:05:17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Приобретение практических навыков в</w:delText>
        </w:r>
      </w:del>
      <w:del w:id="19" w:date="2024-12-23T16:05:17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0" w:date="2024-12-23T16:05:17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Управление процессами в ОС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21" w:date="2024-12-23T16:05:17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Обеспечение обмена данных между процессами посредством каналов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22" w:date="2024-12-23T16:05:17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23" w:date="2024-12-23T16:05:17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ins w:id="24" w:date="2024-12-23T16:05:28Z" w:author="Владислав Бурдинский"/>
          <w:sz w:val="28"/>
          <w:szCs w:val="28"/>
        </w:rPr>
      </w:pPr>
      <w:del w:id="25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создает </w:delText>
        </w:r>
      </w:del>
      <w:del w:id="26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</w:delText>
        </w:r>
      </w:del>
      <w:del w:id="27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28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Предопределены процессы ввода</w:delText>
        </w:r>
      </w:del>
      <w:del w:id="29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30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вывода</w:delText>
        </w:r>
      </w:del>
      <w:del w:id="31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32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получает три числа и переводит их на ввод дочернему процессу</w:delText>
        </w:r>
      </w:del>
      <w:del w:id="33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34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 осуществляет деление число</w:delText>
        </w:r>
      </w:del>
      <w:del w:id="35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1/ </w:delText>
        </w:r>
      </w:del>
      <w:del w:id="36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37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2/ </w:delText>
        </w:r>
      </w:del>
      <w:del w:id="38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39" w:date="2024-12-23T16:05:17Z" w:author="Владислав Бурдинский">
        <w:r>
          <w:rPr>
            <w:sz w:val="28"/>
            <w:szCs w:val="28"/>
            <w:rtl w:val="0"/>
            <w:lang w:val="ru-RU"/>
          </w:rPr>
          <w:delText xml:space="preserve">3 </w:delText>
        </w:r>
      </w:del>
      <w:ins w:id="40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Цель работы</w:t>
        </w:r>
      </w:ins>
    </w:p>
    <w:p>
      <w:pPr>
        <w:pStyle w:val="Normal.0"/>
        <w:spacing w:after="0" w:line="240" w:lineRule="auto"/>
        <w:rPr>
          <w:ins w:id="41" w:date="2024-12-23T16:05:28Z" w:author="Владислав Бурдинский"/>
          <w:sz w:val="28"/>
          <w:szCs w:val="28"/>
        </w:rPr>
      </w:pPr>
      <w:ins w:id="42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Ц</w:t>
        </w:r>
      </w:ins>
      <w:ins w:id="43" w:date="2024-12-23T16:05:28Z" w:author="Владислав Бурдинский">
        <w:r>
          <w:rPr>
            <w:sz w:val="28"/>
            <w:szCs w:val="28"/>
          </w:rPr>
          <w:tab/>
        </w:r>
      </w:ins>
      <w:ins w:id="44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елью является приобретение практических навыков в</w:t>
        </w:r>
      </w:ins>
      <w:ins w:id="45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:</w:t>
        </w:r>
      </w:ins>
    </w:p>
    <w:p>
      <w:pPr>
        <w:pStyle w:val="Normal.0"/>
        <w:spacing w:after="0" w:line="240" w:lineRule="auto"/>
        <w:rPr>
          <w:ins w:id="46" w:date="2024-12-23T16:05:28Z" w:author="Владислав Бурдинский"/>
          <w:sz w:val="28"/>
          <w:szCs w:val="28"/>
        </w:rPr>
      </w:pPr>
      <w:ins w:id="47" w:date="2024-12-23T16:05:28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ins>
      <w:ins w:id="48" w:date="2024-12-23T16:05:28Z" w:author="Владислав Бурдинский">
        <w:r>
          <w:rPr>
            <w:sz w:val="28"/>
            <w:szCs w:val="28"/>
            <w:rtl w:val="0"/>
          </w:rPr>
          <w:tab/>
          <w:t>Создание динамических библиотек</w:t>
        </w:r>
      </w:ins>
    </w:p>
    <w:p>
      <w:pPr>
        <w:pStyle w:val="Normal.0"/>
        <w:spacing w:after="0" w:line="240" w:lineRule="auto"/>
        <w:rPr>
          <w:ins w:id="49" w:date="2024-12-23T16:05:28Z" w:author="Владислав Бурдинский"/>
          <w:sz w:val="28"/>
          <w:szCs w:val="28"/>
        </w:rPr>
      </w:pPr>
      <w:ins w:id="50" w:date="2024-12-23T16:05:28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ins>
      <w:ins w:id="51" w:date="2024-12-23T16:05:28Z" w:author="Владислав Бурдинский">
        <w:r>
          <w:rPr>
            <w:sz w:val="28"/>
            <w:szCs w:val="28"/>
            <w:rtl w:val="0"/>
          </w:rPr>
          <w:tab/>
          <w:t>Создание программ</w:t>
        </w:r>
      </w:ins>
      <w:ins w:id="52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53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которые используют функции динамических библиотек</w:t>
        </w:r>
      </w:ins>
    </w:p>
    <w:p>
      <w:pPr>
        <w:pStyle w:val="Normal.0"/>
        <w:spacing w:after="0" w:line="240" w:lineRule="auto"/>
        <w:rPr>
          <w:ins w:id="54" w:date="2024-12-23T16:05:28Z" w:author="Владислав Бурдинский"/>
          <w:sz w:val="28"/>
          <w:szCs w:val="28"/>
        </w:rPr>
      </w:pPr>
    </w:p>
    <w:p>
      <w:pPr>
        <w:pStyle w:val="Normal.0"/>
        <w:spacing w:after="0" w:line="240" w:lineRule="auto"/>
        <w:rPr>
          <w:ins w:id="55" w:date="2024-12-23T16:05:28Z" w:author="Владислав Бурдинский"/>
          <w:sz w:val="28"/>
          <w:szCs w:val="28"/>
        </w:rPr>
      </w:pPr>
      <w:ins w:id="56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Задание</w:t>
        </w:r>
      </w:ins>
    </w:p>
    <w:p>
      <w:pPr>
        <w:pStyle w:val="Normal.0"/>
        <w:spacing w:after="0" w:line="240" w:lineRule="auto"/>
        <w:rPr>
          <w:ins w:id="57" w:date="2024-12-23T16:05:28Z" w:author="Владислав Бурдинский"/>
          <w:sz w:val="28"/>
          <w:szCs w:val="28"/>
        </w:rPr>
      </w:pPr>
      <w:ins w:id="58" w:date="2024-12-23T16:05:28Z" w:author="Владислав Бурдинский">
        <w:r>
          <w:rPr>
            <w:sz w:val="28"/>
            <w:szCs w:val="28"/>
          </w:rPr>
          <w:tab/>
        </w:r>
      </w:ins>
      <w:ins w:id="59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Требуется создать динамические библиотеки</w:t>
        </w:r>
      </w:ins>
      <w:ins w:id="60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61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которые реализуют заданный вариантом функционал</w:t>
        </w:r>
      </w:ins>
      <w:ins w:id="62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 xml:space="preserve">. </w:t>
        </w:r>
      </w:ins>
      <w:ins w:id="63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 xml:space="preserve">Далее использовать данные библиотеки </w:t>
        </w:r>
      </w:ins>
      <w:ins w:id="64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2-</w:t>
        </w:r>
      </w:ins>
      <w:ins w:id="65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мя способами</w:t>
        </w:r>
      </w:ins>
      <w:ins w:id="66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:</w:t>
        </w:r>
      </w:ins>
    </w:p>
    <w:p>
      <w:pPr>
        <w:pStyle w:val="Normal.0"/>
        <w:spacing w:after="0" w:line="240" w:lineRule="auto"/>
        <w:rPr>
          <w:ins w:id="67" w:date="2024-12-23T16:05:28Z" w:author="Владислав Бурдинский"/>
          <w:sz w:val="28"/>
          <w:szCs w:val="28"/>
        </w:rPr>
      </w:pPr>
      <w:ins w:id="68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1.</w:t>
          <w:tab/>
        </w:r>
      </w:ins>
      <w:ins w:id="69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 xml:space="preserve">Во время компиляции </w:t>
        </w:r>
      </w:ins>
      <w:ins w:id="70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(</w:t>
        </w:r>
      </w:ins>
      <w:ins w:id="71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на этапе «линковки»</w:t>
        </w:r>
      </w:ins>
      <w:ins w:id="72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/linking)</w:t>
        </w:r>
      </w:ins>
    </w:p>
    <w:p>
      <w:pPr>
        <w:pStyle w:val="Normal.0"/>
        <w:spacing w:after="0" w:line="240" w:lineRule="auto"/>
        <w:rPr>
          <w:ins w:id="73" w:date="2024-12-23T16:05:28Z" w:author="Владислав Бурдинский"/>
          <w:sz w:val="28"/>
          <w:szCs w:val="28"/>
        </w:rPr>
      </w:pPr>
      <w:ins w:id="74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2.</w:t>
          <w:tab/>
        </w:r>
      </w:ins>
      <w:ins w:id="75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Во время исполнения программы</w:t>
        </w:r>
      </w:ins>
      <w:ins w:id="76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 xml:space="preserve">. </w:t>
        </w:r>
      </w:ins>
      <w:ins w:id="77" w:date="2024-12-23T16:05:28Z" w:author="Владислав Бурдинский">
        <w:r>
          <w:rPr>
            <w:sz w:val="28"/>
            <w:szCs w:val="28"/>
            <w:rtl w:val="0"/>
            <w:lang w:val="ru-RU"/>
          </w:rPr>
          <w:t>Библиотеки загружаются в память с помощью интерфейса ОС для работы с динамическими библиотеками</w:t>
        </w:r>
      </w:ins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7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два дочерних процесса</w:delText>
        </w:r>
      </w:del>
      <w:del w:id="7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8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Перенаправление стандартных потоков ввода</w:delText>
        </w:r>
      </w:del>
      <w:del w:id="8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8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вывода показано на картинке выше</w:delText>
        </w:r>
      </w:del>
      <w:del w:id="8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Child1 </w:delText>
        </w:r>
      </w:del>
      <w:del w:id="8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8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8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можно «соединить» между собой дополнительным каналом</w:delText>
        </w:r>
      </w:del>
      <w:del w:id="8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8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и дочерний процесс должны быть представлены разными программами</w:delText>
        </w:r>
      </w:del>
      <w:del w:id="8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9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принимает от пользователя строки произвольной длины и пересылает их в </w:delText>
        </w:r>
      </w:del>
      <w:del w:id="9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pipe1. </w:delText>
        </w:r>
      </w:del>
      <w:del w:id="9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Процесс </w:delText>
        </w:r>
      </w:del>
      <w:del w:id="9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child1 </w:delText>
        </w:r>
      </w:del>
      <w:del w:id="9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9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9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производят работу над строками</w:delText>
        </w:r>
      </w:del>
      <w:del w:id="9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9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пересылает результат своей работы родительскому процессу</w:delText>
        </w:r>
      </w:del>
      <w:del w:id="9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0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полученный результат выводит в стандартный поток вывода</w:delText>
        </w:r>
      </w:del>
      <w:del w:id="10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02" w:date="2024-12-23T16:06:25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103" w:date="2024-12-23T16:06:25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delText>Вариант задания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04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13 </w:delText>
        </w:r>
      </w:del>
      <w:del w:id="105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вариант</w:delText>
        </w:r>
      </w:del>
      <w:del w:id="106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) Child1 </w:delText>
        </w:r>
      </w:del>
      <w:del w:id="107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переводит строки в нижний регистр</w:delText>
        </w:r>
      </w:del>
      <w:del w:id="108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109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превращает все пробельные символы в символ «</w:delText>
        </w:r>
      </w:del>
      <w:del w:id="110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_</w:delText>
        </w:r>
      </w:del>
      <w:del w:id="111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»</w:delText>
        </w:r>
      </w:del>
      <w:del w:id="112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13" w:date="2024-12-23T15:00:12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del w:id="114" w:date="2024-12-23T15:00:12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115" w:date="2024-12-23T15:00:12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Общие сведения о программе</w:delText>
        </w:r>
      </w:del>
    </w:p>
    <w:p>
      <w:pPr>
        <w:pStyle w:val="Normal.0"/>
        <w:tabs>
          <w:tab w:val="left" w:pos="3553"/>
        </w:tabs>
        <w:spacing w:after="0" w:line="360" w:lineRule="auto"/>
        <w:rPr>
          <w:del w:id="116" w:date="2024-12-23T15:00:12Z" w:author="Владислав Бурдинский"/>
        </w:rPr>
      </w:pPr>
      <w:del w:id="117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Программа компилируется из файла </w:delText>
        </w:r>
      </w:del>
      <w:del w:id="118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lab</w:delText>
        </w:r>
      </w:del>
      <w:del w:id="119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2.</w:delText>
        </w:r>
      </w:del>
      <w:del w:id="120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c</w:delText>
        </w:r>
      </w:del>
      <w:del w:id="121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. </w:delText>
        </w:r>
      </w:del>
      <w:del w:id="122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программе используются следующие системные вызовы</w:delText>
        </w:r>
      </w:del>
      <w:del w:id="123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24" w:date="2024-12-23T15:00:12Z" w:author="Владислав Бурдинский"/>
          <w:rFonts w:ascii="Arial" w:cs="Arial" w:hAnsi="Arial" w:eastAsia="Arial"/>
          <w:outline w:val="0"/>
          <w:color w:val="202122"/>
          <w:sz w:val="28"/>
          <w:szCs w:val="28"/>
          <w:u w:color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del w:id="125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en-US"/>
            <w14:textFill>
              <w14:solidFill>
                <w14:srgbClr w14:val="000000"/>
              </w14:solidFill>
            </w14:textFill>
          </w:rPr>
          <w:delText>fork</w:delText>
        </w:r>
      </w:del>
      <w:del w:id="126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</w:delText>
        </w:r>
      </w:del>
      <w:del w:id="127" w:date="2024-12-23T15:00:1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- </w:delText>
        </w:r>
      </w:del>
      <w:del w:id="128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создает новый </w:delText>
        </w:r>
      </w:del>
      <w:del w:id="129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begin" w:fldLock="0"/>
        </w:r>
      </w:del>
      <w:del w:id="130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delInstrText xml:space="preserve"> HYPERLINK "https://ru.wikipedia.org/wiki/%25D0%259F%25D1%2580%25D0%25BE%25D1%2586%25D0%25B5%25D1%2581%25D1%2581_(%25D0%25B8%25D0%25BD%25D1%2584%25D0%25BE%25D1%2580%25D0%25BC%25D0%25B0%25D1%2582%25D0%25B8%25D0%25BA%25D0%25B0)"</w:delInstrText>
        </w:r>
      </w:del>
      <w:del w:id="131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separate" w:fldLock="0"/>
        </w:r>
      </w:del>
      <w:del w:id="132" w:date="2024-12-23T15:00:12Z" w:author="Владислав Бурдинский">
        <w:r>
          <w:rPr>
            <w:rStyle w:val="Hyperlink.0"/>
            <w:rFonts w:ascii="Arial" w:hAnsi="Arial" w:hint="default"/>
            <w:outline w:val="0"/>
            <w:color w:val="0b0080"/>
            <w:sz w:val="28"/>
            <w:szCs w:val="28"/>
            <w:u w:val="single" w:color="0b0080"/>
            <w:shd w:val="clear" w:color="auto" w:fill="ffffff"/>
            <w:rtl w:val="0"/>
            <w:lang w:val="ru-RU"/>
            <w14:textFill>
              <w14:solidFill>
                <w14:srgbClr w14:val="0B0080"/>
              </w14:solidFill>
            </w14:textFill>
          </w:rPr>
          <w:delText>процесс</w:delText>
        </w:r>
      </w:del>
      <w:del w:id="133" w:date="2024-12-23T15:00:12Z" w:author="Владислав Бурдинский">
        <w:r>
          <w:rPr>
            <w:rFonts w:ascii="Arial" w:cs="Arial" w:hAnsi="Arial" w:eastAsia="Arial"/>
            <w:outline w:val="0"/>
            <w:color w:val="202122"/>
            <w:sz w:val="28"/>
            <w:szCs w:val="28"/>
            <w14:textFill>
              <w14:solidFill>
                <w14:srgbClr w14:val="202122"/>
              </w14:solidFill>
            </w14:textFill>
          </w:rPr>
          <w:fldChar w:fldCharType="end" w:fldLock="0"/>
        </w:r>
      </w:del>
      <w:del w:id="134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 </w:delText>
        </w:r>
      </w:del>
      <w:del w:id="135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(</w:delText>
        </w:r>
      </w:del>
      <w:del w:id="136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потомок</w:delText>
        </w:r>
      </w:del>
      <w:del w:id="137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), </w:delText>
        </w:r>
      </w:del>
      <w:del w:id="138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который является практически полной копией процесса</w:delText>
        </w:r>
      </w:del>
      <w:del w:id="139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-</w:delText>
        </w:r>
      </w:del>
      <w:del w:id="140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родителя</w:delText>
        </w:r>
      </w:del>
      <w:del w:id="141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, </w:delText>
        </w:r>
      </w:del>
      <w:del w:id="142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выполняющего этот вызов</w:delText>
        </w:r>
      </w:del>
      <w:del w:id="143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.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del w:id="144" w:date="2024-12-23T15:00:12Z" w:author="Владислав Бурдинский"/>
        </w:rPr>
      </w:pPr>
      <w:del w:id="145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pipe</w:delText>
        </w:r>
      </w:del>
      <w:del w:id="146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47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48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создаёт однонаправленный канал данных</w:delText>
        </w:r>
      </w:del>
      <w:del w:id="149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50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можно использовать для взаимодействия между процессами</w:delText>
        </w:r>
      </w:del>
      <w:del w:id="151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52" w:date="2024-12-23T15:00:12Z" w:author="Владислав Бурдинский"/>
          <w:rFonts w:ascii="Times New Roman" w:cs="Times New Roman" w:hAnsi="Times New Roman" w:eastAsia="Times New Roman"/>
          <w:sz w:val="28"/>
          <w:szCs w:val="28"/>
          <w:rtl w:val="0"/>
        </w:rPr>
      </w:pPr>
      <w:del w:id="153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read</w:delText>
        </w:r>
      </w:del>
      <w:del w:id="154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55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56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Считывает данные из файла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</w:pPr>
      <w:del w:id="157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write</w:delText>
        </w:r>
      </w:del>
      <w:del w:id="158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- </w:delText>
        </w:r>
      </w:del>
      <w:del w:id="159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записывает в файл</w:delText>
        </w:r>
      </w:del>
    </w:p>
    <w:p>
      <w:pPr>
        <w:pStyle w:val="Normal.0"/>
        <w:tabs>
          <w:tab w:val="left" w:pos="3553"/>
        </w:tabs>
        <w:spacing w:after="0" w:line="360" w:lineRule="auto"/>
        <w:ind w:left="720" w:firstLine="0"/>
        <w:jc w:val="both"/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160" w:date="2024-12-23T15:55:51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Код программы</w:t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161" w:date="2024-12-23T15:55:51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ins w:id="162" w:date="2024-12-23T15:55:5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t>e_formula.cpp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4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6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&lt;cmath&gt;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8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70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extern</w:t>
        </w:r>
      </w:ins>
      <w:ins w:id="1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"C"</w:t>
        </w:r>
      </w:ins>
      <w:ins w:id="1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1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1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8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8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8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8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9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3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9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95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9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7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1.0f</w:t>
        </w:r>
      </w:ins>
      <w:ins w:id="1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0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2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2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pow</w:t>
        </w:r>
      </w:ins>
      <w:ins w:id="2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09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1.0f</w:t>
        </w:r>
      </w:ins>
      <w:ins w:id="2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2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3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1.0f</w:t>
        </w:r>
      </w:ins>
      <w:ins w:id="21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/</w:t>
        </w:r>
      </w:ins>
      <w:ins w:id="21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1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23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2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1" w:date="2024-12-23T15:55:51Z" w:author="Владислав Бурдинский">
        <w:r>
          <w:rPr>
            <w:rFonts w:ascii="Menlo Regular" w:cs="Menlo Regular" w:hAnsi="Menlo Regular" w:eastAsia="Menlo Regular"/>
            <w:outline w:val="0"/>
            <w:color w:val="cccccc"/>
            <w:shd w:val="clear" w:color="auto" w:fill="ffffff"/>
            <w:rtl w:val="0"/>
            <w14:textFill>
              <w14:solidFill>
                <w14:srgbClr w14:val="CCCCCC"/>
              </w14:solidFill>
            </w14:textFill>
          </w:rPr>
          <w:tab/>
          <w:t>e_series.cpp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extern</w:t>
        </w:r>
      </w:ins>
      <w:ins w:id="23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"C"</w:t>
        </w:r>
      </w:ins>
      <w:ins w:id="2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2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2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4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4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2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sum</w:t>
        </w:r>
      </w:ins>
      <w:ins w:id="2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3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0.0f</w:t>
        </w:r>
      </w:ins>
      <w:ins w:id="2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5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factorial</w:t>
        </w:r>
      </w:ins>
      <w:ins w:id="2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3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6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6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</w:t>
        </w:r>
      </w:ins>
      <w:ins w:id="2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5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7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</w:t>
        </w:r>
      </w:ins>
      <w:ins w:id="2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9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2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8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28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</w:t>
        </w:r>
      </w:ins>
      <w:ins w:id="2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88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9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</w:t>
        </w:r>
      </w:ins>
      <w:ins w:id="2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2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4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factorial</w:t>
        </w:r>
      </w:ins>
      <w:ins w:id="29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0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*=</w:t>
        </w:r>
      </w:ins>
      <w:ins w:id="30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</w:t>
        </w:r>
      </w:ins>
      <w:ins w:id="30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0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sum</w:t>
        </w:r>
      </w:ins>
      <w:ins w:id="30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0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+=</w:t>
        </w:r>
      </w:ins>
      <w:ins w:id="3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1.0f</w:t>
        </w:r>
      </w:ins>
      <w:ins w:id="3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4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/</w:t>
        </w:r>
      </w:ins>
      <w:ins w:id="31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factorial</w:t>
        </w:r>
      </w:ins>
      <w:ins w:id="31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22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2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sum</w:t>
        </w:r>
      </w:ins>
      <w:ins w:id="32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prime_naive.cpp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2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4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&lt;cmath&gt;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6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33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338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extern</w:t>
        </w:r>
      </w:ins>
      <w:ins w:id="3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3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"C"</w:t>
        </w:r>
      </w:ins>
      <w:ins w:id="3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3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3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5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3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5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count</w:t>
        </w:r>
      </w:ins>
      <w:ins w:id="3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5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69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3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7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</w:t>
        </w:r>
      </w:ins>
      <w:ins w:id="3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3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37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</w:t>
        </w:r>
      </w:ins>
      <w:ins w:id="3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3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3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38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38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</w:t>
        </w:r>
      </w:ins>
      <w:ins w:id="3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0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9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</w:t>
        </w:r>
      </w:ins>
      <w:ins w:id="3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4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6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39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98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39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40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40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0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1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stop_point</w:t>
        </w:r>
      </w:ins>
      <w:ins w:id="41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6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8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sqrt</w:t>
        </w:r>
      </w:ins>
      <w:ins w:id="41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</w:t>
        </w:r>
      </w:ins>
      <w:ins w:id="42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24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42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2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2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42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0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3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43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43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43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6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43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stop_point</w:t>
        </w:r>
      </w:ins>
      <w:ins w:id="43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440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44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4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45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4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num</w:t>
        </w:r>
      </w:ins>
      <w:ins w:id="4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9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%</w:t>
        </w:r>
      </w:ins>
      <w:ins w:id="4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4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5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45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4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46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break</w:t>
        </w:r>
      </w:ins>
      <w:ins w:id="4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75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7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4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8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48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count</w:t>
        </w:r>
      </w:ins>
      <w:ins w:id="4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90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count</w:t>
        </w:r>
      </w:ins>
      <w:ins w:id="4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prime_sieve.cpp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1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50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503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&lt;vector&gt;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extern</w:t>
        </w:r>
      </w:ins>
      <w:ins w:id="5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8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"C"</w:t>
        </w:r>
      </w:ins>
      <w:ins w:id="50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2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5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1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1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51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1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1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52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4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2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2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52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8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52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53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53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53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6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53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53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40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4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4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6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4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48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t>vector</w:t>
        </w:r>
      </w:ins>
      <w:ins w:id="54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&lt;</w:t>
        </w:r>
      </w:ins>
      <w:ins w:id="55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55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&gt; </w:t>
        </w:r>
      </w:ins>
      <w:ins w:id="55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55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5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55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6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55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8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5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60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true</w:t>
        </w:r>
      </w:ins>
      <w:ins w:id="56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6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56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66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6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572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73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74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7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6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7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57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8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8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82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5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8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8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5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88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9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5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59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5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94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5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9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59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98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59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0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60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60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60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0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60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6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60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610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61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12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6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1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1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616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61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61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61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62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2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2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6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62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2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63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63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63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63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63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63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8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+=</w:t>
        </w:r>
      </w:ins>
      <w:ins w:id="63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4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4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4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4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64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64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64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64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6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4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6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5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6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5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5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5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5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6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6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6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count</w:t>
        </w:r>
      </w:ins>
      <w:ins w:id="6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6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67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6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6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671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6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67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6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7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6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68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8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&lt;=</w:t>
        </w:r>
      </w:ins>
      <w:ins w:id="6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8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68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687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68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9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692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6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69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isPrime</w:t>
        </w:r>
      </w:ins>
      <w:ins w:id="69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69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69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6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69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count</w:t>
        </w:r>
      </w:ins>
      <w:ins w:id="700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70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0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0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0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0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706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7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0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count</w:t>
        </w:r>
      </w:ins>
      <w:ins w:id="70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1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test_dynamic.cpp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18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71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720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2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22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72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724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&lt;dlfcn.h&gt;</w:t>
        </w:r>
      </w:ins>
      <w:ins w:id="72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   </w:t>
        </w:r>
      </w:ins>
      <w:ins w:id="726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727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Для </w:t>
        </w:r>
      </w:ins>
      <w:ins w:id="728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s-ES_tradnl"/>
            <w14:textFill>
              <w14:solidFill>
                <w14:srgbClr w14:val="6A9955"/>
              </w14:solidFill>
            </w14:textFill>
          </w:rPr>
          <w:t>macos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2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30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73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732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34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73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736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&lt;string&gt;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3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typedef</w:t>
        </w:r>
      </w:ins>
      <w:ins w:id="7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4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7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(*</w:t>
        </w:r>
      </w:ins>
      <w:ins w:id="74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PrimeCountFunc</w:t>
        </w:r>
      </w:ins>
      <w:ins w:id="7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)(</w:t>
        </w:r>
      </w:ins>
      <w:ins w:id="74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7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74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7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4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5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typedef</w:t>
        </w:r>
      </w:ins>
      <w:ins w:id="75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5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75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(*</w:t>
        </w:r>
      </w:ins>
      <w:ins w:id="754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pt-PT"/>
            <w14:textFill>
              <w14:solidFill>
                <w14:srgbClr w14:val="4EC9B0"/>
              </w14:solidFill>
            </w14:textFill>
          </w:rPr>
          <w:t>EFunc</w:t>
        </w:r>
      </w:ins>
      <w:ins w:id="75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)(</w:t>
        </w:r>
      </w:ins>
      <w:ins w:id="75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75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5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5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76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62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76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76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767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7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6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7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7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7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7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dlopen</w:t>
        </w:r>
      </w:ins>
      <w:ins w:id="7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7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"./prime_naive.dylib"</w:t>
        </w:r>
      </w:ins>
      <w:ins w:id="7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77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>RTLD_LAZY</w:t>
        </w:r>
      </w:ins>
      <w:ins w:id="7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7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78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78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7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8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7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86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7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88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dlopen</w:t>
        </w:r>
      </w:ins>
      <w:ins w:id="7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790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"./e_formula.dylib"</w:t>
        </w:r>
      </w:ins>
      <w:ins w:id="7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79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>RTLD_LAZY</w:t>
        </w:r>
      </w:ins>
      <w:ins w:id="7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9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796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79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798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79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8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0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8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0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80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80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0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08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0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1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cerr</w:t>
        </w:r>
      </w:ins>
      <w:ins w:id="8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12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8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14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815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Ошибка загрузки библиотек</w:t>
        </w:r>
      </w:ins>
      <w:ins w:id="816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81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18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81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20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2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22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82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2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2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26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82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28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82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3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3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3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3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3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35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PrimeCountFunc</w:t>
        </w:r>
      </w:ins>
      <w:ins w:id="8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3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PrimeCount</w:t>
        </w:r>
      </w:ins>
      <w:ins w:id="8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39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41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PrimeCountFunc</w:t>
        </w:r>
      </w:ins>
      <w:ins w:id="8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  <w:ins w:id="84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dlsym</w:t>
        </w:r>
      </w:ins>
      <w:ins w:id="8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4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8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847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"PrimeCount"</w:t>
        </w:r>
      </w:ins>
      <w:ins w:id="8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4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51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pt-PT"/>
            <w14:textFill>
              <w14:solidFill>
                <w14:srgbClr w14:val="4EC9B0"/>
              </w14:solidFill>
            </w14:textFill>
          </w:rPr>
          <w:t>EFunc</w:t>
        </w:r>
      </w:ins>
      <w:ins w:id="8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5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</w:t>
        </w:r>
      </w:ins>
      <w:ins w:id="8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5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57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pt-PT"/>
            <w14:textFill>
              <w14:solidFill>
                <w14:srgbClr w14:val="4EC9B0"/>
              </w14:solidFill>
            </w14:textFill>
          </w:rPr>
          <w:t>EFunc</w:t>
        </w:r>
      </w:ins>
      <w:ins w:id="8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  <w:ins w:id="85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dlsym</w:t>
        </w:r>
      </w:ins>
      <w:ins w:id="8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6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8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863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"E"</w:t>
        </w:r>
      </w:ins>
      <w:ins w:id="8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6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6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6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68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6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70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87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7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87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7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7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876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87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78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7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80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getline</w:t>
        </w:r>
      </w:ins>
      <w:ins w:id="88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82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8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8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88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8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8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890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8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9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8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94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empty</w:t>
        </w:r>
      </w:ins>
      <w:ins w:id="8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896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89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9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9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00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0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02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istringstream</w:t>
        </w:r>
      </w:ins>
      <w:ins w:id="90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0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90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0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9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0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0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1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9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1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9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1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1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1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91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18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91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2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92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2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2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924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2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2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92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28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92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3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93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3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34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dlclose</w:t>
        </w:r>
      </w:ins>
      <w:ins w:id="93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36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93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3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40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dlclose</w:t>
        </w:r>
      </w:ins>
      <w:ins w:id="94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42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94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4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4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4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94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4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94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5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toggle</w:t>
        </w:r>
      </w:ins>
      <w:ins w:id="95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5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5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5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95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5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5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5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toggle</w:t>
        </w:r>
      </w:ins>
      <w:ins w:id="95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60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6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6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96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toggle</w:t>
        </w:r>
      </w:ins>
      <w:ins w:id="9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6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96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6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toggle</w:t>
        </w:r>
      </w:ins>
      <w:ins w:id="9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7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7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9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7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7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dlopen</w:t>
        </w:r>
      </w:ins>
      <w:ins w:id="9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7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nl-NL"/>
            <w14:textFill>
              <w14:solidFill>
                <w14:srgbClr w14:val="CE9178"/>
              </w14:solidFill>
            </w14:textFill>
          </w:rPr>
          <w:t>"./prime_sieve.dylib"</w:t>
        </w:r>
      </w:ins>
      <w:ins w:id="9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98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>RTLD_LAZY</w:t>
        </w:r>
      </w:ins>
      <w:ins w:id="9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8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8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98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87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8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8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dlopen</w:t>
        </w:r>
      </w:ins>
      <w:ins w:id="9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91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"./e_series.dylib"</w:t>
        </w:r>
      </w:ins>
      <w:ins w:id="99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99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>RTLD_LAZY</w:t>
        </w:r>
      </w:ins>
      <w:ins w:id="99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9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99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9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0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10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0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0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dlopen</w:t>
        </w:r>
      </w:ins>
      <w:ins w:id="10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07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"./prime_naive.dylib"</w:t>
        </w:r>
      </w:ins>
      <w:ins w:id="10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0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>RTLD_LAZY</w:t>
        </w:r>
      </w:ins>
      <w:ins w:id="10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1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1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101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1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dlopen</w:t>
        </w:r>
      </w:ins>
      <w:ins w:id="10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1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"./e_formula.dylib"</w:t>
        </w:r>
      </w:ins>
      <w:ins w:id="10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2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>RTLD_LAZY</w:t>
        </w:r>
      </w:ins>
      <w:ins w:id="10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2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2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02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0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029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103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103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32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103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34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103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10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3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39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4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cerr</w:t>
        </w:r>
      </w:ins>
      <w:ins w:id="10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0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46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Ошибка загрузки библиотек</w:t>
        </w:r>
      </w:ins>
      <w:ins w:id="1047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0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51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5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0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5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5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0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59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0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6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6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06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PrimeCount</w:t>
        </w:r>
      </w:ins>
      <w:ins w:id="10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67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069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PrimeCountFunc</w:t>
        </w:r>
      </w:ins>
      <w:ins w:id="10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  <w:ins w:id="107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dlsym</w:t>
        </w:r>
      </w:ins>
      <w:ins w:id="10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7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10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7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"PrimeCount"</w:t>
        </w:r>
      </w:ins>
      <w:ins w:id="10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7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07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</w:t>
        </w:r>
      </w:ins>
      <w:ins w:id="10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8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08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pt-PT"/>
            <w14:textFill>
              <w14:solidFill>
                <w14:srgbClr w14:val="4EC9B0"/>
              </w14:solidFill>
            </w14:textFill>
          </w:rPr>
          <w:t>EFunc</w:t>
        </w:r>
      </w:ins>
      <w:ins w:id="10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  <w:ins w:id="108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dlsym</w:t>
        </w:r>
      </w:ins>
      <w:ins w:id="108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08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108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08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"E"</w:t>
        </w:r>
      </w:ins>
      <w:ins w:id="10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9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9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09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9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9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09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9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0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9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100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Реализации переключены</w:t>
        </w:r>
      </w:ins>
      <w:ins w:id="1101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1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0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05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0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1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0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111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1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13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1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11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11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17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1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19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1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2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1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2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1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12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1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3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3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113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13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1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1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1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4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4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1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4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1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47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1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4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PrimeCount</w:t>
        </w:r>
      </w:ins>
      <w:ins w:id="11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15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1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15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1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5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57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5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1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6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63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164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Количество простых чисел</w:t>
        </w:r>
      </w:ins>
      <w:ins w:id="116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11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6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6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1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7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1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7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7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1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7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179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1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81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18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1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85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18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87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118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8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9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19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9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19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9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9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19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11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9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2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2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0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20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12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2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9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2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1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</w:t>
        </w:r>
      </w:ins>
      <w:ins w:id="12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1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21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1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1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217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1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2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2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3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24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Значение числа </w:t>
        </w:r>
      </w:ins>
      <w:ins w:id="122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e: "</w:t>
        </w:r>
      </w:ins>
      <w:ins w:id="12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2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23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23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3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3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2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3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239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2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4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24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4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2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4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2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4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50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Неизвестная команда</w:t>
        </w:r>
      </w:ins>
      <w:ins w:id="1251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2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5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5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2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5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6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266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dlclose</w:t>
        </w:r>
      </w:ins>
      <w:ins w:id="126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68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handlePrime</w:t>
        </w:r>
      </w:ins>
      <w:ins w:id="126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7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7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272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dlclose</w:t>
        </w:r>
      </w:ins>
      <w:ins w:id="127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27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handleE</w:t>
        </w:r>
      </w:ins>
      <w:ins w:id="127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7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7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278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27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8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28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8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8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8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8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test_static.cpp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8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8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90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29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292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9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94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29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296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&lt;sstream&gt;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9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98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29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300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&lt;string&gt;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0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0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0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extern</w:t>
        </w:r>
      </w:ins>
      <w:ins w:id="13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0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"C"</w:t>
        </w:r>
      </w:ins>
      <w:ins w:id="13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0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30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1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13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31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1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1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31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31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1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3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2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32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13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2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13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32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2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33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3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3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3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13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341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4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3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4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3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4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349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13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351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5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getline</w:t>
        </w:r>
      </w:ins>
      <w:ins w:id="13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355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5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13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35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3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6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363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3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36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3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36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empty</w:t>
        </w:r>
      </w:ins>
      <w:ins w:id="13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1369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13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7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373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375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istringstream</w:t>
        </w:r>
      </w:ins>
      <w:ins w:id="13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7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13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37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13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8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383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8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38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8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8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38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13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9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39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9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39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9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9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397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3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39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4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0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4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03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4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0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0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4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0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4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41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4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1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1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1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141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1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4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1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4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2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4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2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4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2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2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4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2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43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31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43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3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143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3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4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43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4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3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41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4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4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4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4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47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48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Количество простых чисел</w:t>
        </w:r>
      </w:ins>
      <w:ins w:id="144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14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4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4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45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7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5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5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4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6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6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463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46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65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4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46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cmd</w:t>
        </w:r>
      </w:ins>
      <w:ins w:id="146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69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47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71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14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7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7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7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4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7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47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7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8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8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iss</w:t>
        </w:r>
      </w:ins>
      <w:ins w:id="148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3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&gt;&gt;</w:t>
        </w:r>
      </w:ins>
      <w:ins w:id="148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5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48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8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8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48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14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91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49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93" w:date="2024-12-23T15:55:51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49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9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149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497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4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9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501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0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5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0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5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07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08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Значение числа </w:t>
        </w:r>
      </w:ins>
      <w:ins w:id="150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e: "</w:t>
        </w:r>
      </w:ins>
      <w:ins w:id="15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5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151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5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51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7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19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5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523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5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527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29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53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53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3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34" w:date="2024-12-23T15:55:51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Неизвестная команда</w:t>
        </w:r>
      </w:ins>
      <w:ins w:id="1535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3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7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&lt;&lt;</w:t>
        </w:r>
      </w:ins>
      <w:ins w:id="153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9" w:date="2024-12-23T15:55:51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4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endl</w:t>
        </w:r>
      </w:ins>
      <w:ins w:id="154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4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4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4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4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4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549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55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51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55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5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5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unit_tests.cpp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0" w:date="2024-12-23T15:55:51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56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562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t>&lt;gtest/gtest.h&gt;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566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Объявления функций из библиотек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extern</w:t>
        </w:r>
      </w:ins>
      <w:ins w:id="156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70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"C"</w:t>
        </w:r>
      </w:ins>
      <w:ins w:id="157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7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7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57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57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76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157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7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57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80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A</w:t>
        </w:r>
      </w:ins>
      <w:ins w:id="158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58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5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8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B</w:t>
        </w:r>
      </w:ins>
      <w:ins w:id="15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8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58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float</w:t>
        </w:r>
      </w:ins>
      <w:ins w:id="15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90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159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9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5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94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15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9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0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60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(PrimeCountTest, NaiveImplementation)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0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0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0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EXPECT_EQ</w:t>
        </w:r>
      </w:ins>
      <w:ins w:id="160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06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16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08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60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61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16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61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</w:t>
        </w:r>
      </w:ins>
      <w:ins w:id="16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  <w:ins w:id="1614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// </w:t>
        </w:r>
      </w:ins>
      <w:ins w:id="1615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Простые числа</w:t>
        </w:r>
      </w:ins>
      <w:ins w:id="1616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: 2, 3, 5, 7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1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1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EXPECT_EQ</w:t>
        </w:r>
      </w:ins>
      <w:ins w:id="16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21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16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23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16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625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20</w:t>
        </w:r>
      </w:ins>
      <w:ins w:id="16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627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</w:t>
        </w:r>
      </w:ins>
      <w:ins w:id="162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  <w:ins w:id="1629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1630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Простые числа</w:t>
        </w:r>
      </w:ins>
      <w:ins w:id="1631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: 11, 13, 17, 19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3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3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3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EXPECT_EQ</w:t>
        </w:r>
      </w:ins>
      <w:ins w:id="163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36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PrimeCount</w:t>
        </w:r>
      </w:ins>
      <w:ins w:id="163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38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63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64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64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64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64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  <w:ins w:id="1644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// </w:t>
        </w:r>
      </w:ins>
      <w:ins w:id="1645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Нет простых чисел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4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4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4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4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5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TEST</w:t>
        </w:r>
      </w:ins>
      <w:ins w:id="165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(ETest, FormulaImplementation)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5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5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5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EXPECT_NEAR</w:t>
        </w:r>
      </w:ins>
      <w:ins w:id="165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56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165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58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65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66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2.0f</w:t>
        </w:r>
      </w:ins>
      <w:ins w:id="166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66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0.01f</w:t>
        </w:r>
      </w:ins>
      <w:ins w:id="166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6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6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6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EXPECT_NEAR</w:t>
        </w:r>
      </w:ins>
      <w:ins w:id="166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68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166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70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5</w:t>
        </w:r>
      </w:ins>
      <w:ins w:id="167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67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2.48832f</w:t>
        </w:r>
      </w:ins>
      <w:ins w:id="167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674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0.01f</w:t>
        </w:r>
      </w:ins>
      <w:ins w:id="167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7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7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7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EXPECT_NEAR</w:t>
        </w:r>
      </w:ins>
      <w:ins w:id="167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80" w:date="2024-12-23T15:55:51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</w:t>
        </w:r>
      </w:ins>
      <w:ins w:id="168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682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1000</w:t>
        </w:r>
      </w:ins>
      <w:ins w:id="16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), </w:t>
        </w:r>
      </w:ins>
      <w:ins w:id="1684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2.71692f</w:t>
        </w:r>
      </w:ins>
      <w:ins w:id="16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686" w:date="2024-12-23T15:55:51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0.0001f</w:t>
        </w:r>
      </w:ins>
      <w:ins w:id="168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8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8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CMakeLists.txt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9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cmake_minimum_required</w:t>
        </w:r>
      </w:ins>
      <w:ins w:id="169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>(VERSION 3.10)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9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project</w:t>
        </w:r>
      </w:ins>
      <w:ins w:id="17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(Lab4DynamicLibraries)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0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0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03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704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Устанавливаем стандарт </w:t>
        </w:r>
      </w:ins>
      <w:ins w:id="170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C++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0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0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set</w:t>
        </w:r>
      </w:ins>
      <w:ins w:id="17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(CMAKE_CXX_STANDARD 17)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0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10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set</w:t>
        </w:r>
      </w:ins>
      <w:ins w:id="171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(CMAKE_CXX_STANDARD_REQUIRED </w:t>
        </w:r>
      </w:ins>
      <w:ins w:id="171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171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1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1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16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717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Включаем позиционно</w:t>
        </w:r>
      </w:ins>
      <w:ins w:id="1718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-</w:t>
        </w:r>
      </w:ins>
      <w:ins w:id="1719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независимый код для создания динамических библиотек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2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set</w:t>
        </w:r>
      </w:ins>
      <w:ins w:id="17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723" w:date="2024-12-23T15:55:51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CMAKE_POSITION_INDEPENDENT_CODE</w:t>
        </w:r>
      </w:ins>
      <w:ins w:id="17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2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t>ON</w:t>
        </w:r>
      </w:ins>
      <w:ins w:id="17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29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730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Добавляем флаг для генерации отладочной информации </w:t>
        </w:r>
      </w:ins>
      <w:ins w:id="1731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(</w:t>
        </w:r>
      </w:ins>
      <w:ins w:id="1732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опционально</w:t>
        </w:r>
      </w:ins>
      <w:ins w:id="1733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3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3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#set(CMAKE_BUILD_TYPE Debug)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3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3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38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739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Добавляем все исходные файлы в переменную </w:t>
        </w:r>
      </w:ins>
      <w:ins w:id="1740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SOURCES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set</w:t>
        </w:r>
      </w:ins>
      <w:ins w:id="174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(SOURCES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prime_naive.cpp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prime_sieve.cpp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e_formula.cpp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5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51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e_series.cpp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5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5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test_static.cpp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5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5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test_dynamic.cpp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5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5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unit_tests.cpp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5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5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62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763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Создаём динамические библиотеки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6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add_library</w:t>
        </w:r>
      </w:ins>
      <w:ins w:id="176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(prime_naive SHARED prime_naive.cpp)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68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add_library</w:t>
        </w:r>
      </w:ins>
      <w:ins w:id="176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nl-NL"/>
            <w14:textFill>
              <w14:solidFill>
                <w14:srgbClr w14:val="CCCCCC"/>
              </w14:solidFill>
            </w14:textFill>
          </w:rPr>
          <w:t>(prime_sieve SHARED prime_sieve.cpp)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7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71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add_library</w:t>
        </w:r>
      </w:ins>
      <w:ins w:id="177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(e_formula SHARED e_formula.cpp)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7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74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add_library</w:t>
        </w:r>
      </w:ins>
      <w:ins w:id="177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(e_series SHARED e_series.cpp)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7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7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78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779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Устанавливаем имена выходных файлов библиотек без префикса </w:t>
        </w:r>
      </w:ins>
      <w:ins w:id="1780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fr-FR"/>
            <w14:textFill>
              <w14:solidFill>
                <w14:srgbClr w14:val="6A9955"/>
              </w14:solidFill>
            </w14:textFill>
          </w:rPr>
          <w:t>"lib"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8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8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set_target_properties</w:t>
        </w:r>
      </w:ins>
      <w:ins w:id="17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 xml:space="preserve">(prime_naive PROPERTIES PREFIX </w:t>
        </w:r>
      </w:ins>
      <w:ins w:id="1784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""</w:t>
        </w:r>
      </w:ins>
      <w:ins w:id="178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8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8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set_target_properties</w:t>
        </w:r>
      </w:ins>
      <w:ins w:id="178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 xml:space="preserve">(prime_sieve PROPERTIES PREFIX </w:t>
        </w:r>
      </w:ins>
      <w:ins w:id="178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""</w:t>
        </w:r>
      </w:ins>
      <w:ins w:id="17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9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9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set_target_properties</w:t>
        </w:r>
      </w:ins>
      <w:ins w:id="179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 xml:space="preserve">(e_formula PROPERTIES PREFIX </w:t>
        </w:r>
      </w:ins>
      <w:ins w:id="1794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""</w:t>
        </w:r>
      </w:ins>
      <w:ins w:id="179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9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9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set_target_properties</w:t>
        </w:r>
      </w:ins>
      <w:ins w:id="17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 xml:space="preserve">(e_series PROPERTIES PREFIX </w:t>
        </w:r>
      </w:ins>
      <w:ins w:id="1799" w:date="2024-12-23T15:55:51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""</w:t>
        </w:r>
      </w:ins>
      <w:ins w:id="18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0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0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03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04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Добавляем исполняемые файлы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0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06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add_executable</w:t>
        </w:r>
      </w:ins>
      <w:ins w:id="180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(test_static test_static.cpp)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0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0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add_executable</w:t>
        </w:r>
      </w:ins>
      <w:ins w:id="18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(test_dynamic test_dynamic.cpp)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1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1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13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14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Связываем библиотеки с исполняемым файлом </w:t>
        </w:r>
      </w:ins>
      <w:ins w:id="181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>test_static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1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1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target_link_libraries</w:t>
        </w:r>
      </w:ins>
      <w:ins w:id="181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(test_static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1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PRIVATE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prime_naive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e_formula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9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30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Для </w:t>
        </w:r>
      </w:ins>
      <w:ins w:id="1831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test_dynamic </w:t>
        </w:r>
      </w:ins>
      <w:ins w:id="1832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необходимо добавить библиотеку </w:t>
        </w:r>
      </w:ins>
      <w:ins w:id="1833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dl (</w:t>
        </w:r>
      </w:ins>
      <w:ins w:id="1834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для </w:t>
        </w:r>
      </w:ins>
      <w:ins w:id="183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a-DK"/>
            <w14:textFill>
              <w14:solidFill>
                <w14:srgbClr w14:val="6A9955"/>
              </w14:solidFill>
            </w14:textFill>
          </w:rPr>
          <w:t>Unix-</w:t>
        </w:r>
      </w:ins>
      <w:ins w:id="1836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подобных систем</w:t>
        </w:r>
      </w:ins>
      <w:ins w:id="1837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3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3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if</w:t>
        </w:r>
      </w:ins>
      <w:ins w:id="184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(UNIX)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4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 xml:space="preserve">    target_link_libraries</w:t>
        </w:r>
      </w:ins>
      <w:ins w:id="184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(test_dynamic PRIVATE dl)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45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endif</w:t>
        </w:r>
      </w:ins>
      <w:ins w:id="184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49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50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Настройка </w:t>
        </w:r>
      </w:ins>
      <w:ins w:id="1851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>Google 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5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53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54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Добавляем </w:t>
        </w:r>
      </w:ins>
      <w:ins w:id="185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FetchContent </w:t>
        </w:r>
      </w:ins>
      <w:ins w:id="1856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для загрузки </w:t>
        </w:r>
      </w:ins>
      <w:ins w:id="1857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>Google 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5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5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include</w:t>
        </w:r>
      </w:ins>
      <w:ins w:id="186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(FetchContent)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FetchContent_Declare(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5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   googletest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7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   URL https://github.com/google/googletest/archive/release-1.12.1.zip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9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0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72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73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Загружаем и создаём </w:t>
        </w:r>
      </w:ins>
      <w:ins w:id="1874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>Google 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7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FetchContent_MakeAvailable(googletest)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79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80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Включаем тестирование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82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enable_testing</w:t>
        </w:r>
      </w:ins>
      <w:ins w:id="1883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86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87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Создаём тестовый исполняемый файл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8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add_executable</w:t>
        </w:r>
      </w:ins>
      <w:ins w:id="189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(unit_tests unit_tests.cpp)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9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92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93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894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Связываем тесты с библиотеками и </w:t>
        </w:r>
      </w:ins>
      <w:ins w:id="189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t>Google 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96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97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target_link_libraries</w:t>
        </w:r>
      </w:ins>
      <w:ins w:id="189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(unit_tests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9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PRIVATE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gtest_main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4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prime_naive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5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6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prime_sieve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7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8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e_formula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9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1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e_series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1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1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1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1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15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# </w:t>
        </w:r>
      </w:ins>
      <w:ins w:id="1916" w:date="2024-12-23T15:55:51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Добавляем тесты в </w:t>
        </w:r>
      </w:ins>
      <w:ins w:id="1917" w:date="2024-12-23T15:55:51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CTest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18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19" w:date="2024-12-23T15:55:51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include</w:t>
        </w:r>
      </w:ins>
      <w:ins w:id="1920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t>(GoogleTest)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21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22" w:date="2024-12-23T15:55:51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gtest_discover_tests(unit_tests)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23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24" w:date="2024-12-23T15:55:51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25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2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19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192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1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9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19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3</w:delText>
        </w:r>
      </w:del>
      <w:del w:id="1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1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19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PTHREAD_MUTEX_INITIALIZER</w:delText>
        </w:r>
      </w:del>
      <w:del w:id="1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9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9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9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9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9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9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19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9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9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19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1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9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19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9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97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19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98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9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19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98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199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19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9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99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199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Эрозия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2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0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0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01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0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0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0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20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0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0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2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0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0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0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0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0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0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0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0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0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20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0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0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0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0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0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0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0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0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0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0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0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0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0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20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0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0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0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0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0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20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0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2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0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0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0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2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0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1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1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2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0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2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0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2107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Поток обрабатывает строки с </w:delText>
        </w:r>
      </w:del>
      <w:del w:id="210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2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2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21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2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</w:delText>
        </w:r>
      </w:del>
      <w:del w:id="21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2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2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2121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 xml:space="preserve">по </w:delText>
        </w:r>
      </w:del>
      <w:del w:id="212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2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2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1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21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21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2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1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21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13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1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14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1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21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1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1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1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2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1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1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1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216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1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16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1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1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1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1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1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2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2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1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19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1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1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1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1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2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22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2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22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22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2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22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2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2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2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2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2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2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2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2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2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2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2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2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2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2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2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2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2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2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28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2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2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22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2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2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2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22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2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2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3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3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3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2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3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3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3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231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3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3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3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3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3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3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2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33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3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3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3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3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3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2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3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3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3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3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3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3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23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3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2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3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pthread_mutex_lock</w:delText>
        </w:r>
      </w:del>
      <w:del w:id="23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3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23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2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37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3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2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3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38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3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3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3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3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3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3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240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2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4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4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4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4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4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4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4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4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1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4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4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pthread_mutex_unlock</w:delText>
        </w:r>
      </w:del>
      <w:del w:id="2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4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24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24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43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2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2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3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2440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Наращивание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4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24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4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4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4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4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4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4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24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4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6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24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4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4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24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4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2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4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4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4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47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4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4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4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4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24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4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4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4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4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4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4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4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4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4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4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4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4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4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4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4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4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5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5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5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2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25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25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5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2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5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5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25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5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25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54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5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5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5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5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5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25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5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5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5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25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25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2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5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5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5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256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5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5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5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5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5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5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2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5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5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25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5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5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59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6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6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6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6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26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6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6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6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6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6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6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6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6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6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62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2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6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6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6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26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6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4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6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6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2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5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26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26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6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6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6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6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6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6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8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6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268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6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2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6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6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27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7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7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7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27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7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7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27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272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7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27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7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7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27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7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7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7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27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27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7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27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4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27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7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7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7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27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27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7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7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7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27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7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27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7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7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6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7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27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7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7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2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277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2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78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7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278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2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9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7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279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2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28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2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2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2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8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8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8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8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8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8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8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2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282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28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28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82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28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28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28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28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2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2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2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4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pthread_mutex_unlock(&amp;mtx);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84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28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28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my_solution.h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6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#pragma</w:delText>
        </w:r>
      </w:del>
      <w:del w:id="28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once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6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8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6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&lt;iostream&gt;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6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87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7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7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87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7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7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8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7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&lt;unistd.h&gt;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8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8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8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&lt;getopt.h&gt;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8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8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8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8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28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289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delText>struct</w:delText>
        </w:r>
      </w:del>
      <w:del w:id="2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8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2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8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9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9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9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9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9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9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2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2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9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9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9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9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92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9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9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29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29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2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29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29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29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29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2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2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2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9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7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2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2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2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9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9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9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2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298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29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29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29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2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29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29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29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29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29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3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0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3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3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3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3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0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3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3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perform_erosion</w:delText>
        </w:r>
      </w:del>
      <w:del w:id="3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0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2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3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0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30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0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0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30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0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0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0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3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perform_dilation</w:delText>
        </w:r>
      </w:del>
      <w:del w:id="3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0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0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0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0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30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0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0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1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1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1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31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1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1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1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1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3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test.cpp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3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31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313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&lt;gtest/gtest.h&gt;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3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31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313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4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314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314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4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314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314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4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31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315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5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31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315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5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31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315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3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31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3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3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3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3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1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1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1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1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1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3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3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1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1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31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1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31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1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32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32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3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3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2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3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3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1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3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2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2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2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2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2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2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2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2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2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2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23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2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2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2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2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2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2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2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2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2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2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5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3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2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2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3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6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2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2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32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3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2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32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2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2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2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2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3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2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3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0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3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3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3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33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3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3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3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3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3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33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3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3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3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3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33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3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3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3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3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3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33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3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3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33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3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3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3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33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3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3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3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3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3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3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3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3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3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3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3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3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3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3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3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3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3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3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3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3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3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3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3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3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3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3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4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4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1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4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34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34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2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4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3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4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3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4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44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4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4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4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4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34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4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46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4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4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3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4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4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4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4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34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4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4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4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4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4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3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4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34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4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4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34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4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4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3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3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5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5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52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5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5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5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5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5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5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4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5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3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5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5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35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35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3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58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5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59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35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5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5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5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5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5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5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5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6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6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6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6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36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6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6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6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62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3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6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6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6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36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6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6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6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3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6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6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6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6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6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6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3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3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3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6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3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6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3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6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36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6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6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6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6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6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6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3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6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37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7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3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72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7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3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7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7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37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6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7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7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37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7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7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7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7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7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37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7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7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7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37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7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37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7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37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7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7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79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7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8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8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8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8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8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38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38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3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82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3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8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8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8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38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8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3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8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8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38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8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38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38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38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6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multiThreadDilatation</w:delText>
        </w:r>
      </w:del>
      <w:del w:id="3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8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3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8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8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8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8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8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8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87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8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8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8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8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8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8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38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38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3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3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38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8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8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89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3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39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3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9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39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9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9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39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9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9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39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9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3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3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9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9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9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9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39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39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9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9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39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39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39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9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39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39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39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9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39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397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3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39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39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9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39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39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9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9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39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39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3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39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39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3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39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39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39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39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0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4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40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0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0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0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4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4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4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4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4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03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4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0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4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40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0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0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40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4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0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0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06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40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0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40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0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0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0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40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0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08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0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0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0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08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0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0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4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0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09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0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1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1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1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1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1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4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41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1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1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1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1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1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4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41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1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4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1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41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41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1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4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4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1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41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1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1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5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1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4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41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1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1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1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41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4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17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1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1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1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1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1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1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1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1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1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41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1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42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2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2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4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4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test_1)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2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2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2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2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2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2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2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2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2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2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2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2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2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3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4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24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4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4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2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6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6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2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2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7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7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2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8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2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2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2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2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2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2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3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3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4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3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3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3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1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3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2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3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2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2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33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4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4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4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34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36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6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6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3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3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3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3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3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3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3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3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3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3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3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3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3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43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3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3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3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4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4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40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4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44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4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4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4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4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4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4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(MatrixDilatationTest, test_dop)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4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4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4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4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4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44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4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4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4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44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46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6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6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47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7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7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4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9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4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4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4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4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0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51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5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5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5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5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5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5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5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5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5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45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5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5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52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3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54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4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4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4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4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5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6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5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6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7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7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457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7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4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8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5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5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5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59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5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5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5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59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5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5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5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6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6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6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6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46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6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6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6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6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6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6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46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4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2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46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6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6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3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4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4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6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4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4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test_2)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4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5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4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67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6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6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6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6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6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46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46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6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46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6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6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4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4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6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46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6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0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7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7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1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7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7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7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7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7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7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72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7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7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7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7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7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7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7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7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7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7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47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7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7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7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47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7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4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47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47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7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7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7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7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77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7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7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7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7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7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7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7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7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7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7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7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7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79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8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8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8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8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8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8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8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8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8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8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8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1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4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8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8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2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8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8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8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8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8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8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8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8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48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8</w:delText>
        </w:r>
      </w:del>
      <w:del w:id="4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8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*=</w:delText>
        </w:r>
      </w:del>
      <w:del w:id="4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8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4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8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8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8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4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8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48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8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4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8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4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48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test_3)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4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8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1000</w:delText>
        </w:r>
      </w:del>
      <w:del w:id="48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8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8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88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8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8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8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8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8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8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8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4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9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49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49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49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9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4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9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49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4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2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49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9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4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49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49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93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9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9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9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3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9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9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9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495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49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49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49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9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49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9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9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4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49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49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49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49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49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49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49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49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4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4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4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49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4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49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4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49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49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49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49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49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49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49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0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00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5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5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0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5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01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1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01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0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5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0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0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0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0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50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5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0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5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0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3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0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0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0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0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5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0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5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5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50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50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0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50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0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50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7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0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5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0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50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5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0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0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5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09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9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0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5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09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5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1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5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51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5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51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5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1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1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1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2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51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5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1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1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5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5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5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5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1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5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1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51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1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1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1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51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51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5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7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51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1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1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1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1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51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1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51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51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1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5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51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5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1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1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19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5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1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5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2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5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2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EXPECT_LT</w:delText>
        </w:r>
      </w:del>
      <w:del w:id="52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2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52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2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52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2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2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221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однопоточного выполнения</w:delText>
        </w:r>
      </w:del>
      <w:del w:id="522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52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52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2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3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5231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523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2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2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2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2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2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4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24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многопоточного выполнения</w:delText>
        </w:r>
      </w:del>
      <w:del w:id="525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5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5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5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525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526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26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5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2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5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2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char</w:delText>
        </w:r>
      </w:del>
      <w:del w:id="5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2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**</w:delText>
        </w:r>
      </w:del>
      <w:del w:id="52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2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::</w:delText>
        </w:r>
      </w:del>
      <w:del w:id="52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testing</w:delText>
        </w:r>
      </w:del>
      <w:del w:id="52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28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InitGoogleTest</w:delText>
        </w:r>
      </w:del>
      <w:del w:id="52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2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2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5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2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2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29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5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RUN_ALL_TESTS</w:delText>
        </w:r>
      </w:del>
      <w:del w:id="5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0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53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530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1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53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531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3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3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3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3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5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3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3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3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3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53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3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5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3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5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5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3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string</w:delText>
        </w:r>
      </w:del>
      <w:del w:id="53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5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53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3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5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7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5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3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5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3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char*</w:delText>
        </w:r>
      </w:del>
      <w:del w:id="5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[]){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3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3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53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3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3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39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while</w:delText>
        </w:r>
      </w:del>
      <w:del w:id="53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53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53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3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3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delText>getopt</w:delText>
        </w:r>
      </w:del>
      <w:del w:id="54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4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5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4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40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"t:m:n:"</w:delText>
        </w:r>
      </w:del>
      <w:del w:id="54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)) </w:delText>
        </w:r>
      </w:del>
      <w:del w:id="54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54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41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41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switch</w:delText>
        </w:r>
      </w:del>
      <w:del w:id="5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4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54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42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54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2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't'</w:delText>
        </w:r>
      </w:del>
      <w:del w:id="54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54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4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5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4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5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3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54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44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5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4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'm'</w:delText>
        </w:r>
      </w:del>
      <w:del w:id="5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54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</w:delText>
        </w:r>
      </w:del>
      <w:del w:id="54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54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5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5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45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5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6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'n'</w:delText>
        </w:r>
      </w:del>
      <w:del w:id="54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5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4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5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7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5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4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default</w:delText>
        </w:r>
      </w:del>
      <w:del w:id="5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4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4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4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cerr</w:delText>
        </w:r>
      </w:del>
      <w:del w:id="5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8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490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Использование</w:delText>
        </w:r>
      </w:del>
      <w:del w:id="549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5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4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5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</w:delText>
        </w:r>
      </w:del>
      <w:del w:id="54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4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] </w:delText>
        </w:r>
      </w:del>
      <w:del w:id="54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0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 -t max_threads -m mode (erosion/dilation)</w:delText>
        </w:r>
      </w:del>
      <w:del w:id="5502" w:date="2024-12-23T15:52:00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delText>\n</w:delText>
        </w:r>
      </w:del>
      <w:del w:id="550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5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delText>exit</w:delText>
        </w:r>
      </w:del>
      <w:del w:id="5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5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EXIT_FAILURE</w:delText>
        </w:r>
      </w:del>
      <w:del w:id="55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5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5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55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5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5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5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5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5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5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5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55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5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5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5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55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55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5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55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5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55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5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55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55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5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56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5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5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5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5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5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5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5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58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5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5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5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5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5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5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5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5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5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5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5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5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5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5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6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6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6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6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6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6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5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56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5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5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2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6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2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6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2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628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Матрица стартовая</w:delText>
        </w:r>
      </w:del>
      <w:del w:id="562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5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6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6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63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6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64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6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4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6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6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6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5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6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6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66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6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6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6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6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6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6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7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56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6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6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6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6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6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6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6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56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56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6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6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69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5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6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7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7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7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57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7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7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delText>?</w:delText>
        </w:r>
      </w:del>
      <w:del w:id="5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5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:</w:delText>
        </w:r>
      </w:del>
      <w:del w:id="57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7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57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7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5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7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7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57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5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5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7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7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7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7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57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5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7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8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5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7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5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5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7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5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5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5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80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8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5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8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8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58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8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8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8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8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5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5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84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8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58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58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8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8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8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8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5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8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8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8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587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58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8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8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8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8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8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58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58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58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58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8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9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9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5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9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9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91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9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59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9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9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2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9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5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5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9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9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9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9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9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9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9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59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9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9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9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596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9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59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7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5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7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5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59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59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9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9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598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9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5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9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5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9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59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59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59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5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599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59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9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59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0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60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60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0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"dilatation"</w:delText>
        </w:r>
      </w:del>
      <w:del w:id="6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0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6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0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0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60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0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1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60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6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60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6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60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0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602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0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60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6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60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0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0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0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0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4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0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5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0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0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6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0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6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0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60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0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0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60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6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8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0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60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60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0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6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09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6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0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60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0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    // </w:delText>
        </w:r>
      </w:del>
      <w:del w:id="6102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Вычисление затраченного времени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10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1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6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1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duration</w:delText>
        </w:r>
      </w:del>
      <w:del w:id="61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1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double</w:delText>
        </w:r>
      </w:del>
      <w:del w:id="61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6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6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6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6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6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1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1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6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1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6134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Результирующая матрица</w:delText>
        </w:r>
      </w:del>
      <w:del w:id="613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6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1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6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14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1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1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1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61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1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616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1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1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8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6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1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1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1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1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1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6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1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1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1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9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6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62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2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6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2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6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2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2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2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62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2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2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6229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выполнения операции</w:delText>
        </w:r>
      </w:del>
      <w:del w:id="623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62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2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6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62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6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62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2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4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6241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секунд</w:delText>
        </w:r>
      </w:del>
      <w:del w:id="624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6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6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2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6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25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62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CMakeLists.txt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cmake_minimum_required</w:delText>
        </w:r>
      </w:del>
      <w:del w:id="62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delText>(VERSION 3.10)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project</w:delText>
        </w:r>
      </w:del>
      <w:del w:id="6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(lab-2)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6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26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Устанавливаем стандарт </w:delText>
        </w:r>
      </w:del>
      <w:del w:id="627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C++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6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(CMAKE_CXX_STANDARD 11)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62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(CMAKE_CXX_STANDARD_REQUIRED </w:delText>
        </w:r>
      </w:del>
      <w:del w:id="62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62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8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282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Включаем директорию </w:delText>
        </w:r>
      </w:del>
      <w:del w:id="6283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include/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include_directories</w:delText>
        </w:r>
      </w:del>
      <w:del w:id="62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(include)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8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290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исходные файлы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6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(SOURCES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src/my_solution.cpp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02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303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Основной исполняемый файл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6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delText xml:space="preserve">(main </w:delText>
        </w:r>
      </w:del>
      <w:del w:id="63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${SOURCES}</w:delText>
        </w:r>
      </w:del>
      <w:del w:id="63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6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(main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14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315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Подключаем </w:delText>
        </w:r>
      </w:del>
      <w:del w:id="631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 xml:space="preserve">Google Test </w:delText>
        </w:r>
      </w:del>
      <w:del w:id="631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через </w:delText>
        </w:r>
      </w:del>
      <w:del w:id="631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FetchContent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</w:delText>
        </w:r>
      </w:del>
      <w:del w:id="6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(FetchContent)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FetchContent_Declare(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googletest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URL https://github.com/google/googletest/archive/refs/tags/release-1.12.1.zip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3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332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Предотвращаем переопределение настроек компилятора</w:delText>
        </w:r>
      </w:del>
      <w:del w:id="6333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/</w:delText>
        </w:r>
      </w:del>
      <w:del w:id="6334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линкера родительского проекта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3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6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(gtest_force_shared_crt </w:delText>
        </w:r>
      </w:del>
      <w:del w:id="63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6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4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CACHE</w:delText>
        </w:r>
      </w:del>
      <w:del w:id="6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BOOL</w:delText>
        </w:r>
      </w:del>
      <w:del w:id="6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4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""</w:delText>
        </w:r>
      </w:del>
      <w:del w:id="6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 FORCE)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FetchContent_MakeAvailable(googletest)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5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351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тесты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63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tests/test.cpp src/my_solution.cpp)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63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gtest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6361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Добавляем пути к заголовочным файлам </w:delText>
        </w:r>
      </w:del>
      <w:del w:id="6362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>Google 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target_include_directories</w:delText>
        </w:r>
      </w:del>
      <w:del w:id="63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PRIVATE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  <w:del w:id="6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/include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del w:id="63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en-US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3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14:textFill>
              <w14:solidFill>
                <w14:srgbClr w14:val="C3E88D"/>
              </w14:solidFill>
            </w14:textFill>
          </w:rPr>
          <w:delText>&lt;unistd.h&gt;</w:delText>
        </w:r>
      </w:del>
    </w:p>
    <w:p>
      <w:pPr>
        <w:pStyle w:val="Normal.0"/>
        <w:shd w:val="clear" w:color="auto" w:fill="212121"/>
        <w:spacing w:before="240" w:after="240"/>
        <w:rPr>
          <w:del w:id="6379" w:date="2024-12-23T15:52:00Z" w:author="Владислав Бурдинский"/>
        </w:rPr>
      </w:pPr>
      <w:del w:id="63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3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&lt;stdio.h&gt;</w:delText>
        </w:r>
      </w:del>
    </w:p>
    <w:p>
      <w:pPr>
        <w:pStyle w:val="Normal.0"/>
        <w:shd w:val="clear" w:color="auto" w:fill="212121"/>
        <w:spacing w:before="240" w:after="240"/>
        <w:rPr>
          <w:del w:id="6382" w:date="2024-12-23T15:52:00Z" w:author="Владислав Бурдинский"/>
        </w:rPr>
      </w:pPr>
      <w:del w:id="63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3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&lt;stdlib.h&gt;</w:delText>
        </w:r>
      </w:del>
    </w:p>
    <w:p>
      <w:pPr>
        <w:pStyle w:val="Normal.0"/>
        <w:shd w:val="clear" w:color="auto" w:fill="212121"/>
        <w:spacing w:before="240" w:after="240"/>
        <w:rPr>
          <w:del w:id="6385" w:date="2024-12-23T15:52:00Z" w:author="Владислав Бурдинский"/>
        </w:rPr>
      </w:pPr>
      <w:del w:id="63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63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&lt;ctype.h&gt;</w:delText>
        </w:r>
      </w:del>
    </w:p>
    <w:p>
      <w:pPr>
        <w:pStyle w:val="Normal.0"/>
        <w:shd w:val="clear" w:color="auto" w:fill="212121"/>
        <w:spacing w:before="240" w:after="240"/>
        <w:rPr>
          <w:del w:id="6388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389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390" w:date="2024-12-23T15:52:00Z" w:author="Владислав Бурдинский"/>
        </w:rPr>
      </w:pPr>
      <w:del w:id="639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3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main</w:delText>
        </w:r>
      </w:del>
      <w:del w:id="63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</w:delText>
        </w:r>
      </w:del>
    </w:p>
    <w:p>
      <w:pPr>
        <w:pStyle w:val="Normal.0"/>
        <w:shd w:val="clear" w:color="auto" w:fill="212121"/>
        <w:spacing w:before="240" w:after="240"/>
        <w:rPr>
          <w:del w:id="6394" w:date="2024-12-23T15:52:00Z" w:author="Владислав Бурдинский"/>
        </w:rPr>
      </w:pPr>
      <w:del w:id="63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396" w:date="2024-12-23T15:52:00Z" w:author="Владислав Бурдинский"/>
        </w:rPr>
      </w:pPr>
      <w:del w:id="63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39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3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4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64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]; </w:delText>
        </w:r>
      </w:del>
      <w:del w:id="640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40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массива</w:delText>
        </w:r>
      </w:del>
    </w:p>
    <w:p>
      <w:pPr>
        <w:pStyle w:val="Normal.0"/>
        <w:shd w:val="clear" w:color="auto" w:fill="212121"/>
        <w:spacing w:before="240" w:after="240"/>
        <w:rPr>
          <w:del w:id="6405" w:date="2024-12-23T15:52:00Z" w:author="Владислав Бурдинский"/>
        </w:rPr>
      </w:pPr>
      <w:del w:id="640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40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4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4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64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412" w:date="2024-12-23T15:52:00Z" w:author="Владислав Бурдинский"/>
        </w:rPr>
      </w:pPr>
      <w:del w:id="64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1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4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4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64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419" w:date="2024-12-23T15:52:00Z" w:author="Владислав Бурдинский"/>
        </w:rPr>
      </w:pPr>
      <w:del w:id="64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64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4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42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42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трубы создаем без проверки на ошибку</w:delText>
        </w:r>
      </w:del>
    </w:p>
    <w:p>
      <w:pPr>
        <w:pStyle w:val="Normal.0"/>
        <w:shd w:val="clear" w:color="auto" w:fill="212121"/>
        <w:spacing w:before="240" w:after="240"/>
        <w:rPr>
          <w:del w:id="6427" w:date="2024-12-23T15:52:00Z" w:author="Владислав Бурдинский"/>
        </w:rPr>
      </w:pPr>
      <w:del w:id="642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4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64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4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433" w:date="2024-12-23T15:52:00Z" w:author="Владислав Бурдинский"/>
        </w:rPr>
      </w:pPr>
      <w:del w:id="64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64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4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43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44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треться труба между вторым чайлдом и родителем</w:delText>
        </w:r>
      </w:del>
    </w:p>
    <w:p>
      <w:pPr>
        <w:pStyle w:val="Normal.0"/>
        <w:shd w:val="clear" w:color="auto" w:fill="212121"/>
        <w:spacing w:before="240" w:after="240"/>
        <w:rPr>
          <w:del w:id="6441" w:date="2024-12-23T15:52:00Z" w:author="Владислав Бурдинский"/>
        </w:rPr>
      </w:pPr>
      <w:del w:id="644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44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4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pid_0</w:delText>
        </w:r>
      </w:del>
      <w:del w:id="64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6446" w:date="2024-12-23T15:52:00Z" w:author="Владислав Бурдинский"/>
        </w:rPr>
      </w:pPr>
      <w:del w:id="64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4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4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pid_1</w:delText>
        </w:r>
      </w:del>
      <w:del w:id="64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6451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452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453" w:date="2024-12-23T15:52:00Z" w:author="Владислав Бурдинский"/>
        </w:rPr>
      </w:pPr>
      <w:del w:id="64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5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4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64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4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460" w:date="2024-12-23T15:52:00Z" w:author="Владислав Бурдинский"/>
        </w:rPr>
      </w:pPr>
      <w:del w:id="64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46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64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64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64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4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64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64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4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47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47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после разъединения если ты родитель</w:delText>
        </w:r>
      </w:del>
    </w:p>
    <w:p>
      <w:pPr>
        <w:pStyle w:val="Normal.0"/>
        <w:shd w:val="clear" w:color="auto" w:fill="212121"/>
        <w:spacing w:before="240" w:after="240"/>
        <w:rPr>
          <w:del w:id="6472" w:date="2024-12-23T15:52:00Z" w:author="Владислав Бурдинский"/>
        </w:rPr>
      </w:pPr>
      <w:del w:id="647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4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475" w:date="2024-12-23T15:52:00Z" w:author="Владислав Бурдинский"/>
        </w:rPr>
      </w:pPr>
      <w:del w:id="64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47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64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64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64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4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64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64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4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48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4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если все еще родитель ты</w:delText>
        </w:r>
      </w:del>
      <w:del w:id="648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648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Родитель может быть один только</w:delText>
        </w:r>
      </w:del>
    </w:p>
    <w:p>
      <w:pPr>
        <w:pStyle w:val="Normal.0"/>
        <w:shd w:val="clear" w:color="auto" w:fill="212121"/>
        <w:spacing w:before="240" w:after="240"/>
        <w:rPr>
          <w:del w:id="6489" w:date="2024-12-23T15:52:00Z" w:author="Владислав Бурдинский"/>
        </w:rPr>
      </w:pPr>
      <w:del w:id="649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49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то мы делимся еще раз в ребенке  </w:delText>
        </w:r>
      </w:del>
    </w:p>
    <w:p>
      <w:pPr>
        <w:pStyle w:val="Normal.0"/>
        <w:shd w:val="clear" w:color="auto" w:fill="212121"/>
        <w:spacing w:before="240" w:after="240"/>
        <w:rPr>
          <w:del w:id="6492" w:date="2024-12-23T15:52:00Z" w:author="Владислав Бурдинский"/>
        </w:rPr>
      </w:pPr>
      <w:del w:id="649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64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495" w:date="2024-12-23T15:52:00Z" w:author="Владислав Бурдинский"/>
        </w:rPr>
      </w:pPr>
      <w:del w:id="64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4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4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5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5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503" w:date="2024-12-23T15:52:00Z" w:author="Владислав Бурдинский"/>
        </w:rPr>
      </w:pPr>
      <w:del w:id="65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5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5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5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5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511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512" w:date="2024-12-23T15:52:00Z" w:author="Владислав Бурдинский"/>
        </w:rPr>
      </w:pPr>
      <w:del w:id="65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51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5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5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519" w:date="2024-12-23T15:52:00Z" w:author="Владислав Бурдинский"/>
        </w:rPr>
      </w:pPr>
      <w:del w:id="65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5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65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5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Введите сообщение от родителя</w:delText>
        </w:r>
      </w:del>
      <w:del w:id="65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"</w:delText>
        </w:r>
      </w:del>
      <w:del w:id="65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27" w:date="2024-12-23T15:52:00Z" w:author="Владислав Бурдинский"/>
        </w:rPr>
      </w:pPr>
      <w:del w:id="65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52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5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3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5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5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65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5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(</w:delText>
        </w:r>
      </w:del>
      <w:del w:id="65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5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]=</w:delText>
        </w:r>
      </w:del>
      <w:del w:id="65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getchar</w:delText>
        </w:r>
      </w:del>
      <w:del w:id="65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())!=</w:delText>
        </w:r>
      </w:del>
      <w:del w:id="6542" w:date="2024-12-23T15:52:00Z" w:author="Владислав Бурдинский">
        <w:r>
          <w:rPr>
            <w:rFonts w:ascii="Liberation Mono" w:cs="Liberation Mono" w:hAnsi="Liberation Mono" w:eastAsia="Liberation Mono"/>
            <w:b w:val="1"/>
            <w:bCs w:val="1"/>
            <w:outline w:val="0"/>
            <w:color w:val="ffcb6b"/>
            <w:sz w:val="24"/>
            <w:szCs w:val="24"/>
            <w:u w:color="ffcb6b"/>
            <w:rtl w:val="0"/>
            <w:lang w:val="ru-RU"/>
            <w14:textFill>
              <w14:solidFill>
                <w14:srgbClr w14:val="FFCB6B"/>
              </w14:solidFill>
            </w14:textFill>
          </w:rPr>
          <w:delText xml:space="preserve">EOF </w:delText>
        </w:r>
      </w:del>
      <w:del w:id="65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65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5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]!=</w:delText>
        </w:r>
      </w:del>
      <w:del w:id="65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</w:delText>
        </w:r>
      </w:del>
      <w:del w:id="65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5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 xml:space="preserve">' </w:delText>
        </w:r>
      </w:del>
      <w:del w:id="65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65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5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5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65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5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5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++);</w:delText>
        </w:r>
      </w:del>
    </w:p>
    <w:p>
      <w:pPr>
        <w:pStyle w:val="Normal.0"/>
        <w:shd w:val="clear" w:color="auto" w:fill="212121"/>
        <w:spacing w:before="240" w:after="240"/>
        <w:rPr>
          <w:del w:id="6558" w:date="2024-12-23T15:52:00Z" w:author="Владислав Бурдинский"/>
        </w:rPr>
      </w:pPr>
      <w:del w:id="65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5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5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5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5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5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5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5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57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57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для первого ребенка пишем в пайп</w:delText>
        </w:r>
      </w:del>
    </w:p>
    <w:p>
      <w:pPr>
        <w:pStyle w:val="Normal.0"/>
        <w:shd w:val="clear" w:color="auto" w:fill="212121"/>
        <w:spacing w:before="240" w:after="240"/>
        <w:rPr>
          <w:del w:id="6572" w:date="2024-12-23T15:52:00Z" w:author="Владислав Бурдинский"/>
        </w:rPr>
      </w:pPr>
      <w:del w:id="657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65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5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5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5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658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58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закрываем на запись</w:delText>
        </w:r>
      </w:del>
    </w:p>
    <w:p>
      <w:pPr>
        <w:pStyle w:val="Normal.0"/>
        <w:shd w:val="clear" w:color="auto" w:fill="212121"/>
        <w:spacing w:before="240" w:after="240"/>
        <w:rPr>
          <w:del w:id="6582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6583" w:date="2024-12-23T15:52:00Z" w:author="Владислав Бурдинский"/>
        </w:rPr>
      </w:pPr>
      <w:del w:id="658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</w:p>
    <w:p>
      <w:pPr>
        <w:pStyle w:val="Normal.0"/>
        <w:shd w:val="clear" w:color="auto" w:fill="212121"/>
        <w:spacing w:before="240" w:after="240"/>
        <w:rPr>
          <w:del w:id="6585" w:date="2024-12-23T15:52:00Z" w:author="Владислав Бурдинский"/>
        </w:rPr>
      </w:pPr>
      <w:del w:id="65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65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65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5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5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5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5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5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5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659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59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читает от второго ребенка</w:delText>
        </w:r>
      </w:del>
    </w:p>
    <w:p>
      <w:pPr>
        <w:pStyle w:val="Normal.0"/>
        <w:shd w:val="clear" w:color="auto" w:fill="212121"/>
        <w:spacing w:before="240" w:after="240"/>
        <w:rPr>
          <w:del w:id="6599" w:date="2024-12-23T15:52:00Z" w:author="Владислав Бурдинский"/>
        </w:rPr>
      </w:pPr>
      <w:del w:id="660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660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6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0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6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6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66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6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6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6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6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6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6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6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++){</w:delText>
        </w:r>
      </w:del>
    </w:p>
    <w:p>
      <w:pPr>
        <w:pStyle w:val="Normal.0"/>
        <w:shd w:val="clear" w:color="auto" w:fill="212121"/>
        <w:spacing w:before="240" w:after="240"/>
        <w:rPr>
          <w:del w:id="6614" w:date="2024-12-23T15:52:00Z" w:author="Владислав Бурдинский"/>
        </w:rPr>
      </w:pPr>
      <w:del w:id="66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66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66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6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6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6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6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624" w:date="2024-12-23T15:52:00Z" w:author="Владислав Бурдинский"/>
        </w:rPr>
      </w:pPr>
      <w:del w:id="66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}</w:delText>
        </w:r>
      </w:del>
    </w:p>
    <w:p>
      <w:pPr>
        <w:pStyle w:val="Normal.0"/>
        <w:shd w:val="clear" w:color="auto" w:fill="212121"/>
        <w:spacing w:before="240" w:after="240"/>
        <w:rPr>
          <w:del w:id="6626" w:date="2024-12-23T15:52:00Z" w:author="Владислав Бурдинский"/>
        </w:rPr>
      </w:pPr>
      <w:del w:id="66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66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66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6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 сообщении от ребенка</w:delText>
        </w:r>
      </w:del>
      <w:del w:id="66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%s</w:delText>
        </w:r>
      </w:del>
      <w:del w:id="66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6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6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6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66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638" w:date="2024-12-23T15:52:00Z" w:author="Владислав Бурдинский"/>
        </w:rPr>
      </w:pPr>
      <w:del w:id="66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6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6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6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6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646" w:date="2024-12-23T15:52:00Z" w:author="Владислав Бурдинский"/>
        </w:rPr>
      </w:pPr>
      <w:del w:id="66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6648" w:date="2024-12-23T15:52:00Z" w:author="Владислав Бурдинский"/>
        </w:rPr>
      </w:pPr>
      <w:del w:id="66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65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 if</w:delText>
        </w:r>
      </w:del>
      <w:del w:id="66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66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66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6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65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65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второго ребенка так как это после уже одного форка происходит</w:delText>
        </w:r>
      </w:del>
    </w:p>
    <w:p>
      <w:pPr>
        <w:pStyle w:val="Normal.0"/>
        <w:shd w:val="clear" w:color="auto" w:fill="212121"/>
        <w:spacing w:before="240" w:after="240"/>
        <w:rPr>
          <w:del w:id="6658" w:date="2024-12-23T15:52:00Z" w:author="Владислав Бурдинский"/>
        </w:rPr>
      </w:pPr>
      <w:del w:id="665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66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661" w:date="2024-12-23T15:52:00Z" w:author="Владислав Бурдинский"/>
        </w:rPr>
      </w:pPr>
      <w:del w:id="66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6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6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6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6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669" w:date="2024-12-23T15:52:00Z" w:author="Владислав Бурдинский"/>
        </w:rPr>
      </w:pPr>
      <w:del w:id="66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6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6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6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6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677" w:date="2024-12-23T15:52:00Z" w:author="Владислав Бурдинский"/>
        </w:rPr>
      </w:pPr>
      <w:del w:id="66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67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6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6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6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684" w:date="2024-12-23T15:52:00Z" w:author="Владислав Бурдинский"/>
        </w:rPr>
      </w:pPr>
      <w:del w:id="66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6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6687" w:date="2024-12-23T15:52:00Z" w:author="Владислав Бурдинский"/>
        </w:rPr>
      </w:pPr>
      <w:del w:id="668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  </w:delText>
        </w:r>
      </w:del>
      <w:del w:id="66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66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6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6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6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6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6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6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699" w:date="2024-12-23T15:52:00Z" w:author="Владислав Бурдинский"/>
        </w:rPr>
      </w:pPr>
      <w:del w:id="67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70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7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70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7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67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7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7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7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7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7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67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67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7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6714" w:date="2024-12-23T15:52:00Z" w:author="Владислав Бурдинский"/>
        </w:rPr>
      </w:pPr>
      <w:del w:id="67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{</w:delText>
        </w:r>
      </w:del>
    </w:p>
    <w:p>
      <w:pPr>
        <w:pStyle w:val="Normal.0"/>
        <w:shd w:val="clear" w:color="auto" w:fill="212121"/>
        <w:spacing w:before="240" w:after="240"/>
        <w:rPr>
          <w:del w:id="6716" w:date="2024-12-23T15:52:00Z" w:author="Владислав Бурдинский"/>
        </w:rPr>
      </w:pPr>
      <w:del w:id="67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</w:delText>
        </w:r>
      </w:del>
      <w:del w:id="671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67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7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7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7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7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== </w:delText>
        </w:r>
      </w:del>
      <w:del w:id="67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 '</w:delText>
        </w:r>
      </w:del>
      <w:del w:id="67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){</w:delText>
        </w:r>
      </w:del>
    </w:p>
    <w:p>
      <w:pPr>
        <w:pStyle w:val="Normal.0"/>
        <w:shd w:val="clear" w:color="auto" w:fill="212121"/>
        <w:spacing w:before="240" w:after="240"/>
        <w:rPr>
          <w:del w:id="6726" w:date="2024-12-23T15:52:00Z" w:author="Владислав Бурдинский"/>
        </w:rPr>
      </w:pPr>
      <w:del w:id="67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    </w:delText>
        </w:r>
      </w:del>
      <w:del w:id="67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7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7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7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7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'_'</w:delText>
        </w:r>
      </w:del>
      <w:del w:id="67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6734" w:date="2024-12-23T15:52:00Z" w:author="Владислав Бурдинский"/>
        </w:rPr>
      </w:pPr>
      <w:del w:id="67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}</w:delText>
        </w:r>
      </w:del>
    </w:p>
    <w:p>
      <w:pPr>
        <w:pStyle w:val="Normal.0"/>
        <w:shd w:val="clear" w:color="auto" w:fill="212121"/>
        <w:spacing w:before="240" w:after="240"/>
        <w:rPr>
          <w:del w:id="6736" w:date="2024-12-23T15:52:00Z" w:author="Владислав Бурдинский"/>
        </w:rPr>
      </w:pPr>
      <w:del w:id="67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}</w:delText>
        </w:r>
      </w:del>
    </w:p>
    <w:p>
      <w:pPr>
        <w:pStyle w:val="Normal.0"/>
        <w:shd w:val="clear" w:color="auto" w:fill="212121"/>
        <w:spacing w:before="240" w:after="240"/>
        <w:rPr>
          <w:del w:id="6738" w:date="2024-12-23T15:52:00Z" w:author="Владислав Бурдинский"/>
        </w:rPr>
      </w:pPr>
      <w:del w:id="67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7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7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7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7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7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7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7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7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7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7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750" w:date="2024-12-23T15:52:00Z" w:author="Владислав Бурдинский"/>
        </w:rPr>
      </w:pPr>
      <w:del w:id="67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67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7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7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67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7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7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758" w:date="2024-12-23T15:52:00Z" w:author="Владислав Бурдинский"/>
        </w:rPr>
      </w:pPr>
      <w:del w:id="67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7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7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7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7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7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7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766" w:date="2024-12-23T15:52:00Z" w:author="Владислав Бурдинский"/>
        </w:rPr>
      </w:pPr>
      <w:del w:id="67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6768" w:date="2024-12-23T15:52:00Z" w:author="Владислав Бурдинский"/>
        </w:rPr>
      </w:pPr>
      <w:del w:id="67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77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6771" w:date="2024-12-23T15:52:00Z" w:author="Владислав Бурдинский"/>
        </w:rPr>
      </w:pPr>
      <w:del w:id="677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   </w:delText>
        </w:r>
      </w:del>
      <w:del w:id="67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774" w:date="2024-12-23T15:52:00Z" w:author="Владислав Бурдинский"/>
        </w:rPr>
      </w:pPr>
      <w:del w:id="67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7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67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7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67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7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7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782" w:date="2024-12-23T15:52:00Z" w:author="Владислав Бурдинский"/>
        </w:rPr>
      </w:pPr>
      <w:del w:id="67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67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67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67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7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788" w:date="2024-12-23T15:52:00Z" w:author="Владислав Бурдинский"/>
        </w:rPr>
      </w:pPr>
      <w:del w:id="67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6790" w:date="2024-12-23T15:52:00Z" w:author="Владислав Бурдинский"/>
        </w:rPr>
      </w:pPr>
      <w:del w:id="67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792" w:date="2024-12-23T15:52:00Z" w:author="Владислав Бурдинский"/>
        </w:rPr>
      </w:pPr>
      <w:del w:id="67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79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else if </w:delText>
        </w:r>
      </w:del>
      <w:del w:id="67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7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67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67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7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680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680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первого ребенка</w:delText>
        </w:r>
      </w:del>
      <w:del w:id="680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680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Так как мы поделили уже один раз форком</w:delText>
        </w:r>
      </w:del>
    </w:p>
    <w:p>
      <w:pPr>
        <w:pStyle w:val="Normal.0"/>
        <w:shd w:val="clear" w:color="auto" w:fill="212121"/>
        <w:spacing w:before="240" w:after="240"/>
        <w:rPr>
          <w:del w:id="6804" w:date="2024-12-23T15:52:00Z" w:author="Владислав Бурдинский"/>
        </w:rPr>
      </w:pPr>
      <w:del w:id="680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68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807" w:date="2024-12-23T15:52:00Z" w:author="Владислав Бурдинский"/>
        </w:rPr>
      </w:pPr>
      <w:del w:id="68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8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8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8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8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815" w:date="2024-12-23T15:52:00Z" w:author="Владислав Бурдинский"/>
        </w:rPr>
      </w:pPr>
      <w:del w:id="68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8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8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8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8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823" w:date="2024-12-23T15:52:00Z" w:author="Владислав Бурдинский"/>
        </w:rPr>
      </w:pPr>
      <w:del w:id="68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82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68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8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8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6830" w:date="2024-12-23T15:52:00Z" w:author="Владислав Бурдинский"/>
        </w:rPr>
      </w:pPr>
      <w:del w:id="68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83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6833" w:date="2024-12-23T15:52:00Z" w:author="Владислав Бурдинский"/>
        </w:rPr>
      </w:pPr>
      <w:del w:id="683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68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68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8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8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8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8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8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8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845" w:date="2024-12-23T15:52:00Z" w:author="Владислав Бурдинский"/>
        </w:rPr>
      </w:pPr>
      <w:del w:id="68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84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8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4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8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68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8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8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8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8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8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68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68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8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6860" w:date="2024-12-23T15:52:00Z" w:author="Владислав Бурдинский"/>
        </w:rPr>
      </w:pPr>
      <w:del w:id="68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{</w:delText>
        </w:r>
      </w:del>
    </w:p>
    <w:p>
      <w:pPr>
        <w:pStyle w:val="Normal.0"/>
        <w:shd w:val="clear" w:color="auto" w:fill="212121"/>
        <w:spacing w:before="240" w:after="240"/>
        <w:rPr>
          <w:del w:id="6862" w:date="2024-12-23T15:52:00Z" w:author="Владислав Бурдинский"/>
        </w:rPr>
      </w:pPr>
      <w:del w:id="68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68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8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8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8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tolower</w:delText>
        </w:r>
      </w:del>
      <w:del w:id="68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8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8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687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tolower </w:delText>
        </w:r>
      </w:del>
      <w:del w:id="687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это функция из библиотеки </w:delText>
        </w:r>
      </w:del>
      <w:del w:id="687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&lt;ctype.h&gt; </w:delText>
        </w:r>
      </w:del>
      <w:del w:id="687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которая переводит в нижний регистр буквы</w:delText>
        </w:r>
      </w:del>
    </w:p>
    <w:p>
      <w:pPr>
        <w:pStyle w:val="Normal.0"/>
        <w:shd w:val="clear" w:color="auto" w:fill="212121"/>
        <w:spacing w:before="240" w:after="240"/>
        <w:rPr>
          <w:del w:id="6878" w:date="2024-12-23T15:52:00Z" w:author="Владислав Бурдинский"/>
        </w:rPr>
      </w:pPr>
      <w:del w:id="687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68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shd w:val="clear" w:color="auto" w:fill="212121"/>
        <w:spacing w:before="240" w:after="240"/>
        <w:rPr>
          <w:del w:id="6881" w:date="2024-12-23T15:52:00Z" w:author="Владислав Бурдинский"/>
        </w:rPr>
      </w:pPr>
      <w:del w:id="68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8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8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8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8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8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8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8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8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893" w:date="2024-12-23T15:52:00Z" w:author="Владислав Бурдинский"/>
        </w:rPr>
      </w:pPr>
      <w:del w:id="68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8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8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8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8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9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901" w:date="2024-12-23T15:52:00Z" w:author="Владислав Бурдинский"/>
        </w:rPr>
      </w:pPr>
      <w:del w:id="69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9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9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9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9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9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9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909" w:date="2024-12-23T15:52:00Z" w:author="Владислав Бурдинский"/>
        </w:rPr>
      </w:pPr>
      <w:del w:id="69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911" w:date="2024-12-23T15:52:00Z" w:author="Владислав Бурдинский"/>
        </w:rPr>
      </w:pPr>
      <w:del w:id="69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91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6914" w:date="2024-12-23T15:52:00Z" w:author="Владислав Бурдинский"/>
        </w:rPr>
      </w:pPr>
      <w:del w:id="691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</w:delText>
        </w:r>
      </w:del>
      <w:del w:id="69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917" w:date="2024-12-23T15:52:00Z" w:author="Владислав Бурдинский"/>
        </w:rPr>
      </w:pPr>
      <w:del w:id="69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9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69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9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69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9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9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925" w:date="2024-12-23T15:52:00Z" w:author="Владислав Бурдинский"/>
        </w:rPr>
      </w:pPr>
      <w:del w:id="69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9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69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69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9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931" w:date="2024-12-23T15:52:00Z" w:author="Владислав Бурдинский"/>
        </w:rPr>
      </w:pPr>
      <w:del w:id="69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933" w:date="2024-12-23T15:52:00Z" w:author="Владислав Бурдинский"/>
        </w:rPr>
      </w:pPr>
      <w:del w:id="69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93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return </w:delText>
        </w:r>
      </w:del>
      <w:del w:id="69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9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rPr>
          <w:del w:id="6938" w:date="2024-12-23T15:52:00Z" w:author="Владислав Бурдинский"/>
        </w:rPr>
      </w:pPr>
      <w:del w:id="69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jc w:val="center"/>
        <w:rPr>
          <w:del w:id="6940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1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2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3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4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5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6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7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8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49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50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951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rPr>
          <w:del w:id="6952" w:date="2024-12-23T15:38:09Z" w:author="Владислав Бурдинский"/>
          <w:lang w:val="en-US"/>
        </w:rPr>
      </w:pPr>
      <w:del w:id="6953" w:date="2024-12-23T15:38:09Z" w:author="Владислав Бурдинский">
        <w:r>
          <w:rPr>
            <w:rtl w:val="0"/>
            <w:lang w:val="en-US"/>
          </w:rPr>
          <w:delText>pe4eniks@pe4eniks-HP-Laptop-14-dk0xxx:~$ gcc lab2_nix.c</w:delText>
        </w:r>
      </w:del>
    </w:p>
    <w:p>
      <w:pPr>
        <w:pStyle w:val="Normal.0"/>
        <w:rPr>
          <w:del w:id="6954" w:date="2024-12-23T15:38:09Z" w:author="Владислав Бурдинский"/>
          <w:lang w:val="en-US"/>
        </w:rPr>
      </w:pPr>
      <w:del w:id="6955" w:date="2024-12-23T15:38:09Z" w:author="Владислав Бурдинский">
        <w:r>
          <w:rPr>
            <w:rtl w:val="0"/>
            <w:lang w:val="en-US"/>
          </w:rPr>
          <w:delText>pe4eniks@pe4eniks-HP-Laptop-14-dk0xxx:~$ cat test.txt</w:delText>
        </w:r>
      </w:del>
    </w:p>
    <w:p>
      <w:pPr>
        <w:pStyle w:val="Normal.0"/>
        <w:rPr>
          <w:del w:id="6956" w:date="2024-12-23T15:38:09Z" w:author="Владислав Бурдинский"/>
          <w:lang w:val="en-US"/>
        </w:rPr>
      </w:pPr>
      <w:del w:id="6957" w:date="2024-12-23T15:38:09Z" w:author="Владислав Бурдинский">
        <w:r>
          <w:rPr>
            <w:rtl w:val="0"/>
            <w:lang w:val="en-US"/>
          </w:rPr>
          <w:delText xml:space="preserve"> heLlo    woRld </w:delText>
        </w:r>
      </w:del>
    </w:p>
    <w:p>
      <w:pPr>
        <w:pStyle w:val="Normal.0"/>
        <w:rPr>
          <w:del w:id="6958" w:date="2024-12-23T15:38:09Z" w:author="Владислав Бурдинский"/>
          <w:lang w:val="en-US"/>
        </w:rPr>
      </w:pPr>
      <w:del w:id="6959" w:date="2024-12-23T15:38:09Z" w:author="Владислав Бурдинский">
        <w:r>
          <w:rPr>
            <w:rtl w:val="0"/>
            <w:lang w:val="en-US"/>
          </w:rPr>
          <w:delText>gooDbye     tyna      NonaMe</w:delText>
        </w:r>
      </w:del>
    </w:p>
    <w:p>
      <w:pPr>
        <w:pStyle w:val="Normal.0"/>
        <w:rPr>
          <w:del w:id="6960" w:date="2024-12-23T15:38:09Z" w:author="Владислав Бурдинский"/>
          <w:lang w:val="en-US"/>
        </w:rPr>
      </w:pPr>
      <w:del w:id="6961" w:date="2024-12-23T15:38:09Z" w:author="Владислав Бурдинский">
        <w:r>
          <w:rPr>
            <w:rtl w:val="0"/>
            <w:lang w:val="en-US"/>
          </w:rPr>
          <w:delText>reaD  my Prooggma</w:delText>
        </w:r>
      </w:del>
    </w:p>
    <w:p>
      <w:pPr>
        <w:pStyle w:val="Normal.0"/>
        <w:rPr>
          <w:del w:id="6962" w:date="2024-12-23T15:38:09Z" w:author="Владислав Бурдинский"/>
          <w:lang w:val="en-US"/>
        </w:rPr>
      </w:pPr>
      <w:del w:id="6963" w:date="2024-12-23T15:38:09Z" w:author="Владислав Бурдинский">
        <w:r>
          <w:rPr>
            <w:rtl w:val="0"/>
            <w:lang w:val="en-US"/>
          </w:rPr>
          <w:delText xml:space="preserve">  Typak NonE    gooD</w:delText>
        </w:r>
      </w:del>
    </w:p>
    <w:p>
      <w:pPr>
        <w:pStyle w:val="Normal.0"/>
        <w:rPr>
          <w:del w:id="6964" w:date="2024-12-23T15:38:09Z" w:author="Владислав Бурдинский"/>
          <w:lang w:val="en-US"/>
        </w:rPr>
      </w:pPr>
      <w:del w:id="6965" w:date="2024-12-23T15:38:09Z" w:author="Владислав Бурдинский">
        <w:r>
          <w:rPr>
            <w:rtl w:val="0"/>
            <w:lang w:val="en-US"/>
          </w:rPr>
          <w:delText>EEeee     enD     thnks!</w:delText>
        </w:r>
      </w:del>
    </w:p>
    <w:p>
      <w:pPr>
        <w:pStyle w:val="Normal.0"/>
        <w:rPr>
          <w:del w:id="6966" w:date="2024-12-23T15:38:09Z" w:author="Владислав Бурдинский"/>
          <w:lang w:val="en-US"/>
        </w:rPr>
      </w:pPr>
      <w:del w:id="6967" w:date="2024-12-23T15:38:09Z" w:author="Владислав Бурдинский">
        <w:r>
          <w:rPr>
            <w:rtl w:val="0"/>
            <w:lang w:val="en-US"/>
          </w:rPr>
          <w:delText>pe4eniks@pe4eniks-HP-Laptop-14-dk0xxx:~$ ./a.out &lt; test.txt</w:delText>
        </w:r>
      </w:del>
    </w:p>
    <w:p>
      <w:pPr>
        <w:pStyle w:val="Normal.0"/>
        <w:rPr>
          <w:del w:id="6968" w:date="2024-12-23T15:38:09Z" w:author="Владислав Бурдинский"/>
          <w:lang w:val="en-US"/>
        </w:rPr>
      </w:pPr>
      <w:del w:id="6969" w:date="2024-12-23T15:38:09Z" w:author="Владислав Бурдинский">
        <w:r>
          <w:rPr>
            <w:rtl w:val="0"/>
            <w:lang w:val="en-US"/>
          </w:rPr>
          <w:delText xml:space="preserve"> HELLO WORLD </w:delText>
        </w:r>
      </w:del>
    </w:p>
    <w:p>
      <w:pPr>
        <w:pStyle w:val="Normal.0"/>
        <w:rPr>
          <w:del w:id="6970" w:date="2024-12-23T15:38:09Z" w:author="Владислав Бурдинский"/>
          <w:lang w:val="en-US"/>
        </w:rPr>
      </w:pPr>
      <w:del w:id="6971" w:date="2024-12-23T15:38:09Z" w:author="Владислав Бурдинский">
        <w:r>
          <w:rPr>
            <w:rtl w:val="0"/>
            <w:lang w:val="en-US"/>
          </w:rPr>
          <w:delText>GOODBYE TYNA NONAME</w:delText>
        </w:r>
      </w:del>
    </w:p>
    <w:p>
      <w:pPr>
        <w:pStyle w:val="Normal.0"/>
        <w:rPr>
          <w:del w:id="6972" w:date="2024-12-23T15:38:09Z" w:author="Владислав Бурдинский"/>
          <w:lang w:val="en-US"/>
        </w:rPr>
      </w:pPr>
      <w:del w:id="6973" w:date="2024-12-23T15:38:09Z" w:author="Владислав Бурдинский">
        <w:r>
          <w:rPr>
            <w:rtl w:val="0"/>
            <w:lang w:val="en-US"/>
          </w:rPr>
          <w:delText>READ MY PROOGGMA</w:delText>
        </w:r>
      </w:del>
    </w:p>
    <w:p>
      <w:pPr>
        <w:pStyle w:val="Normal.0"/>
        <w:rPr>
          <w:del w:id="6974" w:date="2024-12-23T15:38:09Z" w:author="Владислав Бурдинский"/>
          <w:lang w:val="en-US"/>
        </w:rPr>
      </w:pPr>
      <w:del w:id="6975" w:date="2024-12-23T15:38:09Z" w:author="Владислав Бурдинский">
        <w:r>
          <w:rPr>
            <w:rtl w:val="0"/>
            <w:lang w:val="en-US"/>
          </w:rPr>
          <w:delText xml:space="preserve"> TYPAK NONE GOOD</w:delText>
        </w:r>
      </w:del>
    </w:p>
    <w:p>
      <w:pPr>
        <w:pStyle w:val="Normal.0"/>
        <w:rPr>
          <w:del w:id="6976" w:date="2024-12-23T15:38:09Z" w:author="Владислав Бурдинский"/>
          <w:lang w:val="en-US"/>
        </w:rPr>
      </w:pPr>
      <w:del w:id="6977" w:date="2024-12-23T15:38:09Z" w:author="Владислав Бурдинский">
        <w:r>
          <w:rPr>
            <w:rtl w:val="0"/>
            <w:lang w:val="en-US"/>
          </w:rPr>
          <w:delText>EEEEE END THNKS!</w:delText>
        </w:r>
      </w:del>
    </w:p>
    <w:p>
      <w:pPr>
        <w:pStyle w:val="Normal.0"/>
        <w:rPr>
          <w:del w:id="6978" w:date="2024-12-23T15:38:09Z" w:author="Владислав Бурдинский"/>
          <w:lang w:val="en-US"/>
        </w:rPr>
      </w:pPr>
      <w:del w:id="6979" w:date="2024-12-23T15:38:09Z" w:author="Владислав Бурдинский">
        <w:r>
          <w:rPr>
            <w:rtl w:val="0"/>
            <w:lang w:val="en-US"/>
          </w:rPr>
          <w:delText>pe4eniks@pe4eniks-HP-Laptop-14-dk0xxx:~$ ./a.out</w:delText>
        </w:r>
      </w:del>
    </w:p>
    <w:p>
      <w:pPr>
        <w:pStyle w:val="Normal.0"/>
        <w:rPr>
          <w:del w:id="6980" w:date="2024-12-23T15:38:09Z" w:author="Владислав Бурдинский"/>
          <w:lang w:val="en-US"/>
        </w:rPr>
      </w:pPr>
      <w:del w:id="6981" w:date="2024-12-23T15:38:09Z" w:author="Владислав Бурдинский">
        <w:r>
          <w:rPr>
            <w:rtl w:val="0"/>
            <w:lang w:val="en-US"/>
          </w:rPr>
          <w:delText>HeLllo        my friend     yeee!</w:delText>
        </w:r>
      </w:del>
    </w:p>
    <w:p>
      <w:pPr>
        <w:pStyle w:val="Normal.0"/>
        <w:rPr>
          <w:del w:id="6982" w:date="2024-12-23T15:38:09Z" w:author="Владислав Бурдинский"/>
          <w:lang w:val="en-US"/>
        </w:rPr>
      </w:pPr>
      <w:del w:id="6983" w:date="2024-12-23T15:38:09Z" w:author="Владислав Бурдинский">
        <w:r>
          <w:rPr>
            <w:rtl w:val="0"/>
            <w:lang w:val="en-US"/>
          </w:rPr>
          <w:delText xml:space="preserve">   Go   playIIIng wIth     me </w:delText>
        </w:r>
      </w:del>
    </w:p>
    <w:p>
      <w:pPr>
        <w:pStyle w:val="Normal.0"/>
        <w:rPr>
          <w:del w:id="6984" w:date="2024-12-23T15:38:09Z" w:author="Владислав Бурдинский"/>
          <w:lang w:val="en-US"/>
        </w:rPr>
      </w:pPr>
      <w:del w:id="6985" w:date="2024-12-23T15:38:09Z" w:author="Владислав Бурдинский">
        <w:r>
          <w:rPr>
            <w:rtl w:val="0"/>
            <w:lang w:val="en-US"/>
          </w:rPr>
          <w:delText>HELLLO MY FRIEND YEEE!</w:delText>
        </w:r>
      </w:del>
    </w:p>
    <w:p>
      <w:pPr>
        <w:pStyle w:val="Normal.0"/>
        <w:rPr>
          <w:del w:id="6986" w:date="2024-12-23T15:38:09Z" w:author="Владислав Бурдинский"/>
          <w:lang w:val="en-US"/>
        </w:rPr>
      </w:pPr>
      <w:del w:id="6987" w:date="2024-12-23T15:38:09Z" w:author="Владислав Бурдинский">
        <w:r>
          <w:rPr>
            <w:rtl w:val="0"/>
            <w:lang w:val="en-US"/>
          </w:rPr>
          <w:delText xml:space="preserve"> GO PLAYIIING WITH ME(base) vladislavburdinskij@MacBook-Pro-Vladislav build % ./main</w:delText>
        </w:r>
      </w:del>
    </w:p>
    <w:p>
      <w:pPr>
        <w:pStyle w:val="Normal.0"/>
        <w:rPr>
          <w:del w:id="6988" w:date="2024-12-23T15:38:09Z" w:author="Владислав Бурдинский"/>
          <w:lang w:val="en-US"/>
        </w:rPr>
      </w:pPr>
      <w:del w:id="6989" w:date="2024-12-23T15:38:09Z" w:author="Владислав Бурдинский">
        <w:r>
          <w:rPr>
            <w:rtl w:val="0"/>
            <w:lang w:val="en-US"/>
          </w:rPr>
          <w:delText>Матрица стартовая</w:delText>
        </w:r>
      </w:del>
      <w:del w:id="6990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6991" w:date="2024-12-23T15:38:09Z" w:author="Владислав Бурдинский"/>
          <w:lang w:val="en-US"/>
        </w:rPr>
      </w:pPr>
      <w:del w:id="6992" w:date="2024-12-23T15:38:09Z" w:author="Владислав Бурдинский">
        <w:r>
          <w:rPr>
            <w:rtl w:val="0"/>
            <w:lang w:val="en-US"/>
          </w:rPr>
          <w:delText xml:space="preserve">0 1 1 1 1 0 0 1 0 0 </w:delText>
        </w:r>
      </w:del>
    </w:p>
    <w:p>
      <w:pPr>
        <w:pStyle w:val="Normal.0"/>
        <w:rPr>
          <w:del w:id="6993" w:date="2024-12-23T15:38:09Z" w:author="Владислав Бурдинский"/>
          <w:lang w:val="en-US"/>
        </w:rPr>
      </w:pPr>
      <w:del w:id="6994" w:date="2024-12-23T15:38:09Z" w:author="Владислав Бурдинский">
        <w:r>
          <w:rPr>
            <w:rtl w:val="0"/>
            <w:lang w:val="en-US"/>
          </w:rPr>
          <w:delText xml:space="preserve">0 0 1 0 0 1 0 0 0 0 </w:delText>
        </w:r>
      </w:del>
    </w:p>
    <w:p>
      <w:pPr>
        <w:pStyle w:val="Normal.0"/>
        <w:rPr>
          <w:del w:id="6995" w:date="2024-12-23T15:38:09Z" w:author="Владислав Бурдинский"/>
          <w:lang w:val="en-US"/>
        </w:rPr>
      </w:pPr>
      <w:del w:id="6996" w:date="2024-12-23T15:38:09Z" w:author="Владислав Бурдинский">
        <w:r>
          <w:rPr>
            <w:rtl w:val="0"/>
            <w:lang w:val="en-US"/>
          </w:rPr>
          <w:delText xml:space="preserve">0 1 0 1 1 1 0 1 1 0 </w:delText>
        </w:r>
      </w:del>
    </w:p>
    <w:p>
      <w:pPr>
        <w:pStyle w:val="Normal.0"/>
        <w:rPr>
          <w:del w:id="6997" w:date="2024-12-23T15:38:09Z" w:author="Владислав Бурдинский"/>
          <w:lang w:val="en-US"/>
        </w:rPr>
      </w:pPr>
      <w:del w:id="6998" w:date="2024-12-23T15:38:09Z" w:author="Владислав Бурдинский">
        <w:r>
          <w:rPr>
            <w:rtl w:val="0"/>
            <w:lang w:val="en-US"/>
          </w:rPr>
          <w:delText xml:space="preserve">0 1 1 0 1 0 1 1 1 1 </w:delText>
        </w:r>
      </w:del>
    </w:p>
    <w:p>
      <w:pPr>
        <w:pStyle w:val="Normal.0"/>
        <w:rPr>
          <w:del w:id="6999" w:date="2024-12-23T15:38:09Z" w:author="Владислав Бурдинский"/>
          <w:lang w:val="en-US"/>
        </w:rPr>
      </w:pPr>
      <w:del w:id="7000" w:date="2024-12-23T15:38:09Z" w:author="Владислав Бурдинский">
        <w:r>
          <w:rPr>
            <w:rtl w:val="0"/>
            <w:lang w:val="en-US"/>
          </w:rPr>
          <w:delText xml:space="preserve">0 1 0 0 0 1 1 1 0 1 </w:delText>
        </w:r>
      </w:del>
    </w:p>
    <w:p>
      <w:pPr>
        <w:pStyle w:val="Normal.0"/>
        <w:rPr>
          <w:del w:id="7001" w:date="2024-12-23T15:38:09Z" w:author="Владислав Бурдинский"/>
          <w:lang w:val="en-US"/>
        </w:rPr>
      </w:pPr>
      <w:del w:id="7002" w:date="2024-12-23T15:38:09Z" w:author="Владислав Бурдинский">
        <w:r>
          <w:rPr>
            <w:rtl w:val="0"/>
            <w:lang w:val="en-US"/>
          </w:rPr>
          <w:delText xml:space="preserve">0 0 1 1 0 1 0 0 0 1 </w:delText>
        </w:r>
      </w:del>
    </w:p>
    <w:p>
      <w:pPr>
        <w:pStyle w:val="Normal.0"/>
        <w:rPr>
          <w:del w:id="7003" w:date="2024-12-23T15:38:09Z" w:author="Владислав Бурдинский"/>
          <w:lang w:val="en-US"/>
        </w:rPr>
      </w:pPr>
      <w:del w:id="7004" w:date="2024-12-23T15:38:09Z" w:author="Владислав Бурдинский">
        <w:r>
          <w:rPr>
            <w:rtl w:val="0"/>
            <w:lang w:val="en-US"/>
          </w:rPr>
          <w:delText xml:space="preserve">0 1 1 1 0 1 0 0 0 1 </w:delText>
        </w:r>
      </w:del>
    </w:p>
    <w:p>
      <w:pPr>
        <w:pStyle w:val="Normal.0"/>
        <w:rPr>
          <w:del w:id="7005" w:date="2024-12-23T15:38:09Z" w:author="Владислав Бурдинский"/>
          <w:lang w:val="en-US"/>
        </w:rPr>
      </w:pPr>
      <w:del w:id="7006" w:date="2024-12-23T15:38:09Z" w:author="Владислав Бурдинский">
        <w:r>
          <w:rPr>
            <w:rtl w:val="0"/>
            <w:lang w:val="en-US"/>
          </w:rPr>
          <w:delText xml:space="preserve">1 0 1 0 1 1 1 0 0 0 </w:delText>
        </w:r>
      </w:del>
    </w:p>
    <w:p>
      <w:pPr>
        <w:pStyle w:val="Normal.0"/>
        <w:rPr>
          <w:del w:id="7007" w:date="2024-12-23T15:38:09Z" w:author="Владислав Бурдинский"/>
          <w:lang w:val="en-US"/>
        </w:rPr>
      </w:pPr>
      <w:del w:id="7008" w:date="2024-12-23T15:38:09Z" w:author="Владислав Бурдинский">
        <w:r>
          <w:rPr>
            <w:rtl w:val="0"/>
            <w:lang w:val="en-US"/>
          </w:rPr>
          <w:delText xml:space="preserve">1 1 0 1 1 0 1 0 1 0 </w:delText>
        </w:r>
      </w:del>
    </w:p>
    <w:p>
      <w:pPr>
        <w:pStyle w:val="Normal.0"/>
        <w:rPr>
          <w:del w:id="7009" w:date="2024-12-23T15:38:09Z" w:author="Владислав Бурдинский"/>
          <w:lang w:val="en-US"/>
        </w:rPr>
      </w:pPr>
      <w:del w:id="7010" w:date="2024-12-23T15:38:09Z" w:author="Владислав Бурдинский">
        <w:r>
          <w:rPr>
            <w:rtl w:val="0"/>
            <w:lang w:val="en-US"/>
          </w:rPr>
          <w:delText xml:space="preserve">1 1 1 0 1 1 0 0 0 1 </w:delText>
        </w:r>
      </w:del>
    </w:p>
    <w:p>
      <w:pPr>
        <w:pStyle w:val="Normal.0"/>
        <w:rPr>
          <w:del w:id="7011" w:date="2024-12-23T15:38:09Z" w:author="Владислав Бурдинский"/>
          <w:lang w:val="en-US"/>
        </w:rPr>
      </w:pPr>
      <w:del w:id="7012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7013" w:date="2024-12-23T15:38:09Z" w:author="Владислав Бурдинский">
        <w:r>
          <w:rPr>
            <w:rtl w:val="0"/>
            <w:lang w:val="en-US"/>
          </w:rPr>
          <w:delText xml:space="preserve">0 </w:delText>
        </w:r>
      </w:del>
      <w:del w:id="7014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7015" w:date="2024-12-23T15:38:09Z" w:author="Владислав Бурдинский">
        <w:r>
          <w:rPr>
            <w:rtl w:val="0"/>
            <w:lang w:val="en-US"/>
          </w:rPr>
          <w:delText>24</w:delText>
        </w:r>
      </w:del>
    </w:p>
    <w:p>
      <w:pPr>
        <w:pStyle w:val="Normal.0"/>
        <w:rPr>
          <w:del w:id="7016" w:date="2024-12-23T15:38:09Z" w:author="Владислав Бурдинский"/>
          <w:lang w:val="en-US"/>
        </w:rPr>
      </w:pPr>
      <w:del w:id="7017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Поток обрабатывает строки с </w:delText>
        </w:r>
      </w:del>
      <w:del w:id="7018" w:date="2024-12-23T15:38:09Z" w:author="Владислав Бурдинский">
        <w:r>
          <w:rPr>
            <w:rtl w:val="0"/>
            <w:lang w:val="en-US"/>
          </w:rPr>
          <w:delText xml:space="preserve">75 </w:delText>
        </w:r>
      </w:del>
      <w:del w:id="7019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7020" w:date="2024-12-23T15:38:09Z" w:author="Владислав Бурдинский">
        <w:r>
          <w:rPr>
            <w:rtl w:val="0"/>
            <w:lang w:val="en-US"/>
          </w:rPr>
          <w:delText>99</w:delText>
        </w:r>
      </w:del>
    </w:p>
    <w:p>
      <w:pPr>
        <w:pStyle w:val="Normal.0"/>
        <w:rPr>
          <w:del w:id="7021" w:date="2024-12-23T15:38:09Z" w:author="Владислав Бурдинский"/>
          <w:lang w:val="en-US"/>
        </w:rPr>
      </w:pPr>
      <w:del w:id="7022" w:date="2024-12-23T15:38:09Z" w:author="Владислав Бурдинский">
        <w:r>
          <w:rPr>
            <w:rtl w:val="0"/>
            <w:lang w:val="en-US"/>
          </w:rPr>
          <w:delText xml:space="preserve">50 </w:delText>
        </w:r>
      </w:del>
      <w:del w:id="7023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7024" w:date="2024-12-23T15:38:09Z" w:author="Владислав Бурдинский">
        <w:r>
          <w:rPr>
            <w:rtl w:val="0"/>
            <w:lang w:val="en-US"/>
          </w:rPr>
          <w:delText>74</w:delText>
        </w:r>
      </w:del>
    </w:p>
    <w:p>
      <w:pPr>
        <w:pStyle w:val="Normal.0"/>
        <w:rPr>
          <w:del w:id="7025" w:date="2024-12-23T15:38:09Z" w:author="Владислав Бурдинский"/>
          <w:lang w:val="en-US"/>
        </w:rPr>
      </w:pPr>
      <w:del w:id="7026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7027" w:date="2024-12-23T15:38:09Z" w:author="Владислав Бурдинский">
        <w:r>
          <w:rPr>
            <w:rtl w:val="0"/>
            <w:lang w:val="en-US"/>
          </w:rPr>
          <w:delText xml:space="preserve">25 </w:delText>
        </w:r>
      </w:del>
      <w:del w:id="7028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7029" w:date="2024-12-23T15:38:09Z" w:author="Владислав Бурдинский">
        <w:r>
          <w:rPr>
            <w:rtl w:val="0"/>
            <w:lang w:val="en-US"/>
          </w:rPr>
          <w:delText>49</w:delText>
        </w:r>
      </w:del>
    </w:p>
    <w:p>
      <w:pPr>
        <w:pStyle w:val="Normal.0"/>
        <w:rPr>
          <w:del w:id="7030" w:date="2024-12-23T15:38:09Z" w:author="Владислав Бурдинский"/>
          <w:lang w:val="en-US"/>
        </w:rPr>
      </w:pPr>
      <w:del w:id="7031" w:date="2024-12-23T15:38:09Z" w:author="Владислав Бурдинский">
        <w:r>
          <w:rPr>
            <w:rtl w:val="0"/>
            <w:lang w:val="en-US"/>
          </w:rPr>
          <w:delText>Результирующая матрица</w:delText>
        </w:r>
      </w:del>
      <w:del w:id="7032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7033" w:date="2024-12-23T15:38:09Z" w:author="Владислав Бурдинский"/>
          <w:lang w:val="en-US"/>
        </w:rPr>
      </w:pPr>
      <w:del w:id="7034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35" w:date="2024-12-23T15:38:09Z" w:author="Владислав Бурдинский"/>
          <w:lang w:val="en-US"/>
        </w:rPr>
      </w:pPr>
      <w:del w:id="7036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37" w:date="2024-12-23T15:38:09Z" w:author="Владислав Бурдинский"/>
          <w:lang w:val="en-US"/>
        </w:rPr>
      </w:pPr>
      <w:del w:id="7038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39" w:date="2024-12-23T15:38:09Z" w:author="Владислав Бурдинский"/>
          <w:lang w:val="en-US"/>
        </w:rPr>
      </w:pPr>
      <w:del w:id="7040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41" w:date="2024-12-23T15:38:09Z" w:author="Владислав Бурдинский"/>
          <w:lang w:val="en-US"/>
        </w:rPr>
      </w:pPr>
      <w:del w:id="7042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43" w:date="2024-12-23T15:38:09Z" w:author="Владислав Бурдинский"/>
          <w:lang w:val="en-US"/>
        </w:rPr>
      </w:pPr>
      <w:del w:id="7044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45" w:date="2024-12-23T15:38:09Z" w:author="Владислав Бурдинский"/>
          <w:lang w:val="en-US"/>
        </w:rPr>
      </w:pPr>
      <w:del w:id="7046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47" w:date="2024-12-23T15:38:09Z" w:author="Владислав Бурдинский"/>
          <w:lang w:val="en-US"/>
        </w:rPr>
      </w:pPr>
      <w:del w:id="7048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49" w:date="2024-12-23T15:38:09Z" w:author="Владислав Бурдинский"/>
          <w:lang w:val="en-US"/>
        </w:rPr>
      </w:pPr>
      <w:del w:id="7050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51" w:date="2024-12-23T15:38:09Z" w:author="Владислав Бурдинский"/>
          <w:lang w:val="en-US"/>
        </w:rPr>
      </w:pPr>
      <w:del w:id="7052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7053" w:date="2024-12-23T15:38:09Z" w:author="Владислав Бурдинский"/>
          <w:lang w:val="en-US"/>
        </w:rPr>
      </w:pPr>
      <w:del w:id="7054" w:date="2024-12-23T15:38:09Z" w:author="Владислав Бурдинский">
        <w:r>
          <w:rPr>
            <w:rtl w:val="0"/>
            <w:lang w:val="en-US"/>
          </w:rPr>
          <w:delText>Время выполнения операции</w:delText>
        </w:r>
      </w:del>
      <w:del w:id="7055" w:date="2024-12-23T15:38:09Z" w:author="Владислав Бурдинский">
        <w:r>
          <w:rPr>
            <w:rtl w:val="0"/>
            <w:lang w:val="en-US"/>
          </w:rPr>
          <w:delText xml:space="preserve">: 0.00310342 </w:delText>
        </w:r>
      </w:del>
      <w:del w:id="7056" w:date="2024-12-23T15:38:09Z" w:author="Владислав Бурдинский">
        <w:r>
          <w:rPr>
            <w:rtl w:val="0"/>
            <w:lang w:val="en-US"/>
          </w:rPr>
          <w:delText>секунд</w:delText>
        </w:r>
      </w:del>
    </w:p>
    <w:p>
      <w:pPr>
        <w:pStyle w:val="Normal.0"/>
        <w:rPr>
          <w:del w:id="7057" w:date="2024-12-23T15:38:09Z" w:author="Владислав Бурдинский"/>
          <w:lang w:val="en-US"/>
        </w:rPr>
      </w:pPr>
      <w:del w:id="7058" w:date="2024-12-23T15:38:09Z" w:author="Владислав Бурдинский">
        <w:r>
          <w:rPr>
            <w:rtl w:val="0"/>
            <w:lang w:val="en-US"/>
          </w:rPr>
          <w:delText xml:space="preserve">(base) vladislavburdinskij@MacBook-Pro-Vladislav build % </w:delText>
        </w:r>
      </w:del>
    </w:p>
    <w:p>
      <w:pPr>
        <w:pStyle w:val="Normal.0"/>
        <w:spacing w:line="360" w:lineRule="auto"/>
        <w:jc w:val="center"/>
        <w:rPr>
          <w:ins w:id="7059" w:date="2024-12-23T15:38:09Z" w:author="Владислав Бурдинский"/>
          <w:lang w:val="en-US"/>
        </w:rPr>
      </w:pPr>
      <w:ins w:id="7060" w:date="2024-12-23T15:38:09Z" w:author="Владислав Бурдинский">
        <w:r>
          <w:rPr>
            <w:rtl w:val="0"/>
            <w:lang w:val="en-US"/>
          </w:rPr>
          <w:t>(base) vladislavburdinskij@MacBook-Pro-Vladislav build % ./test_dynamic</w:t>
        </w:r>
      </w:ins>
    </w:p>
    <w:p>
      <w:pPr>
        <w:pStyle w:val="Normal.0"/>
        <w:spacing w:line="360" w:lineRule="auto"/>
        <w:jc w:val="center"/>
        <w:rPr>
          <w:ins w:id="7061" w:date="2024-12-23T15:38:09Z" w:author="Владислав Бурдинский"/>
          <w:lang w:val="en-US"/>
        </w:rPr>
      </w:pPr>
      <w:ins w:id="7062" w:date="2024-12-23T15:38:09Z" w:author="Владислав Бурдинский">
        <w:r>
          <w:rPr>
            <w:rtl w:val="0"/>
            <w:lang w:val="en-US"/>
          </w:rPr>
          <w:t>2 4000</w:t>
        </w:r>
      </w:ins>
    </w:p>
    <w:p>
      <w:pPr>
        <w:pStyle w:val="Normal.0"/>
        <w:spacing w:line="360" w:lineRule="auto"/>
        <w:jc w:val="center"/>
        <w:rPr>
          <w:ins w:id="7063" w:date="2024-12-23T15:38:09Z" w:author="Владислав Бурдинский"/>
          <w:lang w:val="en-US"/>
        </w:rPr>
      </w:pPr>
      <w:ins w:id="7064" w:date="2024-12-23T15:38:09Z" w:author="Владислав Бурдинский">
        <w:r>
          <w:rPr>
            <w:rtl w:val="0"/>
            <w:lang w:val="en-US"/>
          </w:rPr>
          <w:t xml:space="preserve">Значение числа </w:t>
        </w:r>
      </w:ins>
      <w:ins w:id="7065" w:date="2024-12-23T15:38:09Z" w:author="Владислав Бурдинский">
        <w:r>
          <w:rPr>
            <w:rtl w:val="0"/>
            <w:lang w:val="en-US"/>
          </w:rPr>
          <w:t>e: 2.71775</w:t>
        </w:r>
      </w:ins>
    </w:p>
    <w:p>
      <w:pPr>
        <w:pStyle w:val="Normal.0"/>
        <w:spacing w:line="360" w:lineRule="auto"/>
        <w:jc w:val="center"/>
        <w:rPr>
          <w:ins w:id="7066" w:date="2024-12-23T15:38:09Z" w:author="Владислав Бурдинский"/>
          <w:lang w:val="en-US"/>
        </w:rPr>
      </w:pPr>
      <w:ins w:id="7067" w:date="2024-12-23T15:38:09Z" w:author="Владислав Бурдинский">
        <w:r>
          <w:rPr>
            <w:rtl w:val="0"/>
            <w:lang w:val="en-US"/>
          </w:rPr>
          <w:t>1 1</w:t>
        </w:r>
      </w:ins>
    </w:p>
    <w:p>
      <w:pPr>
        <w:pStyle w:val="Normal.0"/>
        <w:spacing w:line="360" w:lineRule="auto"/>
        <w:jc w:val="center"/>
        <w:rPr>
          <w:ins w:id="7068" w:date="2024-12-23T15:38:09Z" w:author="Владислав Бурдинский"/>
          <w:lang w:val="en-US"/>
        </w:rPr>
      </w:pPr>
      <w:ins w:id="7069" w:date="2024-12-23T15:38:09Z" w:author="Владислав Бурдинский">
        <w:r>
          <w:rPr>
            <w:rtl w:val="0"/>
            <w:lang w:val="en-US"/>
          </w:rPr>
          <w:t>Количество простых чисел</w:t>
        </w:r>
      </w:ins>
      <w:ins w:id="7070" w:date="2024-12-23T15:38:09Z" w:author="Владислав Бурдинский">
        <w:r>
          <w:rPr>
            <w:rtl w:val="0"/>
            <w:lang w:val="en-US"/>
          </w:rPr>
          <w:t>: 0</w:t>
        </w:r>
      </w:ins>
    </w:p>
    <w:p>
      <w:pPr>
        <w:pStyle w:val="Normal.0"/>
        <w:spacing w:line="360" w:lineRule="auto"/>
        <w:jc w:val="center"/>
        <w:rPr>
          <w:ins w:id="7071" w:date="2024-12-23T15:38:09Z" w:author="Владислав Бурдинский"/>
          <w:lang w:val="en-US"/>
        </w:rPr>
      </w:pPr>
      <w:ins w:id="7072" w:date="2024-12-23T15:38:09Z" w:author="Владислав Бурдинский">
        <w:r>
          <w:rPr>
            <w:rtl w:val="0"/>
            <w:lang w:val="en-US"/>
          </w:rPr>
          <w:t>^C</w:t>
        </w:r>
      </w:ins>
    </w:p>
    <w:p>
      <w:pPr>
        <w:pStyle w:val="Normal.0"/>
        <w:spacing w:line="360" w:lineRule="auto"/>
        <w:jc w:val="center"/>
      </w:pPr>
      <w:ins w:id="7073" w:date="2024-12-23T15:38:09Z" w:author="Владислав Бурдинский">
        <w:r>
          <w:rPr>
            <w:rtl w:val="0"/>
            <w:lang w:val="en-US"/>
          </w:rPr>
          <w:t xml:space="preserve">(base) vladislavburdinskij@MacBook-Pro-Vladislav build % </w:t>
        </w:r>
      </w:ins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sz w:val="28"/>
          <w:szCs w:val="28"/>
          <w:rtl w:val="0"/>
          <w:lang w:val="ru-RU"/>
        </w:rPr>
        <w:t>В данной лабораторной</w:t>
      </w:r>
      <w:ins w:id="7074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 xml:space="preserve"> я познакомился с тем</w:t>
        </w:r>
      </w:ins>
      <w:ins w:id="7075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7076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>как работают динамические и статические библиотеки</w:t>
        </w:r>
      </w:ins>
      <w:ins w:id="7077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 xml:space="preserve">. </w:t>
        </w:r>
      </w:ins>
      <w:ins w:id="7078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>В ходе данной ЛР я создал две реализации заданных функций</w:t>
        </w:r>
      </w:ins>
      <w:ins w:id="7079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7080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>одну в виде динамических библиотек</w:t>
        </w:r>
      </w:ins>
      <w:ins w:id="7081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7082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>а другую в виде статических</w:t>
        </w:r>
      </w:ins>
      <w:ins w:id="7083" w:date="2024-12-23T15:51:41Z" w:author="Владислав Бурдинский">
        <w:r>
          <w:rPr>
            <w:sz w:val="28"/>
            <w:szCs w:val="28"/>
            <w:rtl w:val="0"/>
            <w:lang w:val="ru-RU"/>
          </w:rPr>
          <w:t>.</w:t>
        </w:r>
      </w:ins>
      <w:del w:id="7084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 удалось познакомиться с таким системным вызовом как </w:delText>
        </w:r>
      </w:del>
      <w:del w:id="7085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fork() </w:delText>
        </w:r>
      </w:del>
      <w:del w:id="7086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для создания новых процессов и с </w:delText>
        </w:r>
      </w:del>
      <w:del w:id="7087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 </w:delText>
        </w:r>
      </w:del>
      <w:del w:id="7088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который служит для их связи этих процессов</w:delText>
        </w:r>
      </w:del>
      <w:del w:id="7089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7090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усложнить код программы но зато уменьшить время ее работы</w:delText>
        </w:r>
      </w:del>
      <w:del w:id="7091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7092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что является одним из главных задач программиста при написании программы</w:delText>
        </w:r>
      </w:del>
      <w:del w:id="7093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значительно ускорить многие процессы в обработке данных и упростить жизнь при проектировании системы</w:delText>
        </w:r>
      </w:del>
      <w:del w:id="7094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Liberation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2"/>
  </w:abstractNum>
  <w:abstractNum w:abstractNumId="1">
    <w:multiLevelType w:val="hybridMultilevel"/>
    <w:styleLink w:val="WWNum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WWNum2">
    <w:name w:val="WWNum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b0080"/>
      <w:u w:color="0b0080"/>
      <w:shd w:val="clear" w:color="auto" w:fill="ffffff"/>
      <w:lang w:val="ru-RU"/>
      <w14:textFill>
        <w14:solidFill>
          <w14:srgbClr w14:val="0B008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