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Московский Авиационный Институт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Национальный Исследовательский Университет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Факультет информационных технологий и прикладной математики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Кафедра вычислительной математики и программирования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Лабораторная работа №</w:t>
      </w:r>
      <w:ins w:id="0" w:date="2024-12-23T16:08:29Z" w:author="Владислав Бурдинский">
        <w:r>
          <w:rPr>
            <w:rFonts w:ascii="Times New Roman" w:hAnsi="Times New Roman"/>
            <w:b w:val="1"/>
            <w:bCs w:val="1"/>
            <w:sz w:val="28"/>
            <w:szCs w:val="28"/>
            <w:rtl w:val="0"/>
            <w:lang w:val="ru-RU"/>
          </w:rPr>
          <w:t>5-7</w:t>
        </w:r>
      </w:ins>
      <w:del w:id="1" w:date="2024-12-23T15:24:31Z" w:author="Владислав Бурдинский">
        <w:r>
          <w:rPr>
            <w:rFonts w:ascii="Times New Roman" w:hAnsi="Times New Roman"/>
            <w:b w:val="1"/>
            <w:bCs w:val="1"/>
            <w:sz w:val="28"/>
            <w:szCs w:val="28"/>
            <w:rtl w:val="0"/>
            <w:lang w:val="ru-RU"/>
          </w:rPr>
          <w:delText>2</w:delText>
        </w:r>
      </w:del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 по курсу 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«Операционные системы»</w:t>
      </w:r>
    </w:p>
    <w:p>
      <w:pPr>
        <w:pStyle w:val="Normal.0"/>
        <w:rPr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tab/>
      </w: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Студент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ins w:id="2" w:date="2024-12-23T14:57:28Z" w:author="Владислав Бурдинский">
        <w:r>
          <w:rPr>
            <w:rFonts w:ascii="Times New Roman" w:hAnsi="Times New Roman" w:hint="default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t>Бурдинский Владислав Дмитриевич</w:t>
        </w:r>
      </w:ins>
      <w:del w:id="3" w:date="2024-12-23T14:57:20Z" w:author="Владислав Бурдинский">
        <w:r>
          <w:rPr>
            <w:rFonts w:ascii="Times New Roman" w:hAnsi="Times New Roman" w:hint="default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Гордовой Д</w:delText>
        </w:r>
      </w:del>
      <w:del w:id="4" w:date="2024-12-23T14:57:20Z" w:author="Владислав Бурдинский">
        <w:r>
          <w:rPr>
            <w:rFonts w:ascii="Times New Roman" w:hAnsi="Times New Roman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.</w:delText>
        </w:r>
      </w:del>
      <w:del w:id="5" w:date="2024-12-23T14:57:20Z" w:author="Владислав Бурдинский">
        <w:r>
          <w:rPr>
            <w:rFonts w:ascii="Times New Roman" w:hAnsi="Times New Roman" w:hint="default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С</w:delText>
        </w:r>
      </w:del>
      <w:del w:id="6" w:date="2024-12-23T14:57:20Z" w:author="Владислав Бурдинский">
        <w:r>
          <w:rPr>
            <w:rFonts w:ascii="Times New Roman" w:hAnsi="Times New Roman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.</w:delText>
        </w:r>
      </w:del>
    </w:p>
    <w:p>
      <w:pPr>
        <w:pStyle w:val="Normal.0"/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Группа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8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О–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20</w:t>
      </w:r>
      <w:ins w:id="7" w:date="2024-12-23T14:57:31Z" w:author="Владислав Бурдинский">
        <w:r>
          <w:rPr>
            <w:rFonts w:ascii="Times New Roman" w:hAnsi="Times New Roman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t>3</w:t>
        </w:r>
      </w:ins>
      <w:del w:id="8" w:date="2024-12-23T14:57:31Z" w:author="Владислав Бурдинский">
        <w:r>
          <w:rPr>
            <w:rFonts w:ascii="Times New Roman" w:hAnsi="Times New Roman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1</w:delText>
        </w:r>
      </w:del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Б–</w:t>
      </w:r>
      <w:ins w:id="9" w:date="2024-12-23T14:57:32Z" w:author="Владислав Бурдинский">
        <w:r>
          <w:rPr>
            <w:rFonts w:ascii="Times New Roman" w:hAnsi="Times New Roman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t>23</w:t>
        </w:r>
      </w:ins>
      <w:del w:id="10" w:date="2024-12-23T14:57:32Z" w:author="Владислав Бурдинский">
        <w:r>
          <w:rPr>
            <w:rFonts w:ascii="Times New Roman" w:hAnsi="Times New Roman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19</w:delText>
        </w:r>
      </w:del>
    </w:p>
    <w:p>
      <w:pPr>
        <w:pStyle w:val="Normal.0"/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Вариант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ins w:id="11" w:date="2024-12-23T16:11:32Z" w:author="Владислав Бурдинский">
        <w:r>
          <w:rPr>
            <w:rFonts w:ascii="Times New Roman" w:hAnsi="Times New Roman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t>34</w:t>
        </w:r>
      </w:ins>
      <w:del w:id="12" w:date="2024-12-23T16:11:31Z" w:author="Владислав Бурдинский">
        <w:r>
          <w:rPr>
            <w:rFonts w:ascii="Times New Roman" w:hAnsi="Times New Roman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 xml:space="preserve">13 </w:delText>
        </w:r>
      </w:del>
    </w:p>
    <w:p>
      <w:pPr>
        <w:pStyle w:val="Normal.0"/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Преподаватель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Миронов Евгений Сергеевич</w:t>
      </w:r>
    </w:p>
    <w:p>
      <w:pPr>
        <w:pStyle w:val="Normal.0"/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Оценка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__________ </w:t>
      </w:r>
    </w:p>
    <w:p>
      <w:pPr>
        <w:pStyle w:val="Normal.0"/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Дата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 __________</w:t>
      </w:r>
    </w:p>
    <w:p>
      <w:pPr>
        <w:pStyle w:val="Normal.0"/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Подпись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 __________</w:t>
      </w:r>
    </w:p>
    <w:p>
      <w:pPr>
        <w:pStyle w:val="Normal.0"/>
        <w:spacing w:after="24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Москва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 202</w:t>
      </w:r>
      <w:ins w:id="13" w:date="2024-12-23T14:58:28Z" w:author="Владислав Бурдинский">
        <w:r>
          <w:rPr>
            <w:rFonts w:ascii="Times New Roman" w:hAnsi="Times New Roman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t>4</w:t>
        </w:r>
      </w:ins>
      <w:del w:id="14" w:date="2024-12-23T14:58:28Z" w:author="Владислав Бурдинский">
        <w:r>
          <w:rPr>
            <w:rFonts w:ascii="Times New Roman" w:hAnsi="Times New Roman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0</w:delText>
        </w:r>
      </w:del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del w:id="15" w:date="2024-12-23T16:12:23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del w:id="16" w:date="2024-12-23T16:12:23Z" w:author="Владислав Бурдинский">
        <w:r>
          <w:rPr>
            <w:rFonts w:ascii="Times New Roman" w:hAnsi="Times New Roman" w:hint="default"/>
            <w:b w:val="1"/>
            <w:bCs w:val="1"/>
            <w:sz w:val="28"/>
            <w:szCs w:val="28"/>
            <w:rtl w:val="0"/>
            <w:lang w:val="ru-RU"/>
          </w:rPr>
          <w:delText>Постановка задачи</w:delText>
        </w:r>
      </w:del>
    </w:p>
    <w:p>
      <w:pPr>
        <w:pStyle w:val="Normal.0"/>
        <w:keepNext w:val="1"/>
        <w:keepLines w:val="1"/>
        <w:spacing w:before="200" w:after="0" w:line="256" w:lineRule="auto"/>
        <w:outlineLvl w:val="1"/>
        <w:rPr>
          <w:del w:id="17" w:date="2024-12-23T16:12:23Z" w:author="Владислав Бурдинский"/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del w:id="18" w:date="2024-12-23T16:12:23Z" w:author="Владислав Бурдинский">
        <w:r>
          <w:rPr>
            <w:rFonts w:ascii="Times New Roman" w:hAnsi="Times New Roman" w:hint="default"/>
            <w:b w:val="1"/>
            <w:bCs w:val="1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Цель работы</w:delText>
        </w:r>
      </w:del>
    </w:p>
    <w:p>
      <w:pPr>
        <w:pStyle w:val="Normal.0"/>
        <w:spacing w:line="256" w:lineRule="auto"/>
        <w:rPr>
          <w:del w:id="19" w:date="2024-12-23T16:12:23Z" w:author="Владислав Бурдинский"/>
          <w:rFonts w:ascii="Times New Roman" w:cs="Times New Roman" w:hAnsi="Times New Roman" w:eastAsia="Times New Roman"/>
          <w:sz w:val="28"/>
          <w:szCs w:val="28"/>
        </w:rPr>
      </w:pPr>
      <w:del w:id="20" w:date="2024-12-23T16:12:23Z" w:author="Владислав Бурдинский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Приобретение практических навыков в</w:delText>
        </w:r>
      </w:del>
      <w:del w:id="21" w:date="2024-12-23T16:12:23Z" w:author="Владислав Бурдинский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>:</w:delText>
        </w:r>
      </w:del>
    </w:p>
    <w:p>
      <w:pPr>
        <w:pStyle w:val="Normal.0"/>
        <w:widowControl w:val="0"/>
        <w:numPr>
          <w:ilvl w:val="0"/>
          <w:numId w:val="2"/>
        </w:numPr>
        <w:bidi w:val="0"/>
        <w:spacing w:line="256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del w:id="22" w:date="2024-12-23T16:12:23Z" w:author="Владислав Бурдинский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Управление процессами в ОС</w:delText>
        </w:r>
      </w:del>
    </w:p>
    <w:p>
      <w:pPr>
        <w:pStyle w:val="Normal.0"/>
        <w:widowControl w:val="0"/>
        <w:numPr>
          <w:ilvl w:val="0"/>
          <w:numId w:val="2"/>
        </w:numPr>
        <w:bidi w:val="0"/>
        <w:spacing w:line="256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del w:id="23" w:date="2024-12-23T16:12:23Z" w:author="Владислав Бурдинский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Обеспечение обмена данных между процессами посредством каналов</w:delText>
        </w:r>
      </w:del>
    </w:p>
    <w:p>
      <w:pPr>
        <w:pStyle w:val="Normal.0"/>
        <w:keepNext w:val="1"/>
        <w:keepLines w:val="1"/>
        <w:spacing w:before="200" w:after="0" w:line="256" w:lineRule="auto"/>
        <w:outlineLvl w:val="1"/>
        <w:rPr>
          <w:del w:id="24" w:date="2024-12-23T16:12:23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del w:id="25" w:date="2024-12-23T16:12:23Z" w:author="Владислав Бурдинский">
        <w:r>
          <w:rPr>
            <w:rFonts w:ascii="Times New Roman" w:hAnsi="Times New Roman" w:hint="default"/>
            <w:b w:val="1"/>
            <w:bCs w:val="1"/>
            <w:sz w:val="28"/>
            <w:szCs w:val="28"/>
            <w:rtl w:val="0"/>
            <w:lang w:val="ru-RU"/>
          </w:rPr>
          <w:delText>Задание</w:delText>
        </w:r>
      </w:del>
    </w:p>
    <w:p>
      <w:pPr>
        <w:pStyle w:val="Normal.0"/>
        <w:spacing w:after="0" w:line="240" w:lineRule="auto"/>
        <w:rPr>
          <w:del w:id="26" w:date="2024-12-23T16:12:23Z" w:author="Владислав Бурдинский"/>
          <w:sz w:val="28"/>
          <w:szCs w:val="28"/>
        </w:rPr>
      </w:pPr>
      <w:del w:id="27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 xml:space="preserve">Родительский процесс создает </w:delText>
        </w:r>
      </w:del>
      <w:del w:id="28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>дочерний процесс</w:delText>
        </w:r>
      </w:del>
      <w:del w:id="29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 xml:space="preserve">. </w:delText>
        </w:r>
      </w:del>
      <w:del w:id="30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>Предопределены процессы ввода</w:delText>
        </w:r>
      </w:del>
      <w:del w:id="31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>-</w:delText>
        </w:r>
      </w:del>
      <w:del w:id="32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>вывода</w:delText>
        </w:r>
      </w:del>
      <w:del w:id="33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 xml:space="preserve">, </w:delText>
        </w:r>
      </w:del>
      <w:del w:id="34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>родительский процесс получает три числа и переводит их на ввод дочернему процессу</w:delText>
        </w:r>
      </w:del>
      <w:del w:id="35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 xml:space="preserve">. </w:delText>
        </w:r>
      </w:del>
      <w:del w:id="36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>Дочерний процесс осуществляет деление число</w:delText>
        </w:r>
      </w:del>
      <w:del w:id="37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 xml:space="preserve">1/ </w:delText>
        </w:r>
      </w:del>
      <w:del w:id="38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>число</w:delText>
        </w:r>
      </w:del>
      <w:del w:id="39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 xml:space="preserve">2/ </w:delText>
        </w:r>
      </w:del>
      <w:del w:id="40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>число</w:delText>
        </w:r>
      </w:del>
      <w:del w:id="41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 xml:space="preserve">3 </w:delText>
        </w:r>
      </w:del>
      <w:del w:id="42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>Цель работы</w:delText>
        </w:r>
      </w:del>
    </w:p>
    <w:p>
      <w:pPr>
        <w:pStyle w:val="Normal.0"/>
        <w:spacing w:after="0" w:line="240" w:lineRule="auto"/>
        <w:rPr>
          <w:del w:id="43" w:date="2024-12-23T16:12:23Z" w:author="Владислав Бурдинский"/>
          <w:sz w:val="28"/>
          <w:szCs w:val="28"/>
        </w:rPr>
      </w:pPr>
      <w:del w:id="44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>Ц</w:delText>
        </w:r>
      </w:del>
      <w:del w:id="45" w:date="2024-12-23T16:12:23Z" w:author="Владислав Бурдинский">
        <w:r>
          <w:rPr>
            <w:sz w:val="28"/>
            <w:szCs w:val="28"/>
          </w:rPr>
          <w:tab/>
        </w:r>
      </w:del>
      <w:del w:id="46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>елью является приобретение практических навыков в</w:delText>
        </w:r>
      </w:del>
      <w:del w:id="47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>:</w:delText>
        </w:r>
      </w:del>
    </w:p>
    <w:p>
      <w:pPr>
        <w:pStyle w:val="Normal.0"/>
        <w:spacing w:after="0" w:line="240" w:lineRule="auto"/>
        <w:rPr>
          <w:del w:id="48" w:date="2024-12-23T16:12:23Z" w:author="Владислав Бурдинский"/>
          <w:sz w:val="28"/>
          <w:szCs w:val="28"/>
        </w:rPr>
      </w:pPr>
      <w:del w:id="49" w:date="2024-12-23T16:12:23Z" w:author="Владислав Бурдинский">
        <w:r>
          <w:rPr>
            <w:rFonts w:ascii="Arial Unicode MS" w:cs="Arial Unicode MS" w:hAnsi="Arial Unicode MS" w:eastAsia="Arial Unicode MS" w:hint="default"/>
            <w:b w:val="0"/>
            <w:bCs w:val="0"/>
            <w:i w:val="0"/>
            <w:iCs w:val="0"/>
            <w:sz w:val="28"/>
            <w:szCs w:val="28"/>
            <w:rtl w:val="0"/>
            <w:lang w:val="ru-RU"/>
          </w:rPr>
          <w:sym w:font="Arial Unicode MS" w:char="F0B7"/>
        </w:r>
      </w:del>
      <w:del w:id="50" w:date="2024-12-23T16:12:23Z" w:author="Владислав Бурдинский">
        <w:r>
          <w:rPr>
            <w:sz w:val="28"/>
            <w:szCs w:val="28"/>
            <w:rtl w:val="0"/>
          </w:rPr>
          <w:tab/>
          <w:delText>Создание динамических библиотек</w:delText>
        </w:r>
      </w:del>
    </w:p>
    <w:p>
      <w:pPr>
        <w:pStyle w:val="Normal.0"/>
        <w:spacing w:after="0" w:line="240" w:lineRule="auto"/>
        <w:rPr>
          <w:del w:id="51" w:date="2024-12-23T16:12:23Z" w:author="Владислав Бурдинский"/>
          <w:sz w:val="28"/>
          <w:szCs w:val="28"/>
        </w:rPr>
      </w:pPr>
      <w:del w:id="52" w:date="2024-12-23T16:12:23Z" w:author="Владислав Бурдинский">
        <w:r>
          <w:rPr>
            <w:rFonts w:ascii="Arial Unicode MS" w:cs="Arial Unicode MS" w:hAnsi="Arial Unicode MS" w:eastAsia="Arial Unicode MS" w:hint="default"/>
            <w:b w:val="0"/>
            <w:bCs w:val="0"/>
            <w:i w:val="0"/>
            <w:iCs w:val="0"/>
            <w:sz w:val="28"/>
            <w:szCs w:val="28"/>
            <w:rtl w:val="0"/>
            <w:lang w:val="ru-RU"/>
          </w:rPr>
          <w:sym w:font="Arial Unicode MS" w:char="F0B7"/>
        </w:r>
      </w:del>
      <w:del w:id="53" w:date="2024-12-23T16:12:23Z" w:author="Владислав Бурдинский">
        <w:r>
          <w:rPr>
            <w:sz w:val="28"/>
            <w:szCs w:val="28"/>
            <w:rtl w:val="0"/>
          </w:rPr>
          <w:tab/>
          <w:delText>Создание программ</w:delText>
        </w:r>
      </w:del>
      <w:del w:id="54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 xml:space="preserve">, </w:delText>
        </w:r>
      </w:del>
      <w:del w:id="55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>которые используют функции динамических библиотек</w:delText>
        </w:r>
      </w:del>
    </w:p>
    <w:p>
      <w:pPr>
        <w:pStyle w:val="Normal.0"/>
        <w:spacing w:after="0" w:line="240" w:lineRule="auto"/>
        <w:rPr>
          <w:del w:id="56" w:date="2024-12-23T16:12:23Z" w:author="Владислав Бурдинский"/>
          <w:sz w:val="28"/>
          <w:szCs w:val="28"/>
        </w:rPr>
      </w:pPr>
    </w:p>
    <w:p>
      <w:pPr>
        <w:pStyle w:val="Normal.0"/>
        <w:spacing w:after="0" w:line="240" w:lineRule="auto"/>
        <w:rPr>
          <w:del w:id="57" w:date="2024-12-23T16:12:23Z" w:author="Владислав Бурдинский"/>
          <w:sz w:val="28"/>
          <w:szCs w:val="28"/>
        </w:rPr>
      </w:pPr>
      <w:del w:id="58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>Задание</w:delText>
        </w:r>
      </w:del>
    </w:p>
    <w:p>
      <w:pPr>
        <w:pStyle w:val="Normal.0"/>
        <w:spacing w:after="0" w:line="240" w:lineRule="auto"/>
        <w:rPr>
          <w:del w:id="59" w:date="2024-12-23T16:12:23Z" w:author="Владислав Бурдинский"/>
          <w:sz w:val="28"/>
          <w:szCs w:val="28"/>
        </w:rPr>
      </w:pPr>
      <w:del w:id="60" w:date="2024-12-23T16:12:23Z" w:author="Владислав Бурдинский">
        <w:r>
          <w:rPr>
            <w:sz w:val="28"/>
            <w:szCs w:val="28"/>
          </w:rPr>
          <w:tab/>
        </w:r>
      </w:del>
      <w:del w:id="61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>Требуется создать динамические библиотеки</w:delText>
        </w:r>
      </w:del>
      <w:del w:id="62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 xml:space="preserve">, </w:delText>
        </w:r>
      </w:del>
      <w:del w:id="63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>которые реализуют заданный вариантом функционал</w:delText>
        </w:r>
      </w:del>
      <w:del w:id="64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 xml:space="preserve">. </w:delText>
        </w:r>
      </w:del>
      <w:del w:id="65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 xml:space="preserve">Далее использовать данные библиотеки </w:delText>
        </w:r>
      </w:del>
      <w:del w:id="66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>2-</w:delText>
        </w:r>
      </w:del>
      <w:del w:id="67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>мя способами</w:delText>
        </w:r>
      </w:del>
      <w:del w:id="68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>:</w:delText>
        </w:r>
      </w:del>
    </w:p>
    <w:p>
      <w:pPr>
        <w:pStyle w:val="Normal.0"/>
        <w:spacing w:after="0" w:line="240" w:lineRule="auto"/>
        <w:rPr>
          <w:del w:id="69" w:date="2024-12-23T16:12:23Z" w:author="Владислав Бурдинский"/>
          <w:sz w:val="28"/>
          <w:szCs w:val="28"/>
        </w:rPr>
      </w:pPr>
      <w:del w:id="70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>1.</w:delText>
          <w:tab/>
        </w:r>
      </w:del>
      <w:del w:id="71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 xml:space="preserve">Во время компиляции </w:delText>
        </w:r>
      </w:del>
      <w:del w:id="72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>(</w:delText>
        </w:r>
      </w:del>
      <w:del w:id="73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>на этапе «линковки»</w:delText>
        </w:r>
      </w:del>
      <w:del w:id="74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>/linking)</w:delText>
        </w:r>
      </w:del>
    </w:p>
    <w:p>
      <w:pPr>
        <w:pStyle w:val="Normal.0"/>
        <w:spacing w:after="0" w:line="240" w:lineRule="auto"/>
        <w:rPr>
          <w:del w:id="75" w:date="2024-12-23T16:12:23Z" w:author="Владислав Бурдинский"/>
          <w:sz w:val="28"/>
          <w:szCs w:val="28"/>
        </w:rPr>
      </w:pPr>
      <w:del w:id="76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>2.</w:delText>
          <w:tab/>
        </w:r>
      </w:del>
      <w:del w:id="77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>Во время исполнения программы</w:delText>
        </w:r>
      </w:del>
      <w:del w:id="78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 xml:space="preserve">. </w:delText>
        </w:r>
      </w:del>
      <w:del w:id="79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>Библиотеки загружаются в память с помощью интерфейса ОС для работы с динамическими библиотеками</w:delText>
        </w:r>
      </w:del>
    </w:p>
    <w:p>
      <w:pPr>
        <w:pStyle w:val="Normal.0"/>
        <w:spacing w:after="0" w:line="240" w:lineRule="auto"/>
        <w:rPr>
          <w:ins w:id="80" w:date="2024-12-23T16:12:59Z" w:author="Владислав Бурдинский"/>
          <w:sz w:val="28"/>
          <w:szCs w:val="28"/>
        </w:rPr>
      </w:pPr>
    </w:p>
    <w:p>
      <w:pPr>
        <w:pStyle w:val="Normal.0"/>
        <w:spacing w:after="0" w:line="240" w:lineRule="auto"/>
        <w:jc w:val="both"/>
        <w:rPr>
          <w:ins w:id="81" w:date="2024-12-23T16:12:59Z" w:author="Владислав Бурдинский"/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ins w:id="82" w:date="2024-12-23T16:12:59Z" w:author="Владислав Бурдинский">
        <w:r>
          <w:rPr>
            <w:sz w:val="28"/>
            <w:szCs w:val="28"/>
          </w:rPr>
          <w:tab/>
        </w:r>
      </w:ins>
      <w:ins w:id="83" w:date="2024-12-23T16:12:59Z" w:author="Владислав Бурдинский">
        <w:r>
          <w:rPr>
            <w:rFonts w:ascii="Times New Roman" w:hAnsi="Times New Roman" w:hint="default"/>
            <w:b w:val="1"/>
            <w:bCs w:val="1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t>Цель работы</w:t>
        </w:r>
      </w:ins>
    </w:p>
    <w:p>
      <w:pPr>
        <w:pStyle w:val="Normal.0"/>
        <w:spacing w:after="0" w:line="240" w:lineRule="auto"/>
        <w:jc w:val="both"/>
        <w:rPr>
          <w:ins w:id="84" w:date="2024-12-23T16:12:59Z" w:author="Владислав Бурдинский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ins w:id="85" w:date="2024-12-23T16:12:59Z" w:author="Владислав Бурдинский">
        <w:r>
          <w:rPr>
            <w:rFonts w:ascii="Times New Roman" w:hAnsi="Times New Roman" w:hint="default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t>Целью является приобретение практических навыков в</w:t>
        </w:r>
      </w:ins>
      <w:ins w:id="86" w:date="2024-12-23T16:12:59Z" w:author="Владислав Бурдинский">
        <w:r>
          <w:rPr>
            <w:rFonts w:ascii="Times New Roman" w:hAnsi="Times New Roman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t>:</w:t>
        </w:r>
      </w:ins>
    </w:p>
    <w:p>
      <w:pPr>
        <w:pStyle w:val="Normal.0"/>
        <w:spacing w:after="0" w:line="240" w:lineRule="auto"/>
        <w:jc w:val="both"/>
        <w:rPr>
          <w:ins w:id="87" w:date="2024-12-23T16:12:59Z" w:author="Владислав Бурдинский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ins w:id="88" w:date="2024-12-23T16:12:59Z" w:author="Владислав Бурдинский">
        <w:r>
          <w:rPr>
            <w:rFonts w:ascii="Times New Roman" w:hAnsi="Times New Roman" w:hint="default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t xml:space="preserve">· Управлении серверами сообщений </w:t>
        </w:r>
      </w:ins>
      <w:ins w:id="89" w:date="2024-12-23T16:12:59Z" w:author="Владислав Бурдинский">
        <w:r>
          <w:rPr>
            <w:rFonts w:ascii="Times New Roman" w:hAnsi="Times New Roman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t>(</w:t>
        </w:r>
      </w:ins>
      <w:ins w:id="90" w:date="2024-12-23T16:12:59Z" w:author="Владислав Бурдинский">
        <w:r>
          <w:rPr>
            <w:rFonts w:ascii="Times New Roman" w:hAnsi="Times New Roman" w:hint="default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t>№</w:t>
        </w:r>
      </w:ins>
      <w:ins w:id="91" w:date="2024-12-23T16:12:59Z" w:author="Владислав Бурдинский">
        <w:r>
          <w:rPr>
            <w:rFonts w:ascii="Times New Roman" w:hAnsi="Times New Roman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t>6)</w:t>
        </w:r>
      </w:ins>
    </w:p>
    <w:p>
      <w:pPr>
        <w:pStyle w:val="Normal.0"/>
        <w:spacing w:after="0" w:line="240" w:lineRule="auto"/>
        <w:jc w:val="both"/>
        <w:rPr>
          <w:ins w:id="92" w:date="2024-12-23T16:12:59Z" w:author="Владислав Бурдинский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ins w:id="93" w:date="2024-12-23T16:12:59Z" w:author="Владислав Бурдинский">
        <w:r>
          <w:rPr>
            <w:rFonts w:ascii="Times New Roman" w:hAnsi="Times New Roman" w:hint="default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t xml:space="preserve">· Применение отложенных вычислений </w:t>
        </w:r>
      </w:ins>
      <w:ins w:id="94" w:date="2024-12-23T16:12:59Z" w:author="Владислав Бурдинский">
        <w:r>
          <w:rPr>
            <w:rFonts w:ascii="Times New Roman" w:hAnsi="Times New Roman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t>(</w:t>
        </w:r>
      </w:ins>
      <w:ins w:id="95" w:date="2024-12-23T16:12:59Z" w:author="Владислав Бурдинский">
        <w:r>
          <w:rPr>
            <w:rFonts w:ascii="Times New Roman" w:hAnsi="Times New Roman" w:hint="default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t>№</w:t>
        </w:r>
      </w:ins>
      <w:ins w:id="96" w:date="2024-12-23T16:12:59Z" w:author="Владислав Бурдинский">
        <w:r>
          <w:rPr>
            <w:rFonts w:ascii="Times New Roman" w:hAnsi="Times New Roman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t>7)</w:t>
        </w:r>
      </w:ins>
    </w:p>
    <w:p>
      <w:pPr>
        <w:pStyle w:val="Normal.0"/>
        <w:spacing w:after="0" w:line="240" w:lineRule="auto"/>
        <w:jc w:val="both"/>
        <w:rPr>
          <w:ins w:id="97" w:date="2024-12-23T16:12:59Z" w:author="Владислав Бурдинский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ins w:id="98" w:date="2024-12-23T16:12:59Z" w:author="Владислав Бурдинский">
        <w:r>
          <w:rPr>
            <w:rFonts w:ascii="Times New Roman" w:hAnsi="Times New Roman" w:hint="default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t xml:space="preserve">· Интеграция программных систем друг с другом </w:t>
        </w:r>
      </w:ins>
      <w:ins w:id="99" w:date="2024-12-23T16:12:59Z" w:author="Владислав Бурдинский">
        <w:r>
          <w:rPr>
            <w:rFonts w:ascii="Times New Roman" w:hAnsi="Times New Roman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t>(</w:t>
        </w:r>
      </w:ins>
      <w:ins w:id="100" w:date="2024-12-23T16:12:59Z" w:author="Владислав Бурдинский">
        <w:r>
          <w:rPr>
            <w:rFonts w:ascii="Times New Roman" w:hAnsi="Times New Roman" w:hint="default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t>№</w:t>
        </w:r>
      </w:ins>
      <w:ins w:id="101" w:date="2024-12-23T16:12:59Z" w:author="Владислав Бурдинский">
        <w:r>
          <w:rPr>
            <w:rFonts w:ascii="Times New Roman" w:hAnsi="Times New Roman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t>8)</w:t>
        </w:r>
      </w:ins>
    </w:p>
    <w:p>
      <w:pPr>
        <w:pStyle w:val="Normal.0"/>
        <w:spacing w:after="0" w:line="240" w:lineRule="auto"/>
        <w:jc w:val="both"/>
        <w:rPr>
          <w:ins w:id="102" w:date="2024-12-23T16:12:59Z" w:author="Владислав Бурдинский"/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ins w:id="103" w:date="2024-12-23T16:12:59Z" w:author="Владислав Бурдинский">
        <w:r>
          <w:rPr>
            <w:rFonts w:ascii="Times New Roman" w:cs="Times New Roman" w:hAnsi="Times New Roman" w:eastAsia="Times New Roman"/>
            <w:outline w:val="0"/>
            <w:color w:val="000000"/>
            <w:sz w:val="28"/>
            <w:szCs w:val="28"/>
            <w:u w:color="000000"/>
            <w14:textFill>
              <w14:solidFill>
                <w14:srgbClr w14:val="000000"/>
              </w14:solidFill>
            </w14:textFill>
          </w:rPr>
          <w:tab/>
        </w:r>
      </w:ins>
      <w:ins w:id="104" w:date="2024-12-23T16:12:59Z" w:author="Владислав Бурдинский">
        <w:r>
          <w:rPr>
            <w:rFonts w:ascii="Times New Roman" w:hAnsi="Times New Roman" w:hint="default"/>
            <w:b w:val="1"/>
            <w:bCs w:val="1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t>Задание</w:t>
        </w:r>
      </w:ins>
    </w:p>
    <w:p>
      <w:pPr>
        <w:pStyle w:val="Normal.0"/>
        <w:spacing w:after="0" w:line="240" w:lineRule="auto"/>
        <w:jc w:val="both"/>
        <w:rPr>
          <w:ins w:id="105" w:date="2024-12-23T16:12:59Z" w:author="Владислав Бурдинский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ins w:id="106" w:date="2024-12-23T16:12:59Z" w:author="Владислав Бурдинский">
        <w:r>
          <w:rPr>
            <w:rFonts w:ascii="Times New Roman" w:hAnsi="Times New Roman" w:hint="default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t>Реализовать распределенную систему по асинхронной обработке запросов</w:t>
        </w:r>
      </w:ins>
      <w:ins w:id="107" w:date="2024-12-23T16:12:59Z" w:author="Владислав Бурдинский">
        <w:r>
          <w:rPr>
            <w:rFonts w:ascii="Times New Roman" w:hAnsi="Times New Roman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t xml:space="preserve">. </w:t>
        </w:r>
      </w:ins>
      <w:ins w:id="108" w:date="2024-12-23T16:12:59Z" w:author="Владислав Бурдинский">
        <w:r>
          <w:rPr>
            <w:rFonts w:ascii="Times New Roman" w:hAnsi="Times New Roman" w:hint="default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t xml:space="preserve">В данной распределенной системе должно существовать </w:t>
        </w:r>
      </w:ins>
      <w:ins w:id="109" w:date="2024-12-23T16:12:59Z" w:author="Владислав Бурдинский">
        <w:r>
          <w:rPr>
            <w:rFonts w:ascii="Times New Roman" w:hAnsi="Times New Roman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t xml:space="preserve">2 </w:t>
        </w:r>
      </w:ins>
      <w:ins w:id="110" w:date="2024-12-23T16:12:59Z" w:author="Владислав Бурдинский">
        <w:r>
          <w:rPr>
            <w:rFonts w:ascii="Times New Roman" w:hAnsi="Times New Roman" w:hint="default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t>вида узлов</w:t>
        </w:r>
      </w:ins>
      <w:ins w:id="111" w:date="2024-12-23T16:12:59Z" w:author="Владислав Бурдинский">
        <w:r>
          <w:rPr>
            <w:rFonts w:ascii="Times New Roman" w:hAnsi="Times New Roman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t xml:space="preserve">: </w:t>
        </w:r>
      </w:ins>
      <w:ins w:id="112" w:date="2024-12-23T16:12:59Z" w:author="Владислав Бурдинский">
        <w:r>
          <w:rPr>
            <w:rFonts w:ascii="Times New Roman" w:hAnsi="Times New Roman" w:hint="default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t>«управляющий» и «вычислительный»</w:t>
        </w:r>
      </w:ins>
      <w:ins w:id="113" w:date="2024-12-23T16:12:59Z" w:author="Владислав Бурдинский">
        <w:r>
          <w:rPr>
            <w:rFonts w:ascii="Times New Roman" w:hAnsi="Times New Roman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t xml:space="preserve">. </w:t>
        </w:r>
      </w:ins>
      <w:ins w:id="114" w:date="2024-12-23T16:12:59Z" w:author="Владислав Бурдинский">
        <w:r>
          <w:rPr>
            <w:rFonts w:ascii="Times New Roman" w:hAnsi="Times New Roman" w:hint="default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t>Необходимо объединить данные узлы в соответствии с той топологией</w:t>
        </w:r>
      </w:ins>
      <w:ins w:id="115" w:date="2024-12-23T16:12:59Z" w:author="Владислав Бурдинский">
        <w:r>
          <w:rPr>
            <w:rFonts w:ascii="Times New Roman" w:hAnsi="Times New Roman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t xml:space="preserve">, </w:t>
        </w:r>
      </w:ins>
      <w:ins w:id="116" w:date="2024-12-23T16:12:59Z" w:author="Владислав Бурдинский">
        <w:r>
          <w:rPr>
            <w:rFonts w:ascii="Times New Roman" w:hAnsi="Times New Roman" w:hint="default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t>которая определена вариантом</w:t>
        </w:r>
      </w:ins>
      <w:ins w:id="117" w:date="2024-12-23T16:12:59Z" w:author="Владислав Бурдинский">
        <w:r>
          <w:rPr>
            <w:rFonts w:ascii="Times New Roman" w:hAnsi="Times New Roman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t xml:space="preserve">. </w:t>
        </w:r>
      </w:ins>
      <w:ins w:id="118" w:date="2024-12-23T16:12:59Z" w:author="Владислав Бурдинский">
        <w:r>
          <w:rPr>
            <w:rFonts w:ascii="Times New Roman" w:hAnsi="Times New Roman" w:hint="default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t>Связь между узлами необходимо осуществить при помощи технологии очередей сообщений</w:t>
        </w:r>
      </w:ins>
      <w:ins w:id="119" w:date="2024-12-23T16:12:59Z" w:author="Владислав Бурдинский">
        <w:r>
          <w:rPr>
            <w:rFonts w:ascii="Times New Roman" w:hAnsi="Times New Roman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t xml:space="preserve">. </w:t>
        </w:r>
      </w:ins>
      <w:ins w:id="120" w:date="2024-12-23T16:12:59Z" w:author="Владислав Бурдинский">
        <w:r>
          <w:rPr>
            <w:rFonts w:ascii="Times New Roman" w:hAnsi="Times New Roman" w:hint="default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t>Также в данной системе необходимо предусмотреть проверку доступности узлов в соответствии с вариантом</w:t>
        </w:r>
      </w:ins>
      <w:ins w:id="121" w:date="2024-12-23T16:12:59Z" w:author="Владислав Бурдинский">
        <w:r>
          <w:rPr>
            <w:rFonts w:ascii="Times New Roman" w:hAnsi="Times New Roman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t xml:space="preserve">. </w:t>
        </w:r>
      </w:ins>
      <w:ins w:id="122" w:date="2024-12-23T16:12:59Z" w:author="Владислав Бурдинский">
        <w:r>
          <w:rPr>
            <w:rFonts w:ascii="Times New Roman" w:hAnsi="Times New Roman" w:hint="default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t xml:space="preserve">При убийстве </w:t>
        </w:r>
      </w:ins>
      <w:ins w:id="123" w:date="2024-12-23T16:12:59Z" w:author="Владислав Бурдинский">
        <w:r>
          <w:rPr>
            <w:rFonts w:ascii="Times New Roman" w:hAnsi="Times New Roman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t>(</w:t>
        </w:r>
      </w:ins>
      <w:ins w:id="124" w:date="2024-12-23T16:12:59Z" w:author="Владислав Бурдинский">
        <w:r>
          <w:rPr>
            <w:rFonts w:ascii="Times New Roman" w:hAnsi="Times New Roman" w:hint="default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t>«</w:t>
        </w:r>
      </w:ins>
      <w:ins w:id="125" w:date="2024-12-23T16:12:59Z" w:author="Владислав Бурдинский">
        <w:r>
          <w:rPr>
            <w:rFonts w:ascii="Times New Roman" w:hAnsi="Times New Roman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t>kill -9</w:t>
        </w:r>
      </w:ins>
      <w:ins w:id="126" w:date="2024-12-23T16:12:59Z" w:author="Владислав Бурдинский">
        <w:r>
          <w:rPr>
            <w:rFonts w:ascii="Times New Roman" w:hAnsi="Times New Roman" w:hint="default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t>»</w:t>
        </w:r>
      </w:ins>
      <w:ins w:id="127" w:date="2024-12-23T16:12:59Z" w:author="Владислав Бурдинский">
        <w:r>
          <w:rPr>
            <w:rFonts w:ascii="Times New Roman" w:hAnsi="Times New Roman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t xml:space="preserve">) </w:t>
        </w:r>
      </w:ins>
      <w:ins w:id="128" w:date="2024-12-23T16:12:59Z" w:author="Владислав Бурдинский">
        <w:r>
          <w:rPr>
            <w:rFonts w:ascii="Times New Roman" w:hAnsi="Times New Roman" w:hint="default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t>любого вычислительного узла система должна пытаться максимально сохранять свою работоспособность</w:t>
        </w:r>
      </w:ins>
      <w:ins w:id="129" w:date="2024-12-23T16:12:59Z" w:author="Владислав Бурдинский">
        <w:r>
          <w:rPr>
            <w:rFonts w:ascii="Times New Roman" w:hAnsi="Times New Roman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t xml:space="preserve">, </w:t>
        </w:r>
      </w:ins>
      <w:ins w:id="130" w:date="2024-12-23T16:12:59Z" w:author="Владислав Бурдинский">
        <w:r>
          <w:rPr>
            <w:rFonts w:ascii="Times New Roman" w:hAnsi="Times New Roman" w:hint="default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t>а именно все дочерние узлы убитого узла могут стать недоступными</w:t>
        </w:r>
      </w:ins>
      <w:ins w:id="131" w:date="2024-12-23T16:12:59Z" w:author="Владислав Бурдинский">
        <w:r>
          <w:rPr>
            <w:rFonts w:ascii="Times New Roman" w:hAnsi="Times New Roman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t xml:space="preserve">, </w:t>
        </w:r>
      </w:ins>
      <w:ins w:id="132" w:date="2024-12-23T16:12:59Z" w:author="Владислав Бурдинский">
        <w:r>
          <w:rPr>
            <w:rFonts w:ascii="Times New Roman" w:hAnsi="Times New Roman" w:hint="default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t>но родительские узлы должны сохранить свою работоспособность</w:t>
        </w:r>
      </w:ins>
      <w:ins w:id="133" w:date="2024-12-23T16:12:59Z" w:author="Владислав Бурдинский">
        <w:r>
          <w:rPr>
            <w:rFonts w:ascii="Times New Roman" w:hAnsi="Times New Roman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t>.</w:t>
        </w:r>
      </w:ins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del w:id="134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>два дочерних процесса</w:delText>
        </w:r>
      </w:del>
      <w:del w:id="135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 xml:space="preserve">. </w:delText>
        </w:r>
      </w:del>
      <w:del w:id="136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>Перенаправление стандартных потоков ввода</w:delText>
        </w:r>
      </w:del>
      <w:del w:id="137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>-</w:delText>
        </w:r>
      </w:del>
      <w:del w:id="138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>вывода показано на картинке выше</w:delText>
        </w:r>
      </w:del>
      <w:del w:id="139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 xml:space="preserve">. Child1 </w:delText>
        </w:r>
      </w:del>
      <w:del w:id="140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 xml:space="preserve">и </w:delText>
        </w:r>
      </w:del>
      <w:del w:id="141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 xml:space="preserve">Child2 </w:delText>
        </w:r>
      </w:del>
      <w:del w:id="142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>можно «соединить» между собой дополнительным каналом</w:delText>
        </w:r>
      </w:del>
      <w:del w:id="143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 xml:space="preserve">. </w:delText>
        </w:r>
      </w:del>
      <w:del w:id="144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>Родительский и дочерний процесс должны быть представлены разными программами</w:delText>
        </w:r>
      </w:del>
      <w:del w:id="145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 xml:space="preserve">. </w:delText>
        </w:r>
      </w:del>
      <w:del w:id="146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 xml:space="preserve">Родительский процесс принимает от пользователя строки произвольной длины и пересылает их в </w:delText>
        </w:r>
      </w:del>
      <w:del w:id="147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 xml:space="preserve">pipe1. </w:delText>
        </w:r>
      </w:del>
      <w:del w:id="148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 xml:space="preserve">Процесс </w:delText>
        </w:r>
      </w:del>
      <w:del w:id="149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 xml:space="preserve">child1 </w:delText>
        </w:r>
      </w:del>
      <w:del w:id="150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 xml:space="preserve">и </w:delText>
        </w:r>
      </w:del>
      <w:del w:id="151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 xml:space="preserve">child2 </w:delText>
        </w:r>
      </w:del>
      <w:del w:id="152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>производят работу над строками</w:delText>
        </w:r>
      </w:del>
      <w:del w:id="153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 xml:space="preserve">. Child2 </w:delText>
        </w:r>
      </w:del>
      <w:del w:id="154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>пересылает результат своей работы родительскому процессу</w:delText>
        </w:r>
      </w:del>
      <w:del w:id="155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 xml:space="preserve">. </w:delText>
        </w:r>
      </w:del>
      <w:del w:id="156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>Родительский процесс полученный результат выводит в стандартный поток вывода</w:delText>
        </w:r>
      </w:del>
      <w:del w:id="157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>.</w:delText>
        </w:r>
      </w:del>
    </w:p>
    <w:p>
      <w:pPr>
        <w:pStyle w:val="Normal.0"/>
        <w:spacing w:after="0" w:line="240" w:lineRule="auto"/>
        <w:rPr>
          <w:del w:id="158" w:date="2024-12-23T16:06:25Z" w:author="Владислав Бурдинский"/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del w:id="159" w:date="2024-12-23T16:06:25Z" w:author="Владислав Бурдинский">
        <w:r>
          <w:rPr>
            <w:rFonts w:ascii="Times New Roman" w:hAnsi="Times New Roman" w:hint="default"/>
            <w:b w:val="1"/>
            <w:bCs w:val="1"/>
            <w:outline w:val="0"/>
            <w:color w:val="000000"/>
            <w:sz w:val="28"/>
            <w:szCs w:val="28"/>
            <w:u w:color="000000"/>
            <w:shd w:val="nil" w:color="auto" w:fill="auto"/>
            <w:rtl w:val="0"/>
            <w:lang w:val="ru-RU"/>
            <w14:textFill>
              <w14:solidFill>
                <w14:srgbClr w14:val="000000"/>
              </w14:solidFill>
            </w14:textFill>
          </w:rPr>
          <w:delText>Вариант задания</w:delText>
        </w:r>
      </w:del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del w:id="160" w:date="2024-12-23T14:59:53Z" w:author="Владислав Бурдинский">
        <w:r>
          <w:rPr>
            <w:sz w:val="28"/>
            <w:szCs w:val="28"/>
            <w:rtl w:val="0"/>
            <w:lang w:val="ru-RU"/>
          </w:rPr>
          <w:delText xml:space="preserve">13 </w:delText>
        </w:r>
      </w:del>
      <w:del w:id="161" w:date="2024-12-23T14:59:53Z" w:author="Владислав Бурдинский">
        <w:r>
          <w:rPr>
            <w:sz w:val="28"/>
            <w:szCs w:val="28"/>
            <w:rtl w:val="0"/>
            <w:lang w:val="ru-RU"/>
          </w:rPr>
          <w:delText>вариант</w:delText>
        </w:r>
      </w:del>
      <w:del w:id="162" w:date="2024-12-23T14:59:53Z" w:author="Владислав Бурдинский">
        <w:r>
          <w:rPr>
            <w:sz w:val="28"/>
            <w:szCs w:val="28"/>
            <w:rtl w:val="0"/>
            <w:lang w:val="ru-RU"/>
          </w:rPr>
          <w:delText xml:space="preserve">) Child1 </w:delText>
        </w:r>
      </w:del>
      <w:del w:id="163" w:date="2024-12-23T14:59:53Z" w:author="Владислав Бурдинский">
        <w:r>
          <w:rPr>
            <w:sz w:val="28"/>
            <w:szCs w:val="28"/>
            <w:rtl w:val="0"/>
            <w:lang w:val="ru-RU"/>
          </w:rPr>
          <w:delText>переводит строки в нижний регистр</w:delText>
        </w:r>
      </w:del>
      <w:del w:id="164" w:date="2024-12-23T14:59:53Z" w:author="Владислав Бурдинский">
        <w:r>
          <w:rPr>
            <w:sz w:val="28"/>
            <w:szCs w:val="28"/>
            <w:rtl w:val="0"/>
            <w:lang w:val="ru-RU"/>
          </w:rPr>
          <w:delText xml:space="preserve">. Child2 </w:delText>
        </w:r>
      </w:del>
      <w:del w:id="165" w:date="2024-12-23T14:59:53Z" w:author="Владислав Бурдинский">
        <w:r>
          <w:rPr>
            <w:sz w:val="28"/>
            <w:szCs w:val="28"/>
            <w:rtl w:val="0"/>
            <w:lang w:val="ru-RU"/>
          </w:rPr>
          <w:delText>превращает все пробельные символы в символ «</w:delText>
        </w:r>
      </w:del>
      <w:del w:id="166" w:date="2024-12-23T14:59:53Z" w:author="Владислав Бурдинский">
        <w:r>
          <w:rPr>
            <w:sz w:val="28"/>
            <w:szCs w:val="28"/>
            <w:rtl w:val="0"/>
            <w:lang w:val="ru-RU"/>
          </w:rPr>
          <w:delText>_</w:delText>
        </w:r>
      </w:del>
      <w:del w:id="167" w:date="2024-12-23T14:59:53Z" w:author="Владислав Бурдинский">
        <w:r>
          <w:rPr>
            <w:sz w:val="28"/>
            <w:szCs w:val="28"/>
            <w:rtl w:val="0"/>
            <w:lang w:val="ru-RU"/>
          </w:rPr>
          <w:delText>»</w:delText>
        </w:r>
      </w:del>
      <w:del w:id="168" w:date="2024-12-23T14:59:53Z" w:author="Владислав Бурдинский">
        <w:r>
          <w:rPr>
            <w:sz w:val="28"/>
            <w:szCs w:val="28"/>
            <w:rtl w:val="0"/>
            <w:lang w:val="ru-RU"/>
          </w:rPr>
          <w:delText>.</w:delText>
        </w:r>
      </w:del>
    </w:p>
    <w:p>
      <w:pPr>
        <w:pStyle w:val="Normal.0"/>
        <w:spacing w:after="0" w:line="240" w:lineRule="auto"/>
        <w:rPr>
          <w:del w:id="169" w:date="2024-12-23T15:00:12Z" w:author="Владислав Бурдинский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del w:id="170" w:date="2024-12-23T15:00:12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del w:id="171" w:date="2024-12-23T15:00:12Z" w:author="Владислав Бурдинский">
        <w:r>
          <w:rPr>
            <w:rFonts w:ascii="Times New Roman" w:hAnsi="Times New Roman" w:hint="default"/>
            <w:b w:val="1"/>
            <w:bCs w:val="1"/>
            <w:sz w:val="28"/>
            <w:szCs w:val="28"/>
            <w:rtl w:val="0"/>
            <w:lang w:val="ru-RU"/>
          </w:rPr>
          <w:delText>Общие сведения о программе</w:delText>
        </w:r>
      </w:del>
    </w:p>
    <w:p>
      <w:pPr>
        <w:pStyle w:val="Normal.0"/>
        <w:tabs>
          <w:tab w:val="left" w:pos="3553"/>
        </w:tabs>
        <w:spacing w:after="0" w:line="360" w:lineRule="auto"/>
        <w:rPr>
          <w:del w:id="172" w:date="2024-12-23T15:00:12Z" w:author="Владислав Бурдинский"/>
        </w:rPr>
      </w:pPr>
      <w:del w:id="173" w:date="2024-12-23T15:00:12Z" w:author="Владислав Бурдинский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 xml:space="preserve">Программа компилируется из файла </w:delText>
        </w:r>
      </w:del>
      <w:del w:id="174" w:date="2024-12-23T15:00:12Z" w:author="Владислав Бурдинский">
        <w:r>
          <w:rPr>
            <w:rFonts w:ascii="Times New Roman" w:hAnsi="Times New Roman"/>
            <w:sz w:val="28"/>
            <w:szCs w:val="28"/>
            <w:rtl w:val="0"/>
            <w:lang w:val="en-US"/>
          </w:rPr>
          <w:delText>lab</w:delText>
        </w:r>
      </w:del>
      <w:del w:id="175" w:date="2024-12-23T15:00:12Z" w:author="Владислав Бурдинский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>2.</w:delText>
        </w:r>
      </w:del>
      <w:del w:id="176" w:date="2024-12-23T15:00:12Z" w:author="Владислав Бурдинский">
        <w:r>
          <w:rPr>
            <w:rFonts w:ascii="Times New Roman" w:hAnsi="Times New Roman"/>
            <w:sz w:val="28"/>
            <w:szCs w:val="28"/>
            <w:rtl w:val="0"/>
            <w:lang w:val="en-US"/>
          </w:rPr>
          <w:delText>c</w:delText>
        </w:r>
      </w:del>
      <w:del w:id="177" w:date="2024-12-23T15:00:12Z" w:author="Владислав Бурдинский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. . </w:delText>
        </w:r>
      </w:del>
      <w:del w:id="178" w:date="2024-12-23T15:00:12Z" w:author="Владислав Бурдинский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В программе используются следующие системные вызовы</w:delText>
        </w:r>
      </w:del>
      <w:del w:id="179" w:date="2024-12-23T15:00:12Z" w:author="Владислав Бурдинский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>:</w:delText>
        </w:r>
      </w:del>
    </w:p>
    <w:p>
      <w:pPr>
        <w:pStyle w:val="List Paragraph"/>
        <w:tabs>
          <w:tab w:val="left" w:pos="3553"/>
        </w:tabs>
        <w:bidi w:val="0"/>
        <w:spacing w:after="0" w:line="360" w:lineRule="auto"/>
        <w:ind w:left="0" w:right="0" w:firstLine="0"/>
        <w:jc w:val="both"/>
        <w:rPr>
          <w:del w:id="180" w:date="2024-12-23T15:00:12Z" w:author="Владислав Бурдинский"/>
          <w:rFonts w:ascii="Arial" w:cs="Arial" w:hAnsi="Arial" w:eastAsia="Arial"/>
          <w:outline w:val="0"/>
          <w:color w:val="202122"/>
          <w:sz w:val="28"/>
          <w:szCs w:val="28"/>
          <w:u w:color="202122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del w:id="181" w:date="2024-12-23T15:00:12Z" w:author="Владислав Бурдинский">
        <w:r>
          <w:rPr>
            <w:rFonts w:ascii="Times New Roman" w:hAnsi="Times New Roman"/>
            <w:b w:val="1"/>
            <w:bCs w:val="1"/>
            <w:outline w:val="0"/>
            <w:color w:val="000000"/>
            <w:sz w:val="28"/>
            <w:szCs w:val="28"/>
            <w:rtl w:val="0"/>
            <w:lang w:val="en-US"/>
            <w14:textFill>
              <w14:solidFill>
                <w14:srgbClr w14:val="000000"/>
              </w14:solidFill>
            </w14:textFill>
          </w:rPr>
          <w:delText>fork</w:delText>
        </w:r>
      </w:del>
      <w:del w:id="182" w:date="2024-12-23T15:00:12Z" w:author="Владислав Бурдинский">
        <w:r>
          <w:rPr>
            <w:rFonts w:ascii="Times New Roman" w:hAnsi="Times New Roman"/>
            <w:b w:val="1"/>
            <w:bCs w:val="1"/>
            <w:outline w:val="0"/>
            <w:color w:val="000000"/>
            <w:sz w:val="28"/>
            <w:szCs w:val="28"/>
            <w:rtl w:val="0"/>
            <w:lang w:val="ru-RU"/>
            <w14:textFill>
              <w14:solidFill>
                <w14:srgbClr w14:val="000000"/>
              </w14:solidFill>
            </w14:textFill>
          </w:rPr>
          <w:delText xml:space="preserve"> </w:delText>
        </w:r>
      </w:del>
      <w:del w:id="183" w:date="2024-12-23T15:00:12Z" w:author="Владислав Бурдинский">
        <w:r>
          <w:rPr>
            <w:rFonts w:ascii="Times New Roman" w:hAnsi="Times New Roman"/>
            <w:outline w:val="0"/>
            <w:color w:val="000000"/>
            <w:sz w:val="28"/>
            <w:szCs w:val="28"/>
            <w:rtl w:val="0"/>
            <w:lang w:val="ru-RU"/>
            <w14:textFill>
              <w14:solidFill>
                <w14:srgbClr w14:val="000000"/>
              </w14:solidFill>
            </w14:textFill>
          </w:rPr>
          <w:delText xml:space="preserve">- </w:delText>
        </w:r>
      </w:del>
      <w:del w:id="184" w:date="2024-12-23T15:00:12Z" w:author="Владислав Бурдинский">
        <w:r>
          <w:rPr>
            <w:rFonts w:ascii="Arial" w:hAnsi="Arial" w:hint="default"/>
            <w:outline w:val="0"/>
            <w:color w:val="202122"/>
            <w:sz w:val="28"/>
            <w:szCs w:val="28"/>
            <w:u w:color="202122"/>
            <w:shd w:val="clear" w:color="auto" w:fill="ffffff"/>
            <w:rtl w:val="0"/>
            <w:lang w:val="ru-RU"/>
            <w14:textFill>
              <w14:solidFill>
                <w14:srgbClr w14:val="202122"/>
              </w14:solidFill>
            </w14:textFill>
          </w:rPr>
          <w:delText>создает новый </w:delText>
        </w:r>
      </w:del>
      <w:del w:id="185" w:date="2024-12-23T15:00:12Z" w:author="Владислав Бурдинский">
        <w:r>
          <w:rPr>
            <w:rStyle w:val="Hyperlink.0"/>
            <w:rFonts w:ascii="Arial" w:cs="Arial" w:hAnsi="Arial" w:eastAsia="Arial"/>
            <w:outline w:val="0"/>
            <w:color w:val="0b0080"/>
            <w:sz w:val="28"/>
            <w:szCs w:val="28"/>
            <w:u w:val="single" w:color="0b0080"/>
            <w:shd w:val="clear" w:color="auto" w:fill="ffffff"/>
            <w:lang w:val="ru-RU"/>
            <w14:textFill>
              <w14:solidFill>
                <w14:srgbClr w14:val="0B0080"/>
              </w14:solidFill>
            </w14:textFill>
          </w:rPr>
          <w:fldChar w:fldCharType="begin" w:fldLock="0"/>
        </w:r>
      </w:del>
      <w:del w:id="186" w:date="2024-12-23T15:00:12Z" w:author="Владислав Бурдинский">
        <w:r>
          <w:rPr>
            <w:rStyle w:val="Hyperlink.0"/>
            <w:rFonts w:ascii="Arial" w:cs="Arial" w:hAnsi="Arial" w:eastAsia="Arial"/>
            <w:outline w:val="0"/>
            <w:color w:val="0b0080"/>
            <w:sz w:val="28"/>
            <w:szCs w:val="28"/>
            <w:u w:val="single" w:color="0b0080"/>
            <w:shd w:val="clear" w:color="auto" w:fill="ffffff"/>
            <w:lang w:val="ru-RU"/>
            <w14:textFill>
              <w14:solidFill>
                <w14:srgbClr w14:val="0B0080"/>
              </w14:solidFill>
            </w14:textFill>
          </w:rPr>
          <w:delInstrText xml:space="preserve"> HYPERLINK "https://ru.wikipedia.org/wiki/%25D0%259F%25D1%2580%25D0%25BE%25D1%2586%25D0%25B5%25D1%2581%25D1%2581_(%25D0%25B8%25D0%25BD%25D1%2584%25D0%25BE%25D1%2580%25D0%25BC%25D0%25B0%25D1%2582%25D0%25B8%25D0%25BA%25D0%25B0)"</w:delInstrText>
        </w:r>
      </w:del>
      <w:del w:id="187" w:date="2024-12-23T15:00:12Z" w:author="Владислав Бурдинский">
        <w:r>
          <w:rPr>
            <w:rStyle w:val="Hyperlink.0"/>
            <w:rFonts w:ascii="Arial" w:cs="Arial" w:hAnsi="Arial" w:eastAsia="Arial"/>
            <w:outline w:val="0"/>
            <w:color w:val="0b0080"/>
            <w:sz w:val="28"/>
            <w:szCs w:val="28"/>
            <w:u w:val="single" w:color="0b0080"/>
            <w:shd w:val="clear" w:color="auto" w:fill="ffffff"/>
            <w:lang w:val="ru-RU"/>
            <w14:textFill>
              <w14:solidFill>
                <w14:srgbClr w14:val="0B0080"/>
              </w14:solidFill>
            </w14:textFill>
          </w:rPr>
          <w:fldChar w:fldCharType="separate" w:fldLock="0"/>
        </w:r>
      </w:del>
      <w:del w:id="188" w:date="2024-12-23T15:00:12Z" w:author="Владислав Бурдинский">
        <w:r>
          <w:rPr>
            <w:rStyle w:val="Hyperlink.0"/>
            <w:rFonts w:ascii="Arial" w:hAnsi="Arial" w:hint="default"/>
            <w:outline w:val="0"/>
            <w:color w:val="0b0080"/>
            <w:sz w:val="28"/>
            <w:szCs w:val="28"/>
            <w:u w:val="single" w:color="0b0080"/>
            <w:shd w:val="clear" w:color="auto" w:fill="ffffff"/>
            <w:rtl w:val="0"/>
            <w:lang w:val="ru-RU"/>
            <w14:textFill>
              <w14:solidFill>
                <w14:srgbClr w14:val="0B0080"/>
              </w14:solidFill>
            </w14:textFill>
          </w:rPr>
          <w:delText>процесс</w:delText>
        </w:r>
      </w:del>
      <w:del w:id="189" w:date="2024-12-23T15:00:12Z" w:author="Владислав Бурдинский">
        <w:r>
          <w:rPr>
            <w:rFonts w:ascii="Arial" w:cs="Arial" w:hAnsi="Arial" w:eastAsia="Arial"/>
            <w:outline w:val="0"/>
            <w:color w:val="202122"/>
            <w:sz w:val="28"/>
            <w:szCs w:val="28"/>
            <w14:textFill>
              <w14:solidFill>
                <w14:srgbClr w14:val="202122"/>
              </w14:solidFill>
            </w14:textFill>
          </w:rPr>
          <w:fldChar w:fldCharType="end" w:fldLock="0"/>
        </w:r>
      </w:del>
      <w:del w:id="190" w:date="2024-12-23T15:00:12Z" w:author="Владислав Бурдинский">
        <w:r>
          <w:rPr>
            <w:rFonts w:ascii="Arial" w:hAnsi="Arial" w:hint="default"/>
            <w:outline w:val="0"/>
            <w:color w:val="202122"/>
            <w:sz w:val="28"/>
            <w:szCs w:val="28"/>
            <w:u w:color="202122"/>
            <w:shd w:val="clear" w:color="auto" w:fill="ffffff"/>
            <w:rtl w:val="0"/>
            <w:lang w:val="ru-RU"/>
            <w14:textFill>
              <w14:solidFill>
                <w14:srgbClr w14:val="202122"/>
              </w14:solidFill>
            </w14:textFill>
          </w:rPr>
          <w:delText> </w:delText>
        </w:r>
      </w:del>
      <w:del w:id="191" w:date="2024-12-23T15:00:12Z" w:author="Владислав Бурдинский">
        <w:r>
          <w:rPr>
            <w:rFonts w:ascii="Arial" w:hAnsi="Arial"/>
            <w:outline w:val="0"/>
            <w:color w:val="202122"/>
            <w:sz w:val="28"/>
            <w:szCs w:val="28"/>
            <w:u w:color="202122"/>
            <w:shd w:val="clear" w:color="auto" w:fill="ffffff"/>
            <w:rtl w:val="0"/>
            <w:lang w:val="ru-RU"/>
            <w14:textFill>
              <w14:solidFill>
                <w14:srgbClr w14:val="202122"/>
              </w14:solidFill>
            </w14:textFill>
          </w:rPr>
          <w:delText>(</w:delText>
        </w:r>
      </w:del>
      <w:del w:id="192" w:date="2024-12-23T15:00:12Z" w:author="Владислав Бурдинский">
        <w:r>
          <w:rPr>
            <w:rFonts w:ascii="Arial" w:hAnsi="Arial" w:hint="default"/>
            <w:outline w:val="0"/>
            <w:color w:val="202122"/>
            <w:sz w:val="28"/>
            <w:szCs w:val="28"/>
            <w:u w:color="202122"/>
            <w:shd w:val="clear" w:color="auto" w:fill="ffffff"/>
            <w:rtl w:val="0"/>
            <w:lang w:val="ru-RU"/>
            <w14:textFill>
              <w14:solidFill>
                <w14:srgbClr w14:val="202122"/>
              </w14:solidFill>
            </w14:textFill>
          </w:rPr>
          <w:delText>потомок</w:delText>
        </w:r>
      </w:del>
      <w:del w:id="193" w:date="2024-12-23T15:00:12Z" w:author="Владислав Бурдинский">
        <w:r>
          <w:rPr>
            <w:rFonts w:ascii="Arial" w:hAnsi="Arial"/>
            <w:outline w:val="0"/>
            <w:color w:val="202122"/>
            <w:sz w:val="28"/>
            <w:szCs w:val="28"/>
            <w:u w:color="202122"/>
            <w:shd w:val="clear" w:color="auto" w:fill="ffffff"/>
            <w:rtl w:val="0"/>
            <w:lang w:val="ru-RU"/>
            <w14:textFill>
              <w14:solidFill>
                <w14:srgbClr w14:val="202122"/>
              </w14:solidFill>
            </w14:textFill>
          </w:rPr>
          <w:delText xml:space="preserve">), </w:delText>
        </w:r>
      </w:del>
      <w:del w:id="194" w:date="2024-12-23T15:00:12Z" w:author="Владислав Бурдинский">
        <w:r>
          <w:rPr>
            <w:rFonts w:ascii="Arial" w:hAnsi="Arial" w:hint="default"/>
            <w:outline w:val="0"/>
            <w:color w:val="202122"/>
            <w:sz w:val="28"/>
            <w:szCs w:val="28"/>
            <w:u w:color="202122"/>
            <w:shd w:val="clear" w:color="auto" w:fill="ffffff"/>
            <w:rtl w:val="0"/>
            <w:lang w:val="ru-RU"/>
            <w14:textFill>
              <w14:solidFill>
                <w14:srgbClr w14:val="202122"/>
              </w14:solidFill>
            </w14:textFill>
          </w:rPr>
          <w:delText>который является практически полной копией процесса</w:delText>
        </w:r>
      </w:del>
      <w:del w:id="195" w:date="2024-12-23T15:00:12Z" w:author="Владислав Бурдинский">
        <w:r>
          <w:rPr>
            <w:rFonts w:ascii="Arial" w:hAnsi="Arial"/>
            <w:outline w:val="0"/>
            <w:color w:val="202122"/>
            <w:sz w:val="28"/>
            <w:szCs w:val="28"/>
            <w:u w:color="202122"/>
            <w:shd w:val="clear" w:color="auto" w:fill="ffffff"/>
            <w:rtl w:val="0"/>
            <w:lang w:val="ru-RU"/>
            <w14:textFill>
              <w14:solidFill>
                <w14:srgbClr w14:val="202122"/>
              </w14:solidFill>
            </w14:textFill>
          </w:rPr>
          <w:delText>-</w:delText>
        </w:r>
      </w:del>
      <w:del w:id="196" w:date="2024-12-23T15:00:12Z" w:author="Владислав Бурдинский">
        <w:r>
          <w:rPr>
            <w:rFonts w:ascii="Arial" w:hAnsi="Arial" w:hint="default"/>
            <w:outline w:val="0"/>
            <w:color w:val="202122"/>
            <w:sz w:val="28"/>
            <w:szCs w:val="28"/>
            <w:u w:color="202122"/>
            <w:shd w:val="clear" w:color="auto" w:fill="ffffff"/>
            <w:rtl w:val="0"/>
            <w:lang w:val="ru-RU"/>
            <w14:textFill>
              <w14:solidFill>
                <w14:srgbClr w14:val="202122"/>
              </w14:solidFill>
            </w14:textFill>
          </w:rPr>
          <w:delText>родителя</w:delText>
        </w:r>
      </w:del>
      <w:del w:id="197" w:date="2024-12-23T15:00:12Z" w:author="Владислав Бурдинский">
        <w:r>
          <w:rPr>
            <w:rFonts w:ascii="Arial" w:hAnsi="Arial"/>
            <w:outline w:val="0"/>
            <w:color w:val="202122"/>
            <w:sz w:val="28"/>
            <w:szCs w:val="28"/>
            <w:u w:color="202122"/>
            <w:shd w:val="clear" w:color="auto" w:fill="ffffff"/>
            <w:rtl w:val="0"/>
            <w:lang w:val="ru-RU"/>
            <w14:textFill>
              <w14:solidFill>
                <w14:srgbClr w14:val="202122"/>
              </w14:solidFill>
            </w14:textFill>
          </w:rPr>
          <w:delText xml:space="preserve">, </w:delText>
        </w:r>
      </w:del>
      <w:del w:id="198" w:date="2024-12-23T15:00:12Z" w:author="Владислав Бурдинский">
        <w:r>
          <w:rPr>
            <w:rFonts w:ascii="Arial" w:hAnsi="Arial" w:hint="default"/>
            <w:outline w:val="0"/>
            <w:color w:val="202122"/>
            <w:sz w:val="28"/>
            <w:szCs w:val="28"/>
            <w:u w:color="202122"/>
            <w:shd w:val="clear" w:color="auto" w:fill="ffffff"/>
            <w:rtl w:val="0"/>
            <w:lang w:val="ru-RU"/>
            <w14:textFill>
              <w14:solidFill>
                <w14:srgbClr w14:val="202122"/>
              </w14:solidFill>
            </w14:textFill>
          </w:rPr>
          <w:delText>выполняющего этот вызов</w:delText>
        </w:r>
      </w:del>
      <w:del w:id="199" w:date="2024-12-23T15:00:12Z" w:author="Владислав Бурдинский">
        <w:r>
          <w:rPr>
            <w:rFonts w:ascii="Arial" w:hAnsi="Arial"/>
            <w:outline w:val="0"/>
            <w:color w:val="202122"/>
            <w:sz w:val="28"/>
            <w:szCs w:val="28"/>
            <w:u w:color="202122"/>
            <w:shd w:val="clear" w:color="auto" w:fill="ffffff"/>
            <w:rtl w:val="0"/>
            <w:lang w:val="ru-RU"/>
            <w14:textFill>
              <w14:solidFill>
                <w14:srgbClr w14:val="202122"/>
              </w14:solidFill>
            </w14:textFill>
          </w:rPr>
          <w:delText>.</w:delText>
        </w:r>
      </w:del>
    </w:p>
    <w:p>
      <w:pPr>
        <w:pStyle w:val="List Paragraph"/>
        <w:tabs>
          <w:tab w:val="left" w:pos="3553"/>
        </w:tabs>
        <w:spacing w:after="0" w:line="360" w:lineRule="auto"/>
        <w:ind w:left="0" w:firstLine="0"/>
        <w:jc w:val="both"/>
        <w:rPr>
          <w:del w:id="200" w:date="2024-12-23T15:00:12Z" w:author="Владислав Бурдинский"/>
        </w:rPr>
      </w:pPr>
      <w:del w:id="201" w:date="2024-12-23T15:00:12Z" w:author="Владислав Бурдинский">
        <w:r>
          <w:rPr>
            <w:rFonts w:ascii="Times New Roman" w:hAnsi="Times New Roman"/>
            <w:b w:val="1"/>
            <w:bCs w:val="1"/>
            <w:sz w:val="28"/>
            <w:szCs w:val="28"/>
            <w:rtl w:val="0"/>
            <w:lang w:val="en-US"/>
          </w:rPr>
          <w:delText>pipe</w:delText>
        </w:r>
      </w:del>
      <w:del w:id="202" w:date="2024-12-23T15:00:12Z" w:author="Владислав Бурдинский">
        <w:r>
          <w:rPr>
            <w:rFonts w:ascii="Times New Roman" w:hAnsi="Times New Roman"/>
            <w:b w:val="1"/>
            <w:bCs w:val="1"/>
            <w:sz w:val="28"/>
            <w:szCs w:val="28"/>
            <w:rtl w:val="0"/>
            <w:lang w:val="ru-RU"/>
          </w:rPr>
          <w:delText xml:space="preserve"> </w:delText>
        </w:r>
      </w:del>
      <w:del w:id="203" w:date="2024-12-23T15:00:12Z" w:author="Владислав Бурдинский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- </w:delText>
        </w:r>
      </w:del>
      <w:del w:id="204" w:date="2024-12-23T15:00:12Z" w:author="Владислав Бурдинский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создаёт однонаправленный канал данных</w:delText>
        </w:r>
      </w:del>
      <w:del w:id="205" w:date="2024-12-23T15:00:12Z" w:author="Владислав Бурдинский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, </w:delText>
        </w:r>
      </w:del>
      <w:del w:id="206" w:date="2024-12-23T15:00:12Z" w:author="Владислав Бурдинский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который можно использовать для взаимодействия между процессами</w:delText>
        </w:r>
      </w:del>
      <w:del w:id="207" w:date="2024-12-23T15:00:12Z" w:author="Владислав Бурдинский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>.</w:delText>
        </w:r>
      </w:del>
    </w:p>
    <w:p>
      <w:pPr>
        <w:pStyle w:val="List Paragraph"/>
        <w:tabs>
          <w:tab w:val="left" w:pos="3553"/>
        </w:tabs>
        <w:bidi w:val="0"/>
        <w:spacing w:after="0" w:line="360" w:lineRule="auto"/>
        <w:ind w:left="0" w:right="0" w:firstLine="0"/>
        <w:jc w:val="both"/>
        <w:rPr>
          <w:del w:id="208" w:date="2024-12-23T15:00:12Z" w:author="Владислав Бурдинский"/>
          <w:rFonts w:ascii="Times New Roman" w:cs="Times New Roman" w:hAnsi="Times New Roman" w:eastAsia="Times New Roman"/>
          <w:sz w:val="28"/>
          <w:szCs w:val="28"/>
          <w:rtl w:val="0"/>
        </w:rPr>
      </w:pPr>
      <w:del w:id="209" w:date="2024-12-23T15:00:12Z" w:author="Владислав Бурдинский">
        <w:r>
          <w:rPr>
            <w:rFonts w:ascii="Times New Roman" w:hAnsi="Times New Roman"/>
            <w:b w:val="1"/>
            <w:bCs w:val="1"/>
            <w:sz w:val="28"/>
            <w:szCs w:val="28"/>
            <w:rtl w:val="0"/>
            <w:lang w:val="en-US"/>
          </w:rPr>
          <w:delText>read</w:delText>
        </w:r>
      </w:del>
      <w:del w:id="210" w:date="2024-12-23T15:00:12Z" w:author="Владислав Бурдинский">
        <w:r>
          <w:rPr>
            <w:rFonts w:ascii="Times New Roman" w:hAnsi="Times New Roman"/>
            <w:b w:val="1"/>
            <w:bCs w:val="1"/>
            <w:sz w:val="28"/>
            <w:szCs w:val="28"/>
            <w:rtl w:val="0"/>
            <w:lang w:val="ru-RU"/>
          </w:rPr>
          <w:delText xml:space="preserve"> </w:delText>
        </w:r>
      </w:del>
      <w:del w:id="211" w:date="2024-12-23T15:00:12Z" w:author="Владислав Бурдинский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- </w:delText>
        </w:r>
      </w:del>
      <w:del w:id="212" w:date="2024-12-23T15:00:12Z" w:author="Владислав Бурдинский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Считывает данные из файла</w:delText>
        </w:r>
      </w:del>
    </w:p>
    <w:p>
      <w:pPr>
        <w:pStyle w:val="List Paragraph"/>
        <w:tabs>
          <w:tab w:val="left" w:pos="3553"/>
        </w:tabs>
        <w:spacing w:after="0" w:line="360" w:lineRule="auto"/>
        <w:ind w:left="0" w:firstLine="0"/>
        <w:jc w:val="both"/>
      </w:pPr>
      <w:del w:id="213" w:date="2024-12-23T15:00:12Z" w:author="Владислав Бурдинский">
        <w:r>
          <w:rPr>
            <w:rFonts w:ascii="Times New Roman" w:hAnsi="Times New Roman"/>
            <w:b w:val="1"/>
            <w:bCs w:val="1"/>
            <w:sz w:val="28"/>
            <w:szCs w:val="28"/>
            <w:rtl w:val="0"/>
            <w:lang w:val="en-US"/>
          </w:rPr>
          <w:delText>write</w:delText>
        </w:r>
      </w:del>
      <w:del w:id="214" w:date="2024-12-23T15:00:12Z" w:author="Владислав Бурдинский">
        <w:r>
          <w:rPr>
            <w:rFonts w:ascii="Times New Roman" w:hAnsi="Times New Roman"/>
            <w:b w:val="1"/>
            <w:bCs w:val="1"/>
            <w:sz w:val="28"/>
            <w:szCs w:val="28"/>
            <w:rtl w:val="0"/>
            <w:lang w:val="ru-RU"/>
          </w:rPr>
          <w:delText xml:space="preserve"> - </w:delText>
        </w:r>
      </w:del>
      <w:del w:id="215" w:date="2024-12-23T15:00:12Z" w:author="Владислав Бурдинский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 xml:space="preserve"> записывает в файл</w:delText>
        </w:r>
      </w:del>
    </w:p>
    <w:p>
      <w:pPr>
        <w:pStyle w:val="Normal.0"/>
        <w:tabs>
          <w:tab w:val="left" w:pos="3553"/>
        </w:tabs>
        <w:spacing w:after="0" w:line="360" w:lineRule="auto"/>
        <w:ind w:left="720" w:firstLine="0"/>
        <w:jc w:val="both"/>
      </w:pPr>
    </w:p>
    <w:p>
      <w:pPr>
        <w:pStyle w:val="List Paragraph"/>
        <w:tabs>
          <w:tab w:val="left" w:pos="3553"/>
        </w:tabs>
        <w:spacing w:after="0" w:line="360" w:lineRule="auto"/>
        <w:ind w:left="938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List Paragraph"/>
        <w:tabs>
          <w:tab w:val="left" w:pos="3553"/>
        </w:tabs>
        <w:spacing w:after="0" w:line="360" w:lineRule="auto"/>
        <w:ind w:left="938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List Paragraph"/>
        <w:tabs>
          <w:tab w:val="left" w:pos="3553"/>
        </w:tabs>
        <w:spacing w:after="0" w:line="360" w:lineRule="auto"/>
        <w:ind w:left="938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List Paragraph"/>
        <w:tabs>
          <w:tab w:val="left" w:pos="3553"/>
        </w:tabs>
        <w:spacing w:after="0" w:line="360" w:lineRule="auto"/>
        <w:ind w:left="938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List Paragraph"/>
        <w:tabs>
          <w:tab w:val="left" w:pos="3553"/>
        </w:tabs>
        <w:spacing w:after="0" w:line="360" w:lineRule="auto"/>
        <w:ind w:left="938" w:firstLine="0"/>
        <w:jc w:val="both"/>
        <w:rPr>
          <w:ins w:id="216" w:date="2024-12-23T16:15:57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  <w:tab/>
        <w:t>Код программы</w:t>
      </w:r>
    </w:p>
    <w:p>
      <w:pPr>
        <w:pStyle w:val="List Paragraph"/>
        <w:tabs>
          <w:tab w:val="left" w:pos="3553"/>
        </w:tabs>
        <w:spacing w:after="0" w:line="360" w:lineRule="auto"/>
        <w:ind w:left="938" w:firstLine="0"/>
        <w:jc w:val="both"/>
        <w:rPr>
          <w:ins w:id="217" w:date="2024-12-23T16:15:57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ins w:id="218" w:date="2024-12-23T16:15:57Z" w:author="Владислав Бурдинский">
        <w:r>
          <w:rPr>
            <w:rFonts w:ascii="Times New Roman" w:hAnsi="Times New Roman"/>
            <w:b w:val="1"/>
            <w:bCs w:val="1"/>
            <w:sz w:val="28"/>
            <w:szCs w:val="28"/>
            <w:rtl w:val="0"/>
            <w:lang w:val="en-US"/>
          </w:rPr>
          <w:t>client.cpp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19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20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#include</w:t>
        </w:r>
      </w:ins>
      <w:ins w:id="221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 xml:space="preserve"> </w:t>
        </w:r>
      </w:ins>
      <w:ins w:id="222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pt-PT"/>
            <w14:textFill>
              <w14:solidFill>
                <w14:srgbClr w14:val="CE9178"/>
              </w14:solidFill>
            </w14:textFill>
          </w:rPr>
          <w:t>"node.h"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23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24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#include</w:t>
        </w:r>
      </w:ins>
      <w:ins w:id="225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 xml:space="preserve"> </w:t>
        </w:r>
      </w:ins>
      <w:ins w:id="226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pt-PT"/>
            <w14:textFill>
              <w14:solidFill>
                <w14:srgbClr w14:val="CE9178"/>
              </w14:solidFill>
            </w14:textFill>
          </w:rPr>
          <w:t>"net_func.h"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27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28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#include</w:t>
        </w:r>
      </w:ins>
      <w:ins w:id="229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 xml:space="preserve"> </w:t>
        </w:r>
      </w:ins>
      <w:ins w:id="230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da-DK"/>
            <w14:textFill>
              <w14:solidFill>
                <w14:srgbClr w14:val="CE9178"/>
              </w14:solidFill>
            </w14:textFill>
          </w:rPr>
          <w:t>"set"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31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32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#include</w:t>
        </w:r>
      </w:ins>
      <w:ins w:id="233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 xml:space="preserve"> </w:t>
        </w:r>
      </w:ins>
      <w:ins w:id="234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&lt;signal.h&gt;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35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36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#include</w:t>
        </w:r>
      </w:ins>
      <w:ins w:id="237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 xml:space="preserve"> </w:t>
        </w:r>
      </w:ins>
      <w:ins w:id="238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fr-FR"/>
            <w14:textFill>
              <w14:solidFill>
                <w14:srgbClr w14:val="CE9178"/>
              </w14:solidFill>
            </w14:textFill>
          </w:rPr>
          <w:t>&lt;chrono&gt;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39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40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#include</w:t>
        </w:r>
      </w:ins>
      <w:ins w:id="241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 xml:space="preserve"> </w:t>
        </w:r>
      </w:ins>
      <w:ins w:id="242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&lt;thread&gt;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43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44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#include</w:t>
        </w:r>
      </w:ins>
      <w:ins w:id="245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 xml:space="preserve"> </w:t>
        </w:r>
      </w:ins>
      <w:ins w:id="246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&lt;mutex&gt;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47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48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#include</w:t>
        </w:r>
      </w:ins>
      <w:ins w:id="249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 xml:space="preserve"> </w:t>
        </w:r>
      </w:ins>
      <w:ins w:id="250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&lt;atomic&gt;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51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52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#include</w:t>
        </w:r>
      </w:ins>
      <w:ins w:id="253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 xml:space="preserve"> </w:t>
        </w:r>
      </w:ins>
      <w:ins w:id="254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&lt;map&gt;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55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56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57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it-IT"/>
            <w14:textFill>
              <w14:solidFill>
                <w14:srgbClr w14:val="569CD6"/>
              </w14:solidFill>
            </w14:textFill>
          </w:rPr>
          <w:t>static</w:t>
        </w:r>
      </w:ins>
      <w:ins w:id="25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59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26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261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atomic</w:t>
        </w:r>
      </w:ins>
      <w:ins w:id="26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&lt;</w:t>
        </w:r>
      </w:ins>
      <w:ins w:id="263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bool</w:t>
        </w:r>
      </w:ins>
      <w:ins w:id="26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 xml:space="preserve">&gt; </w:t>
        </w:r>
      </w:ins>
      <w:ins w:id="265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heartbeat_active</w:t>
        </w:r>
      </w:ins>
      <w:ins w:id="26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267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da-DK"/>
            <w14:textFill>
              <w14:solidFill>
                <w14:srgbClr w14:val="4EC9B0"/>
              </w14:solidFill>
            </w14:textFill>
          </w:rPr>
          <w:t>false</w:t>
        </w:r>
      </w:ins>
      <w:ins w:id="26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69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70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it-IT"/>
            <w14:textFill>
              <w14:solidFill>
                <w14:srgbClr w14:val="569CD6"/>
              </w14:solidFill>
            </w14:textFill>
          </w:rPr>
          <w:t>static</w:t>
        </w:r>
      </w:ins>
      <w:ins w:id="27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72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27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274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atomic</w:t>
        </w:r>
      </w:ins>
      <w:ins w:id="27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&lt;</w:t>
        </w:r>
      </w:ins>
      <w:ins w:id="276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27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 xml:space="preserve">&gt; </w:t>
        </w:r>
      </w:ins>
      <w:ins w:id="278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heartbeat_interval_ms</w:t>
        </w:r>
      </w:ins>
      <w:ins w:id="27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280" w:date="2024-12-23T16:15:57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0</w:t>
        </w:r>
      </w:ins>
      <w:ins w:id="28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82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83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it-IT"/>
            <w14:textFill>
              <w14:solidFill>
                <w14:srgbClr w14:val="569CD6"/>
              </w14:solidFill>
            </w14:textFill>
          </w:rPr>
          <w:t>static</w:t>
        </w:r>
      </w:ins>
      <w:ins w:id="28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85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28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287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thread</w:t>
        </w:r>
      </w:ins>
      <w:ins w:id="28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89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heartbeat_thread</w:t>
        </w:r>
      </w:ins>
      <w:ins w:id="29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91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92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it-IT"/>
            <w14:textFill>
              <w14:solidFill>
                <w14:srgbClr w14:val="569CD6"/>
              </w14:solidFill>
            </w14:textFill>
          </w:rPr>
          <w:t>static</w:t>
        </w:r>
      </w:ins>
      <w:ins w:id="29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94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bool</w:t>
        </w:r>
      </w:ins>
      <w:ins w:id="29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96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heartbeat_thread_started</w:t>
        </w:r>
      </w:ins>
      <w:ins w:id="29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98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29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00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a-DK"/>
            <w14:textFill>
              <w14:solidFill>
                <w14:srgbClr w14:val="569CD6"/>
              </w14:solidFill>
            </w14:textFill>
          </w:rPr>
          <w:t>false</w:t>
        </w:r>
      </w:ins>
      <w:ins w:id="30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02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03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it-IT"/>
            <w14:textFill>
              <w14:solidFill>
                <w14:srgbClr w14:val="569CD6"/>
              </w14:solidFill>
            </w14:textFill>
          </w:rPr>
          <w:t>static</w:t>
        </w:r>
      </w:ins>
      <w:ins w:id="30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05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30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307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mutex</w:t>
        </w:r>
      </w:ins>
      <w:ins w:id="30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09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nodes_mutex</w:t>
        </w:r>
      </w:ins>
      <w:ins w:id="31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11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12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it-IT"/>
            <w14:textFill>
              <w14:solidFill>
                <w14:srgbClr w14:val="569CD6"/>
              </w14:solidFill>
            </w14:textFill>
          </w:rPr>
          <w:t>static</w:t>
        </w:r>
      </w:ins>
      <w:ins w:id="31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14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31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316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map</w:t>
        </w:r>
      </w:ins>
      <w:ins w:id="317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&lt;</w:t>
        </w:r>
      </w:ins>
      <w:ins w:id="318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31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320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32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322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chrono</w:t>
        </w:r>
      </w:ins>
      <w:ins w:id="32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324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time_point</w:t>
        </w:r>
      </w:ins>
      <w:ins w:id="325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&lt;</w:t>
        </w:r>
      </w:ins>
      <w:ins w:id="326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32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328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chrono</w:t>
        </w:r>
      </w:ins>
      <w:ins w:id="32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330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steady_clock</w:t>
        </w:r>
      </w:ins>
      <w:ins w:id="331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t>&gt;&gt;</w:t>
        </w:r>
      </w:ins>
      <w:ins w:id="33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33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last_success_ping</w:t>
        </w:r>
      </w:ins>
      <w:ins w:id="33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35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36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37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void</w:t>
        </w:r>
      </w:ins>
      <w:ins w:id="33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39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heartbeat_thread_func</w:t>
        </w:r>
      </w:ins>
      <w:ins w:id="34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341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Node</w:t>
        </w:r>
      </w:ins>
      <w:ins w:id="342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*</w:t>
        </w:r>
      </w:ins>
      <w:ins w:id="34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44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me</w:t>
        </w:r>
      </w:ins>
      <w:ins w:id="34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346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34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348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set</w:t>
        </w:r>
      </w:ins>
      <w:ins w:id="34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&lt;</w:t>
        </w:r>
      </w:ins>
      <w:ins w:id="350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35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>&gt;</w:t>
        </w:r>
      </w:ins>
      <w:ins w:id="352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*</w:t>
        </w:r>
      </w:ins>
      <w:ins w:id="35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54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t>all_nodes</w:t>
        </w:r>
      </w:ins>
      <w:ins w:id="35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56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57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    // </w:t>
        </w:r>
      </w:ins>
      <w:ins w:id="358" w:date="2024-12-23T16:15:57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 xml:space="preserve">Поток отправляет пинги всем известным узлам каждые </w:t>
        </w:r>
      </w:ins>
      <w:ins w:id="359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:lang w:val="en-US"/>
            <w14:textFill>
              <w14:solidFill>
                <w14:srgbClr w14:val="6A9955"/>
              </w14:solidFill>
            </w14:textFill>
          </w:rPr>
          <w:t xml:space="preserve">heartbeat_interval_ms </w:t>
        </w:r>
      </w:ins>
      <w:ins w:id="360" w:date="2024-12-23T16:15:57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>миллисекунд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61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62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    // </w:t>
        </w:r>
      </w:ins>
      <w:ins w:id="363" w:date="2024-12-23T16:15:57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>и проверяет</w:t>
        </w:r>
      </w:ins>
      <w:ins w:id="364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, </w:t>
        </w:r>
      </w:ins>
      <w:ins w:id="365" w:date="2024-12-23T16:15:57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>есть ли узлы</w:t>
        </w:r>
      </w:ins>
      <w:ins w:id="366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, </w:t>
        </w:r>
      </w:ins>
      <w:ins w:id="367" w:date="2024-12-23T16:15:57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 xml:space="preserve">не ответившие уже </w:t>
        </w:r>
      </w:ins>
      <w:ins w:id="368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:lang w:val="en-US"/>
            <w14:textFill>
              <w14:solidFill>
                <w14:srgbClr w14:val="6A9955"/>
              </w14:solidFill>
            </w14:textFill>
          </w:rPr>
          <w:t xml:space="preserve">&gt; 4 </w:t>
        </w:r>
      </w:ins>
      <w:ins w:id="369" w:date="2024-12-23T16:15:57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>раза дольше интервала</w:t>
        </w:r>
      </w:ins>
      <w:ins w:id="370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>.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71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7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373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while</w:t>
        </w:r>
      </w:ins>
      <w:ins w:id="37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375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heartbeat_active</w:t>
        </w:r>
      </w:ins>
      <w:ins w:id="37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377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load</w:t>
        </w:r>
      </w:ins>
      <w:ins w:id="37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79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8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381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38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83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t>interval</w:t>
        </w:r>
      </w:ins>
      <w:ins w:id="38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85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38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87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heartbeat_interval_ms</w:t>
        </w:r>
      </w:ins>
      <w:ins w:id="38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389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load</w:t>
        </w:r>
      </w:ins>
      <w:ins w:id="39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91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9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393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39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395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t>interval</w:t>
        </w:r>
      </w:ins>
      <w:ins w:id="39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97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&lt;=</w:t>
        </w:r>
      </w:ins>
      <w:ins w:id="39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99" w:date="2024-12-23T16:15:57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0</w:t>
        </w:r>
      </w:ins>
      <w:ins w:id="40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01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0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403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40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405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this_thread</w:t>
        </w:r>
      </w:ins>
      <w:ins w:id="40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407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sleep_for</w:t>
        </w:r>
      </w:ins>
      <w:ins w:id="40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409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41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411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chrono</w:t>
        </w:r>
      </w:ins>
      <w:ins w:id="41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413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milliseconds</w:t>
        </w:r>
      </w:ins>
      <w:ins w:id="41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415" w:date="2024-12-23T16:15:57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100</w:t>
        </w:r>
      </w:ins>
      <w:ins w:id="41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17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1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419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fr-FR"/>
            <w14:textFill>
              <w14:solidFill>
                <w14:srgbClr w14:val="C586C0"/>
              </w14:solidFill>
            </w14:textFill>
          </w:rPr>
          <w:t>continue</w:t>
        </w:r>
      </w:ins>
      <w:ins w:id="42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21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2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23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2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25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2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27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2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429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43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431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lock_guard</w:t>
        </w:r>
      </w:ins>
      <w:ins w:id="432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&lt;</w:t>
        </w:r>
      </w:ins>
      <w:ins w:id="433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43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435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mutex</w:t>
        </w:r>
      </w:ins>
      <w:ins w:id="436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t>&gt;</w:t>
        </w:r>
      </w:ins>
      <w:ins w:id="43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38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lock</w:t>
        </w:r>
      </w:ins>
      <w:ins w:id="43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440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nodes_mutex</w:t>
        </w:r>
      </w:ins>
      <w:ins w:id="44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42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4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444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for</w:t>
        </w:r>
      </w:ins>
      <w:ins w:id="44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446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auto</w:t>
        </w:r>
      </w:ins>
      <w:ins w:id="44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48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node_id</w:t>
        </w:r>
      </w:ins>
      <w:ins w:id="44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fr-FR"/>
            <w14:textFill>
              <w14:solidFill>
                <w14:srgbClr w14:val="CCCCCC"/>
              </w14:solidFill>
            </w14:textFill>
          </w:rPr>
          <w:t xml:space="preserve"> : </w:t>
        </w:r>
      </w:ins>
      <w:ins w:id="450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*</w:t>
        </w:r>
      </w:ins>
      <w:ins w:id="451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t>all_nodes</w:t>
        </w:r>
      </w:ins>
      <w:ins w:id="45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53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5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</w:t>
        </w:r>
      </w:ins>
      <w:ins w:id="455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45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457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node_id</w:t>
        </w:r>
      </w:ins>
      <w:ins w:id="45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59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==</w:t>
        </w:r>
      </w:ins>
      <w:ins w:id="46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61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-</w:t>
        </w:r>
      </w:ins>
      <w:ins w:id="462" w:date="2024-12-23T16:15:57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1</w:t>
        </w:r>
      </w:ins>
      <w:ins w:id="46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64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65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                    // </w:t>
        </w:r>
      </w:ins>
      <w:ins w:id="466" w:date="2024-12-23T16:15:57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 xml:space="preserve">Корневой узел </w:t>
        </w:r>
      </w:ins>
      <w:ins w:id="467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 xml:space="preserve">- </w:t>
        </w:r>
      </w:ins>
      <w:ins w:id="468" w:date="2024-12-23T16:15:57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>скип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69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7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</w:t>
        </w:r>
      </w:ins>
      <w:ins w:id="471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fr-FR"/>
            <w14:textFill>
              <w14:solidFill>
                <w14:srgbClr w14:val="C586C0"/>
              </w14:solidFill>
            </w14:textFill>
          </w:rPr>
          <w:t>continue</w:t>
        </w:r>
      </w:ins>
      <w:ins w:id="47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73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7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75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76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                // </w:t>
        </w:r>
      </w:ins>
      <w:ins w:id="477" w:date="2024-12-23T16:15:57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>Пингуем узел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78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7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</w:t>
        </w:r>
      </w:ins>
      <w:ins w:id="480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48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482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48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84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ans</w:t>
        </w:r>
      </w:ins>
      <w:ins w:id="48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86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8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</w:t>
        </w:r>
      </w:ins>
      <w:ins w:id="488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48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490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me</w:t>
        </w:r>
      </w:ins>
      <w:ins w:id="49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>-&gt;</w:t>
        </w:r>
      </w:ins>
      <w:ins w:id="492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children</w:t>
        </w:r>
      </w:ins>
      <w:ins w:id="49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494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t>find</w:t>
        </w:r>
      </w:ins>
      <w:ins w:id="49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496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node_id</w:t>
        </w:r>
      </w:ins>
      <w:ins w:id="49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) </w:t>
        </w:r>
      </w:ins>
      <w:ins w:id="498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ru-RU"/>
            <w14:textFill>
              <w14:solidFill>
                <w14:srgbClr w14:val="D4D4D4"/>
              </w14:solidFill>
            </w14:textFill>
          </w:rPr>
          <w:t>!=</w:t>
        </w:r>
      </w:ins>
      <w:ins w:id="49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00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me</w:t>
        </w:r>
      </w:ins>
      <w:ins w:id="50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>-&gt;</w:t>
        </w:r>
      </w:ins>
      <w:ins w:id="502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children</w:t>
        </w:r>
      </w:ins>
      <w:ins w:id="50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504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end</w:t>
        </w:r>
      </w:ins>
      <w:ins w:id="50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06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0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</w:t>
        </w:r>
      </w:ins>
      <w:ins w:id="508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ans</w:t>
        </w:r>
      </w:ins>
      <w:ins w:id="50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10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=</w:t>
        </w:r>
      </w:ins>
      <w:ins w:id="51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12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me</w:t>
        </w:r>
      </w:ins>
      <w:ins w:id="51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>-&gt;</w:t>
        </w:r>
      </w:ins>
      <w:ins w:id="514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Ping_child</w:t>
        </w:r>
      </w:ins>
      <w:ins w:id="51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516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node_id</w:t>
        </w:r>
      </w:ins>
      <w:ins w:id="51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18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1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} </w:t>
        </w:r>
      </w:ins>
      <w:ins w:id="520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da-DK"/>
            <w14:textFill>
              <w14:solidFill>
                <w14:srgbClr w14:val="C586C0"/>
              </w14:solidFill>
            </w14:textFill>
          </w:rPr>
          <w:t>else</w:t>
        </w:r>
      </w:ins>
      <w:ins w:id="52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22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2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</w:t>
        </w:r>
      </w:ins>
      <w:ins w:id="524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52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526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52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28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str</w:t>
        </w:r>
      </w:ins>
      <w:ins w:id="52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30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53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32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"ping "</w:t>
        </w:r>
      </w:ins>
      <w:ins w:id="53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34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+</w:t>
        </w:r>
      </w:ins>
      <w:ins w:id="53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36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53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538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to_string</w:t>
        </w:r>
      </w:ins>
      <w:ins w:id="53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540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node_id</w:t>
        </w:r>
      </w:ins>
      <w:ins w:id="54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42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4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</w:t>
        </w:r>
      </w:ins>
      <w:ins w:id="544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ans</w:t>
        </w:r>
      </w:ins>
      <w:ins w:id="54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46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=</w:t>
        </w:r>
      </w:ins>
      <w:ins w:id="54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48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me</w:t>
        </w:r>
      </w:ins>
      <w:ins w:id="54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>-&gt;</w:t>
        </w:r>
      </w:ins>
      <w:ins w:id="550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t>Send</w:t>
        </w:r>
      </w:ins>
      <w:ins w:id="55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552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str</w:t>
        </w:r>
      </w:ins>
      <w:ins w:id="55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554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node_id</w:t>
        </w:r>
      </w:ins>
      <w:ins w:id="55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56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5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</w:t>
        </w:r>
      </w:ins>
      <w:ins w:id="558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55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560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ans</w:t>
        </w:r>
      </w:ins>
      <w:ins w:id="56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62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==</w:t>
        </w:r>
      </w:ins>
      <w:ins w:id="56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64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"Error: not find"</w:t>
        </w:r>
      </w:ins>
      <w:ins w:id="56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66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6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    </w:t>
        </w:r>
      </w:ins>
      <w:ins w:id="568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ans</w:t>
        </w:r>
      </w:ins>
      <w:ins w:id="56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70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=</w:t>
        </w:r>
      </w:ins>
      <w:ins w:id="57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72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"Ok: 0"</w:t>
        </w:r>
      </w:ins>
      <w:ins w:id="57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74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7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76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7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78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7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80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8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</w:t>
        </w:r>
      </w:ins>
      <w:ins w:id="582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58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584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ans</w:t>
        </w:r>
      </w:ins>
      <w:ins w:id="58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86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==</w:t>
        </w:r>
      </w:ins>
      <w:ins w:id="58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88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"Ok: 1"</w:t>
        </w:r>
      </w:ins>
      <w:ins w:id="58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90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91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                    // </w:t>
        </w:r>
      </w:ins>
      <w:ins w:id="592" w:date="2024-12-23T16:15:57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>Узел доступен</w:t>
        </w:r>
      </w:ins>
      <w:ins w:id="593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, </w:t>
        </w:r>
      </w:ins>
      <w:ins w:id="594" w:date="2024-12-23T16:15:57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>обновляем время последнего успешного ответа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95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9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</w:t>
        </w:r>
      </w:ins>
      <w:ins w:id="597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last_success_ping</w:t>
        </w:r>
      </w:ins>
      <w:ins w:id="598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t>[</w:t>
        </w:r>
      </w:ins>
      <w:ins w:id="599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node_id</w:t>
        </w:r>
      </w:ins>
      <w:ins w:id="600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t>]</w:t>
        </w:r>
      </w:ins>
      <w:ins w:id="60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602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=</w:t>
        </w:r>
      </w:ins>
      <w:ins w:id="60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604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60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606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chrono</w:t>
        </w:r>
      </w:ins>
      <w:ins w:id="60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608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steady_clock</w:t>
        </w:r>
      </w:ins>
      <w:ins w:id="60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610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now</w:t>
        </w:r>
      </w:ins>
      <w:ins w:id="61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612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61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} </w:t>
        </w:r>
      </w:ins>
      <w:ins w:id="614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da-DK"/>
            <w14:textFill>
              <w14:solidFill>
                <w14:srgbClr w14:val="C586C0"/>
              </w14:solidFill>
            </w14:textFill>
          </w:rPr>
          <w:t>else</w:t>
        </w:r>
      </w:ins>
      <w:ins w:id="61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616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617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                    // </w:t>
        </w:r>
      </w:ins>
      <w:ins w:id="618" w:date="2024-12-23T16:15:57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>Узел недоступен или не найден</w:t>
        </w:r>
      </w:ins>
      <w:ins w:id="619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. </w:t>
        </w:r>
      </w:ins>
      <w:ins w:id="620" w:date="2024-12-23T16:15:57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 xml:space="preserve">Если его нет в </w:t>
        </w:r>
      </w:ins>
      <w:ins w:id="621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:lang w:val="en-US"/>
            <w14:textFill>
              <w14:solidFill>
                <w14:srgbClr w14:val="6A9955"/>
              </w14:solidFill>
            </w14:textFill>
          </w:rPr>
          <w:t xml:space="preserve">last_success_ping, </w:t>
        </w:r>
      </w:ins>
      <w:ins w:id="622" w:date="2024-12-23T16:15:57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>занесем текущее время</w:t>
        </w:r>
      </w:ins>
      <w:ins w:id="623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>,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624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625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                    // </w:t>
        </w:r>
      </w:ins>
      <w:ins w:id="626" w:date="2024-12-23T16:15:57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>чтобы отсчитать таймер недоступности</w:t>
        </w:r>
      </w:ins>
      <w:ins w:id="627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>.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628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62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</w:t>
        </w:r>
      </w:ins>
      <w:ins w:id="630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63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632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last_success_ping</w:t>
        </w:r>
      </w:ins>
      <w:ins w:id="63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634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t>find</w:t>
        </w:r>
      </w:ins>
      <w:ins w:id="63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636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node_id</w:t>
        </w:r>
      </w:ins>
      <w:ins w:id="63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) </w:t>
        </w:r>
      </w:ins>
      <w:ins w:id="638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==</w:t>
        </w:r>
      </w:ins>
      <w:ins w:id="63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640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last_success_ping</w:t>
        </w:r>
      </w:ins>
      <w:ins w:id="64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642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end</w:t>
        </w:r>
      </w:ins>
      <w:ins w:id="64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644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64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    </w:t>
        </w:r>
      </w:ins>
      <w:ins w:id="646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last_success_ping</w:t>
        </w:r>
      </w:ins>
      <w:ins w:id="647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t>[</w:t>
        </w:r>
      </w:ins>
      <w:ins w:id="648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node_id</w:t>
        </w:r>
      </w:ins>
      <w:ins w:id="649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t>]</w:t>
        </w:r>
      </w:ins>
      <w:ins w:id="65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651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=</w:t>
        </w:r>
      </w:ins>
      <w:ins w:id="65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653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65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655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chrono</w:t>
        </w:r>
      </w:ins>
      <w:ins w:id="65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657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steady_clock</w:t>
        </w:r>
      </w:ins>
      <w:ins w:id="65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659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now</w:t>
        </w:r>
      </w:ins>
      <w:ins w:id="66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661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66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} </w:t>
        </w:r>
      </w:ins>
      <w:ins w:id="663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da-DK"/>
            <w14:textFill>
              <w14:solidFill>
                <w14:srgbClr w14:val="C586C0"/>
              </w14:solidFill>
            </w14:textFill>
          </w:rPr>
          <w:t>else</w:t>
        </w:r>
      </w:ins>
      <w:ins w:id="66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665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666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                        // </w:t>
        </w:r>
      </w:ins>
      <w:ins w:id="667" w:date="2024-12-23T16:15:57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>Проверим</w:t>
        </w:r>
      </w:ins>
      <w:ins w:id="668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, </w:t>
        </w:r>
      </w:ins>
      <w:ins w:id="669" w:date="2024-12-23T16:15:57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>сколько времени прошло с последнего успешного пинга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670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67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    </w:t>
        </w:r>
      </w:ins>
      <w:ins w:id="672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auto</w:t>
        </w:r>
      </w:ins>
      <w:ins w:id="67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674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now</w:t>
        </w:r>
      </w:ins>
      <w:ins w:id="67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676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67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678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67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680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chrono</w:t>
        </w:r>
      </w:ins>
      <w:ins w:id="68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682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steady_clock</w:t>
        </w:r>
      </w:ins>
      <w:ins w:id="68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684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now</w:t>
        </w:r>
      </w:ins>
      <w:ins w:id="68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686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68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    </w:t>
        </w:r>
      </w:ins>
      <w:ins w:id="688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auto</w:t>
        </w:r>
      </w:ins>
      <w:ins w:id="68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690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t>diff</w:t>
        </w:r>
      </w:ins>
      <w:ins w:id="69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692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69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694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69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696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chrono</w:t>
        </w:r>
      </w:ins>
      <w:ins w:id="69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698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duration_cast</w:t>
        </w:r>
      </w:ins>
      <w:ins w:id="69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&lt;</w:t>
        </w:r>
      </w:ins>
      <w:ins w:id="700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70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702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chrono</w:t>
        </w:r>
      </w:ins>
      <w:ins w:id="70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704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milliseconds</w:t>
        </w:r>
      </w:ins>
      <w:ins w:id="70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>&gt;(</w:t>
        </w:r>
      </w:ins>
      <w:ins w:id="706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now</w:t>
        </w:r>
      </w:ins>
      <w:ins w:id="70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708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-</w:t>
        </w:r>
      </w:ins>
      <w:ins w:id="70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710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last_success_ping</w:t>
        </w:r>
      </w:ins>
      <w:ins w:id="711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t>[</w:t>
        </w:r>
      </w:ins>
      <w:ins w:id="712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node_id</w:t>
        </w:r>
      </w:ins>
      <w:ins w:id="713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t>]</w:t>
        </w:r>
      </w:ins>
      <w:ins w:id="71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).</w:t>
        </w:r>
      </w:ins>
      <w:ins w:id="715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count</w:t>
        </w:r>
      </w:ins>
      <w:ins w:id="71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717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718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                        // </w:t>
        </w:r>
      </w:ins>
      <w:ins w:id="719" w:date="2024-12-23T16:15:57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 xml:space="preserve">Если прошло более чем </w:t>
        </w:r>
      </w:ins>
      <w:ins w:id="720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:lang w:val="en-US"/>
            <w14:textFill>
              <w14:solidFill>
                <w14:srgbClr w14:val="6A9955"/>
              </w14:solidFill>
            </w14:textFill>
          </w:rPr>
          <w:t xml:space="preserve">4 * interval, </w:t>
        </w:r>
      </w:ins>
      <w:ins w:id="721" w:date="2024-12-23T16:15:57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>сообщаем о недоступности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722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72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    </w:t>
        </w:r>
      </w:ins>
      <w:ins w:id="724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72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726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t>diff</w:t>
        </w:r>
      </w:ins>
      <w:ins w:id="72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728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t>&gt;</w:t>
        </w:r>
      </w:ins>
      <w:ins w:id="72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730" w:date="2024-12-23T16:15:57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4</w:t>
        </w:r>
      </w:ins>
      <w:ins w:id="73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732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*</w:t>
        </w:r>
      </w:ins>
      <w:ins w:id="73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734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t>interval</w:t>
        </w:r>
      </w:ins>
      <w:ins w:id="73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736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73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        </w:t>
        </w:r>
      </w:ins>
      <w:ins w:id="738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73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740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t>cout</w:t>
        </w:r>
      </w:ins>
      <w:ins w:id="74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742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&lt;&lt;</w:t>
        </w:r>
      </w:ins>
      <w:ins w:id="74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744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"Heartbit: node "</w:t>
        </w:r>
      </w:ins>
      <w:ins w:id="74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746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&lt;&lt;</w:t>
        </w:r>
      </w:ins>
      <w:ins w:id="74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748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node_id</w:t>
        </w:r>
      </w:ins>
      <w:ins w:id="74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750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&lt;&lt;</w:t>
        </w:r>
      </w:ins>
      <w:ins w:id="75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752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" is unavailable now"</w:t>
        </w:r>
      </w:ins>
      <w:ins w:id="75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754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&lt;&lt;</w:t>
        </w:r>
      </w:ins>
      <w:ins w:id="75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756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75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758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t>endl</w:t>
        </w:r>
      </w:ins>
      <w:ins w:id="75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760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761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                            // </w:t>
        </w:r>
      </w:ins>
      <w:ins w:id="762" w:date="2024-12-23T16:15:57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>Чтобы сообщение не повторялось бесконечно</w:t>
        </w:r>
      </w:ins>
      <w:ins w:id="763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, </w:t>
        </w:r>
      </w:ins>
      <w:ins w:id="764" w:date="2024-12-23T16:15:57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>обновим время так</w:t>
        </w:r>
      </w:ins>
      <w:ins w:id="765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, </w:t>
        </w:r>
      </w:ins>
      <w:ins w:id="766" w:date="2024-12-23T16:15:57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>чтобы снова ждать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767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76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        </w:t>
        </w:r>
      </w:ins>
      <w:ins w:id="769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last_success_ping</w:t>
        </w:r>
      </w:ins>
      <w:ins w:id="770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t>[</w:t>
        </w:r>
      </w:ins>
      <w:ins w:id="771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node_id</w:t>
        </w:r>
      </w:ins>
      <w:ins w:id="772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t>]</w:t>
        </w:r>
      </w:ins>
      <w:ins w:id="77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774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=</w:t>
        </w:r>
      </w:ins>
      <w:ins w:id="77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776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77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778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chrono</w:t>
        </w:r>
      </w:ins>
      <w:ins w:id="77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780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steady_clock</w:t>
        </w:r>
      </w:ins>
      <w:ins w:id="78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782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now</w:t>
        </w:r>
      </w:ins>
      <w:ins w:id="78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784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78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786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78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788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78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790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79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792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79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794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79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796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79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798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79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800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this_thread</w:t>
        </w:r>
      </w:ins>
      <w:ins w:id="80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802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sleep_for</w:t>
        </w:r>
      </w:ins>
      <w:ins w:id="80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804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80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806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chrono</w:t>
        </w:r>
      </w:ins>
      <w:ins w:id="80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808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milliseconds</w:t>
        </w:r>
      </w:ins>
      <w:ins w:id="80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810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heartbeat_interval_ms</w:t>
        </w:r>
      </w:ins>
      <w:ins w:id="81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812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load</w:t>
        </w:r>
      </w:ins>
      <w:ins w:id="81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()));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814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81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816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81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818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819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820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82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822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fr-FR"/>
            <w14:textFill>
              <w14:solidFill>
                <w14:srgbClr w14:val="DCDCAA"/>
              </w14:solidFill>
            </w14:textFill>
          </w:rPr>
          <w:t>main</w:t>
        </w:r>
      </w:ins>
      <w:ins w:id="82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824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82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826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82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828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set</w:t>
        </w:r>
      </w:ins>
      <w:ins w:id="829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&lt;</w:t>
        </w:r>
      </w:ins>
      <w:ins w:id="830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831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t>&gt;</w:t>
        </w:r>
      </w:ins>
      <w:ins w:id="83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833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t>all_nodes</w:t>
        </w:r>
      </w:ins>
      <w:ins w:id="83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835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83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837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83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839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84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841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prog_path</w:t>
        </w:r>
      </w:ins>
      <w:ins w:id="84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843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84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845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"./worker"</w:t>
        </w:r>
      </w:ins>
      <w:ins w:id="84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847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84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849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Node</w:t>
        </w:r>
      </w:ins>
      <w:ins w:id="85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851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me</w:t>
        </w:r>
      </w:ins>
      <w:ins w:id="85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853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-</w:t>
        </w:r>
      </w:ins>
      <w:ins w:id="854" w:date="2024-12-23T16:15:57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1</w:t>
        </w:r>
      </w:ins>
      <w:ins w:id="85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856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85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858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t>all_nodes</w:t>
        </w:r>
      </w:ins>
      <w:ins w:id="85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860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insert</w:t>
        </w:r>
      </w:ins>
      <w:ins w:id="86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862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-</w:t>
        </w:r>
      </w:ins>
      <w:ins w:id="863" w:date="2024-12-23T16:15:57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1</w:t>
        </w:r>
      </w:ins>
      <w:ins w:id="86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865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86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867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last_success_ping</w:t>
        </w:r>
      </w:ins>
      <w:ins w:id="868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t>[</w:t>
        </w:r>
      </w:ins>
      <w:ins w:id="869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-</w:t>
        </w:r>
      </w:ins>
      <w:ins w:id="870" w:date="2024-12-23T16:15:57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1</w:t>
        </w:r>
      </w:ins>
      <w:ins w:id="871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t>]</w:t>
        </w:r>
      </w:ins>
      <w:ins w:id="87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873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=</w:t>
        </w:r>
      </w:ins>
      <w:ins w:id="87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875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87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877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chrono</w:t>
        </w:r>
      </w:ins>
      <w:ins w:id="87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879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steady_clock</w:t>
        </w:r>
      </w:ins>
      <w:ins w:id="88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881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now</w:t>
        </w:r>
      </w:ins>
      <w:ins w:id="88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883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88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885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88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887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88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889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t>command</w:t>
        </w:r>
      </w:ins>
      <w:ins w:id="89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891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89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893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while</w:t>
        </w:r>
      </w:ins>
      <w:ins w:id="89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895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89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897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cin</w:t>
        </w:r>
      </w:ins>
      <w:ins w:id="89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899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&gt;&gt;</w:t>
        </w:r>
      </w:ins>
      <w:ins w:id="90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901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t>command</w:t>
        </w:r>
      </w:ins>
      <w:ins w:id="90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903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90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905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90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907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t>command</w:t>
        </w:r>
      </w:ins>
      <w:ins w:id="90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909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==</w:t>
        </w:r>
      </w:ins>
      <w:ins w:id="91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911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"create"</w:t>
        </w:r>
      </w:ins>
      <w:ins w:id="91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913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91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915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91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917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id_child</w:t>
        </w:r>
      </w:ins>
      <w:ins w:id="91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919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id_parent</w:t>
        </w:r>
      </w:ins>
      <w:ins w:id="92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921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92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923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92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925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cin</w:t>
        </w:r>
      </w:ins>
      <w:ins w:id="92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927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&gt;&gt;</w:t>
        </w:r>
      </w:ins>
      <w:ins w:id="92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929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id_child</w:t>
        </w:r>
      </w:ins>
      <w:ins w:id="93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931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&gt;&gt;</w:t>
        </w:r>
      </w:ins>
      <w:ins w:id="93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933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id_parent</w:t>
        </w:r>
      </w:ins>
      <w:ins w:id="93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935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93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937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93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939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t>all_nodes</w:t>
        </w:r>
      </w:ins>
      <w:ins w:id="94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941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t>find</w:t>
        </w:r>
      </w:ins>
      <w:ins w:id="94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943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id_child</w:t>
        </w:r>
      </w:ins>
      <w:ins w:id="94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) </w:t>
        </w:r>
      </w:ins>
      <w:ins w:id="945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ru-RU"/>
            <w14:textFill>
              <w14:solidFill>
                <w14:srgbClr w14:val="DCDCAA"/>
              </w14:solidFill>
            </w14:textFill>
          </w:rPr>
          <w:t>!=</w:t>
        </w:r>
      </w:ins>
      <w:ins w:id="94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947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t>all_nodes</w:t>
        </w:r>
      </w:ins>
      <w:ins w:id="94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949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end</w:t>
        </w:r>
      </w:ins>
      <w:ins w:id="95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951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95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</w:t>
        </w:r>
      </w:ins>
      <w:ins w:id="953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95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955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t>cout</w:t>
        </w:r>
      </w:ins>
      <w:ins w:id="95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957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&lt;&lt;</w:t>
        </w:r>
      </w:ins>
      <w:ins w:id="95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959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"Error: Already exists"</w:t>
        </w:r>
      </w:ins>
      <w:ins w:id="96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961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&lt;&lt;</w:t>
        </w:r>
      </w:ins>
      <w:ins w:id="96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963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96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965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t>endl</w:t>
        </w:r>
      </w:ins>
      <w:ins w:id="96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967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96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} </w:t>
        </w:r>
      </w:ins>
      <w:ins w:id="969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da-DK"/>
            <w14:textFill>
              <w14:solidFill>
                <w14:srgbClr w14:val="C586C0"/>
              </w14:solidFill>
            </w14:textFill>
          </w:rPr>
          <w:t>else</w:t>
        </w:r>
      </w:ins>
      <w:ins w:id="97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971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97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973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t>all_nodes</w:t>
        </w:r>
      </w:ins>
      <w:ins w:id="97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975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t>find</w:t>
        </w:r>
      </w:ins>
      <w:ins w:id="97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977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id_parent</w:t>
        </w:r>
      </w:ins>
      <w:ins w:id="97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) </w:t>
        </w:r>
      </w:ins>
      <w:ins w:id="979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==</w:t>
        </w:r>
      </w:ins>
      <w:ins w:id="98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981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t>all_nodes</w:t>
        </w:r>
      </w:ins>
      <w:ins w:id="98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983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end</w:t>
        </w:r>
      </w:ins>
      <w:ins w:id="98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985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98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</w:t>
        </w:r>
      </w:ins>
      <w:ins w:id="987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98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989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t>cout</w:t>
        </w:r>
      </w:ins>
      <w:ins w:id="99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991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&lt;&lt;</w:t>
        </w:r>
      </w:ins>
      <w:ins w:id="99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993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"Error: Parent not found"</w:t>
        </w:r>
      </w:ins>
      <w:ins w:id="99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995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&lt;&lt;</w:t>
        </w:r>
      </w:ins>
      <w:ins w:id="99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997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99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999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t>endl</w:t>
        </w:r>
      </w:ins>
      <w:ins w:id="100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001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00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} </w:t>
        </w:r>
      </w:ins>
      <w:ins w:id="1003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da-DK"/>
            <w14:textFill>
              <w14:solidFill>
                <w14:srgbClr w14:val="C586C0"/>
              </w14:solidFill>
            </w14:textFill>
          </w:rPr>
          <w:t>else</w:t>
        </w:r>
      </w:ins>
      <w:ins w:id="100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005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100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1007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id_parent</w:t>
        </w:r>
      </w:ins>
      <w:ins w:id="100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009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==</w:t>
        </w:r>
      </w:ins>
      <w:ins w:id="101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011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me</w:t>
        </w:r>
      </w:ins>
      <w:ins w:id="101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1013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id</w:t>
        </w:r>
      </w:ins>
      <w:ins w:id="101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015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01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</w:t>
        </w:r>
      </w:ins>
      <w:ins w:id="1017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01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1019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102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021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ans</w:t>
        </w:r>
      </w:ins>
      <w:ins w:id="102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023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102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025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me</w:t>
        </w:r>
      </w:ins>
      <w:ins w:id="102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1027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Create_child</w:t>
        </w:r>
      </w:ins>
      <w:ins w:id="102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1029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id_child</w:t>
        </w:r>
      </w:ins>
      <w:ins w:id="103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1031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prog_path</w:t>
        </w:r>
      </w:ins>
      <w:ins w:id="103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033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03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</w:t>
        </w:r>
      </w:ins>
      <w:ins w:id="1035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03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1037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t>cout</w:t>
        </w:r>
      </w:ins>
      <w:ins w:id="103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039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&lt;&lt;</w:t>
        </w:r>
      </w:ins>
      <w:ins w:id="104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041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ans</w:t>
        </w:r>
      </w:ins>
      <w:ins w:id="104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043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&lt;&lt;</w:t>
        </w:r>
      </w:ins>
      <w:ins w:id="104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045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04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1047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t>endl</w:t>
        </w:r>
      </w:ins>
      <w:ins w:id="104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049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05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</w:t>
        </w:r>
      </w:ins>
      <w:ins w:id="1051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t>all_nodes</w:t>
        </w:r>
      </w:ins>
      <w:ins w:id="105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1053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insert</w:t>
        </w:r>
      </w:ins>
      <w:ins w:id="105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1055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id_child</w:t>
        </w:r>
      </w:ins>
      <w:ins w:id="105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057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05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} </w:t>
        </w:r>
      </w:ins>
      <w:ins w:id="1059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da-DK"/>
            <w14:textFill>
              <w14:solidFill>
                <w14:srgbClr w14:val="C586C0"/>
              </w14:solidFill>
            </w14:textFill>
          </w:rPr>
          <w:t>else</w:t>
        </w:r>
      </w:ins>
      <w:ins w:id="106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061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06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</w:t>
        </w:r>
      </w:ins>
      <w:ins w:id="1063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06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1065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106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067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str</w:t>
        </w:r>
      </w:ins>
      <w:ins w:id="106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069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107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071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"create "</w:t>
        </w:r>
      </w:ins>
      <w:ins w:id="107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073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+</w:t>
        </w:r>
      </w:ins>
      <w:ins w:id="107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075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07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1077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to_string</w:t>
        </w:r>
      </w:ins>
      <w:ins w:id="107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1079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id_child</w:t>
        </w:r>
      </w:ins>
      <w:ins w:id="108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081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08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</w:t>
        </w:r>
      </w:ins>
      <w:ins w:id="1083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08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1085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108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087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ans</w:t>
        </w:r>
      </w:ins>
      <w:ins w:id="108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089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109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091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me</w:t>
        </w:r>
      </w:ins>
      <w:ins w:id="109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1093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t>Send</w:t>
        </w:r>
      </w:ins>
      <w:ins w:id="109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1095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str</w:t>
        </w:r>
      </w:ins>
      <w:ins w:id="109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1097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id_parent</w:t>
        </w:r>
      </w:ins>
      <w:ins w:id="109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099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10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</w:t>
        </w:r>
      </w:ins>
      <w:ins w:id="1101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10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1103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t>cout</w:t>
        </w:r>
      </w:ins>
      <w:ins w:id="110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105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&lt;&lt;</w:t>
        </w:r>
      </w:ins>
      <w:ins w:id="110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107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ans</w:t>
        </w:r>
      </w:ins>
      <w:ins w:id="110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109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&lt;&lt;</w:t>
        </w:r>
      </w:ins>
      <w:ins w:id="111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111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11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1113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t>endl</w:t>
        </w:r>
      </w:ins>
      <w:ins w:id="111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115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11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</w:t>
        </w:r>
      </w:ins>
      <w:ins w:id="1117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t>all_nodes</w:t>
        </w:r>
      </w:ins>
      <w:ins w:id="111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1119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insert</w:t>
        </w:r>
      </w:ins>
      <w:ins w:id="112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1121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id_child</w:t>
        </w:r>
      </w:ins>
      <w:ins w:id="112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123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12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125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12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} </w:t>
        </w:r>
      </w:ins>
      <w:ins w:id="1127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da-DK"/>
            <w14:textFill>
              <w14:solidFill>
                <w14:srgbClr w14:val="C586C0"/>
              </w14:solidFill>
            </w14:textFill>
          </w:rPr>
          <w:t>else</w:t>
        </w:r>
      </w:ins>
      <w:ins w:id="112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129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113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1131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t>command</w:t>
        </w:r>
      </w:ins>
      <w:ins w:id="113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133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==</w:t>
        </w:r>
      </w:ins>
      <w:ins w:id="113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135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"ping"</w:t>
        </w:r>
      </w:ins>
      <w:ins w:id="113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137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13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1139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114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141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id_child</w:t>
        </w:r>
      </w:ins>
      <w:ins w:id="114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143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14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1145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14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1147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cin</w:t>
        </w:r>
      </w:ins>
      <w:ins w:id="114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149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&gt;&gt;</w:t>
        </w:r>
      </w:ins>
      <w:ins w:id="115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151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id_child</w:t>
        </w:r>
      </w:ins>
      <w:ins w:id="115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153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15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1155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115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1157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t>all_nodes</w:t>
        </w:r>
      </w:ins>
      <w:ins w:id="115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1159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t>find</w:t>
        </w:r>
      </w:ins>
      <w:ins w:id="116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1161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id_child</w:t>
        </w:r>
      </w:ins>
      <w:ins w:id="116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) </w:t>
        </w:r>
      </w:ins>
      <w:ins w:id="1163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==</w:t>
        </w:r>
      </w:ins>
      <w:ins w:id="116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165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t>all_nodes</w:t>
        </w:r>
      </w:ins>
      <w:ins w:id="116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1167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end</w:t>
        </w:r>
      </w:ins>
      <w:ins w:id="116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169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17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</w:t>
        </w:r>
      </w:ins>
      <w:ins w:id="1171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17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1173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t>cout</w:t>
        </w:r>
      </w:ins>
      <w:ins w:id="117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175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&lt;&lt;</w:t>
        </w:r>
      </w:ins>
      <w:ins w:id="117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177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"Error: Not found"</w:t>
        </w:r>
      </w:ins>
      <w:ins w:id="117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179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&lt;&lt;</w:t>
        </w:r>
      </w:ins>
      <w:ins w:id="118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181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18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1183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t>endl</w:t>
        </w:r>
      </w:ins>
      <w:ins w:id="118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185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18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} </w:t>
        </w:r>
      </w:ins>
      <w:ins w:id="1187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da-DK"/>
            <w14:textFill>
              <w14:solidFill>
                <w14:srgbClr w14:val="C586C0"/>
              </w14:solidFill>
            </w14:textFill>
          </w:rPr>
          <w:t>else</w:t>
        </w:r>
      </w:ins>
      <w:ins w:id="118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189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119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1191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me</w:t>
        </w:r>
      </w:ins>
      <w:ins w:id="119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1193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children</w:t>
        </w:r>
      </w:ins>
      <w:ins w:id="119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1195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t>find</w:t>
        </w:r>
      </w:ins>
      <w:ins w:id="119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1197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id_child</w:t>
        </w:r>
      </w:ins>
      <w:ins w:id="119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) </w:t>
        </w:r>
      </w:ins>
      <w:ins w:id="1199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ru-RU"/>
            <w14:textFill>
              <w14:solidFill>
                <w14:srgbClr w14:val="D4D4D4"/>
              </w14:solidFill>
            </w14:textFill>
          </w:rPr>
          <w:t>!=</w:t>
        </w:r>
      </w:ins>
      <w:ins w:id="120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201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me</w:t>
        </w:r>
      </w:ins>
      <w:ins w:id="120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1203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children</w:t>
        </w:r>
      </w:ins>
      <w:ins w:id="120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1205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end</w:t>
        </w:r>
      </w:ins>
      <w:ins w:id="120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207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20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</w:t>
        </w:r>
      </w:ins>
      <w:ins w:id="1209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21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1211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121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213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ans</w:t>
        </w:r>
      </w:ins>
      <w:ins w:id="121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215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121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217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me</w:t>
        </w:r>
      </w:ins>
      <w:ins w:id="121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1219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Ping_child</w:t>
        </w:r>
      </w:ins>
      <w:ins w:id="122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1221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id_child</w:t>
        </w:r>
      </w:ins>
      <w:ins w:id="122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223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22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</w:t>
        </w:r>
      </w:ins>
      <w:ins w:id="1225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22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1227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t>cout</w:t>
        </w:r>
      </w:ins>
      <w:ins w:id="122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229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&lt;&lt;</w:t>
        </w:r>
      </w:ins>
      <w:ins w:id="123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231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ans</w:t>
        </w:r>
      </w:ins>
      <w:ins w:id="123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233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&lt;&lt;</w:t>
        </w:r>
      </w:ins>
      <w:ins w:id="123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235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23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1237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t>endl</w:t>
        </w:r>
      </w:ins>
      <w:ins w:id="123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239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24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} </w:t>
        </w:r>
      </w:ins>
      <w:ins w:id="1241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da-DK"/>
            <w14:textFill>
              <w14:solidFill>
                <w14:srgbClr w14:val="C586C0"/>
              </w14:solidFill>
            </w14:textFill>
          </w:rPr>
          <w:t>else</w:t>
        </w:r>
      </w:ins>
      <w:ins w:id="124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243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24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</w:t>
        </w:r>
      </w:ins>
      <w:ins w:id="1245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24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1247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124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249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str</w:t>
        </w:r>
      </w:ins>
      <w:ins w:id="125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251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125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253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"ping "</w:t>
        </w:r>
      </w:ins>
      <w:ins w:id="125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255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+</w:t>
        </w:r>
      </w:ins>
      <w:ins w:id="125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257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25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1259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to_string</w:t>
        </w:r>
      </w:ins>
      <w:ins w:id="126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1261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id_child</w:t>
        </w:r>
      </w:ins>
      <w:ins w:id="126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263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26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</w:t>
        </w:r>
      </w:ins>
      <w:ins w:id="1265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26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1267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126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269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ans</w:t>
        </w:r>
      </w:ins>
      <w:ins w:id="127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271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127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273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me</w:t>
        </w:r>
      </w:ins>
      <w:ins w:id="127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1275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t>Send</w:t>
        </w:r>
      </w:ins>
      <w:ins w:id="127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1277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str</w:t>
        </w:r>
      </w:ins>
      <w:ins w:id="127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1279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id_child</w:t>
        </w:r>
      </w:ins>
      <w:ins w:id="128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281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28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</w:t>
        </w:r>
      </w:ins>
      <w:ins w:id="1283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128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1285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ans</w:t>
        </w:r>
      </w:ins>
      <w:ins w:id="128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287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==</w:t>
        </w:r>
      </w:ins>
      <w:ins w:id="128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289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"Error: not find"</w:t>
        </w:r>
      </w:ins>
      <w:ins w:id="129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291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29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</w:t>
        </w:r>
      </w:ins>
      <w:ins w:id="1293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ans</w:t>
        </w:r>
      </w:ins>
      <w:ins w:id="129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295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=</w:t>
        </w:r>
      </w:ins>
      <w:ins w:id="129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297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"Ok: 0"</w:t>
        </w:r>
      </w:ins>
      <w:ins w:id="129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299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30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301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30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</w:t>
        </w:r>
      </w:ins>
      <w:ins w:id="1303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30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1305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t>cout</w:t>
        </w:r>
      </w:ins>
      <w:ins w:id="130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307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&lt;&lt;</w:t>
        </w:r>
      </w:ins>
      <w:ins w:id="130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309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ans</w:t>
        </w:r>
      </w:ins>
      <w:ins w:id="131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311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&lt;&lt;</w:t>
        </w:r>
      </w:ins>
      <w:ins w:id="131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313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31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1315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t>endl</w:t>
        </w:r>
      </w:ins>
      <w:ins w:id="131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317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31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319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32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} </w:t>
        </w:r>
      </w:ins>
      <w:ins w:id="1321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da-DK"/>
            <w14:textFill>
              <w14:solidFill>
                <w14:srgbClr w14:val="C586C0"/>
              </w14:solidFill>
            </w14:textFill>
          </w:rPr>
          <w:t>else</w:t>
        </w:r>
      </w:ins>
      <w:ins w:id="132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323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132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1325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t>command</w:t>
        </w:r>
      </w:ins>
      <w:ins w:id="132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327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==</w:t>
        </w:r>
      </w:ins>
      <w:ins w:id="132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329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"exec"</w:t>
        </w:r>
      </w:ins>
      <w:ins w:id="133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331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33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1333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133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335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id</w:t>
        </w:r>
      </w:ins>
      <w:ins w:id="133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337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33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1339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34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1341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134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343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cmd</w:t>
        </w:r>
      </w:ins>
      <w:ins w:id="134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345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34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1347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34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1349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cin</w:t>
        </w:r>
      </w:ins>
      <w:ins w:id="135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351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&gt;&gt;</w:t>
        </w:r>
      </w:ins>
      <w:ins w:id="135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353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id</w:t>
        </w:r>
      </w:ins>
      <w:ins w:id="135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355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&gt;&gt;</w:t>
        </w:r>
      </w:ins>
      <w:ins w:id="135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357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cmd</w:t>
        </w:r>
      </w:ins>
      <w:ins w:id="135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359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36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1361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36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1363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136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365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t>msg</w:t>
        </w:r>
      </w:ins>
      <w:ins w:id="136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367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136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369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"exec "</w:t>
        </w:r>
      </w:ins>
      <w:ins w:id="137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371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+</w:t>
        </w:r>
      </w:ins>
      <w:ins w:id="137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373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cmd</w:t>
        </w:r>
      </w:ins>
      <w:ins w:id="137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375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37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1377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137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1379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t>all_nodes</w:t>
        </w:r>
      </w:ins>
      <w:ins w:id="138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1381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t>find</w:t>
        </w:r>
      </w:ins>
      <w:ins w:id="138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1383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id</w:t>
        </w:r>
      </w:ins>
      <w:ins w:id="138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) </w:t>
        </w:r>
      </w:ins>
      <w:ins w:id="1385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==</w:t>
        </w:r>
      </w:ins>
      <w:ins w:id="138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387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t>all_nodes</w:t>
        </w:r>
      </w:ins>
      <w:ins w:id="138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1389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end</w:t>
        </w:r>
      </w:ins>
      <w:ins w:id="139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391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39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</w:t>
        </w:r>
      </w:ins>
      <w:ins w:id="1393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39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1395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t>cout</w:t>
        </w:r>
      </w:ins>
      <w:ins w:id="139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397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&lt;&lt;</w:t>
        </w:r>
      </w:ins>
      <w:ins w:id="139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399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"Error: Not found"</w:t>
        </w:r>
      </w:ins>
      <w:ins w:id="140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401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&lt;&lt;</w:t>
        </w:r>
      </w:ins>
      <w:ins w:id="140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403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40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1405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t>endl</w:t>
        </w:r>
      </w:ins>
      <w:ins w:id="140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407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40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} </w:t>
        </w:r>
      </w:ins>
      <w:ins w:id="1409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da-DK"/>
            <w14:textFill>
              <w14:solidFill>
                <w14:srgbClr w14:val="C586C0"/>
              </w14:solidFill>
            </w14:textFill>
          </w:rPr>
          <w:t>else</w:t>
        </w:r>
      </w:ins>
      <w:ins w:id="141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411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41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</w:t>
        </w:r>
      </w:ins>
      <w:ins w:id="1413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41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1415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141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417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ans</w:t>
        </w:r>
      </w:ins>
      <w:ins w:id="141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419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142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421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me</w:t>
        </w:r>
      </w:ins>
      <w:ins w:id="142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1423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t>Send</w:t>
        </w:r>
      </w:ins>
      <w:ins w:id="142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1425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t>msg</w:t>
        </w:r>
      </w:ins>
      <w:ins w:id="142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1427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id</w:t>
        </w:r>
      </w:ins>
      <w:ins w:id="142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429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43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</w:t>
        </w:r>
      </w:ins>
      <w:ins w:id="1431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43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1433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t>cout</w:t>
        </w:r>
      </w:ins>
      <w:ins w:id="143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435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&lt;&lt;</w:t>
        </w:r>
      </w:ins>
      <w:ins w:id="143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437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ans</w:t>
        </w:r>
      </w:ins>
      <w:ins w:id="143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439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&lt;&lt;</w:t>
        </w:r>
      </w:ins>
      <w:ins w:id="144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441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44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1443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t>endl</w:t>
        </w:r>
      </w:ins>
      <w:ins w:id="144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445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44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447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44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} </w:t>
        </w:r>
      </w:ins>
      <w:ins w:id="1449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da-DK"/>
            <w14:textFill>
              <w14:solidFill>
                <w14:srgbClr w14:val="C586C0"/>
              </w14:solidFill>
            </w14:textFill>
          </w:rPr>
          <w:t>else</w:t>
        </w:r>
      </w:ins>
      <w:ins w:id="145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451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145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1453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t>command</w:t>
        </w:r>
      </w:ins>
      <w:ins w:id="145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455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==</w:t>
        </w:r>
      </w:ins>
      <w:ins w:id="145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457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"remove"</w:t>
        </w:r>
      </w:ins>
      <w:ins w:id="145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459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46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1461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146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463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id</w:t>
        </w:r>
      </w:ins>
      <w:ins w:id="146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465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46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1467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46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1469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cin</w:t>
        </w:r>
      </w:ins>
      <w:ins w:id="147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471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&gt;&gt;</w:t>
        </w:r>
      </w:ins>
      <w:ins w:id="147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473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id</w:t>
        </w:r>
      </w:ins>
      <w:ins w:id="147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475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47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1477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47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1479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148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481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t>msg</w:t>
        </w:r>
      </w:ins>
      <w:ins w:id="148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483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148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485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"remove"</w:t>
        </w:r>
      </w:ins>
      <w:ins w:id="148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487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48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1489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149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1491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t>all_nodes</w:t>
        </w:r>
      </w:ins>
      <w:ins w:id="149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1493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t>find</w:t>
        </w:r>
      </w:ins>
      <w:ins w:id="149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1495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id</w:t>
        </w:r>
      </w:ins>
      <w:ins w:id="149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) </w:t>
        </w:r>
      </w:ins>
      <w:ins w:id="1497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==</w:t>
        </w:r>
      </w:ins>
      <w:ins w:id="149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499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t>all_nodes</w:t>
        </w:r>
      </w:ins>
      <w:ins w:id="150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1501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end</w:t>
        </w:r>
      </w:ins>
      <w:ins w:id="150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503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50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</w:t>
        </w:r>
      </w:ins>
      <w:ins w:id="1505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50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1507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t>cout</w:t>
        </w:r>
      </w:ins>
      <w:ins w:id="150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509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&lt;&lt;</w:t>
        </w:r>
      </w:ins>
      <w:ins w:id="151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511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"Error: Not found"</w:t>
        </w:r>
      </w:ins>
      <w:ins w:id="151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513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&lt;&lt;</w:t>
        </w:r>
      </w:ins>
      <w:ins w:id="151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515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51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1517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t>endl</w:t>
        </w:r>
      </w:ins>
      <w:ins w:id="151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519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52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} </w:t>
        </w:r>
      </w:ins>
      <w:ins w:id="1521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da-DK"/>
            <w14:textFill>
              <w14:solidFill>
                <w14:srgbClr w14:val="C586C0"/>
              </w14:solidFill>
            </w14:textFill>
          </w:rPr>
          <w:t>else</w:t>
        </w:r>
      </w:ins>
      <w:ins w:id="152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523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52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</w:t>
        </w:r>
      </w:ins>
      <w:ins w:id="1525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52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1527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152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529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ans</w:t>
        </w:r>
      </w:ins>
      <w:ins w:id="153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531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153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533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me</w:t>
        </w:r>
      </w:ins>
      <w:ins w:id="153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1535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t>Send</w:t>
        </w:r>
      </w:ins>
      <w:ins w:id="153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1537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t>msg</w:t>
        </w:r>
      </w:ins>
      <w:ins w:id="153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1539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id</w:t>
        </w:r>
      </w:ins>
      <w:ins w:id="154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541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54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</w:t>
        </w:r>
      </w:ins>
      <w:ins w:id="1543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154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1545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ans</w:t>
        </w:r>
      </w:ins>
      <w:ins w:id="154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547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ru-RU"/>
            <w14:textFill>
              <w14:solidFill>
                <w14:srgbClr w14:val="DCDCAA"/>
              </w14:solidFill>
            </w14:textFill>
          </w:rPr>
          <w:t>!=</w:t>
        </w:r>
      </w:ins>
      <w:ins w:id="154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549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"Error: not find"</w:t>
        </w:r>
      </w:ins>
      <w:ins w:id="155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551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55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</w:t>
        </w:r>
      </w:ins>
      <w:ins w:id="1553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55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1555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istringstream</w:t>
        </w:r>
      </w:ins>
      <w:ins w:id="155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557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a-DK"/>
            <w14:textFill>
              <w14:solidFill>
                <w14:srgbClr w14:val="9CDCFE"/>
              </w14:solidFill>
            </w14:textFill>
          </w:rPr>
          <w:t>ids</w:t>
        </w:r>
      </w:ins>
      <w:ins w:id="155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1559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ans</w:t>
        </w:r>
      </w:ins>
      <w:ins w:id="156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561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56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</w:t>
        </w:r>
      </w:ins>
      <w:ins w:id="1563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156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565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tmp</w:t>
        </w:r>
      </w:ins>
      <w:ins w:id="156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567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56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</w:t>
        </w:r>
      </w:ins>
      <w:ins w:id="1569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while</w:t>
        </w:r>
      </w:ins>
      <w:ins w:id="157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1571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a-DK"/>
            <w14:textFill>
              <w14:solidFill>
                <w14:srgbClr w14:val="9CDCFE"/>
              </w14:solidFill>
            </w14:textFill>
          </w:rPr>
          <w:t>ids</w:t>
        </w:r>
      </w:ins>
      <w:ins w:id="157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573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&gt;&gt;</w:t>
        </w:r>
      </w:ins>
      <w:ins w:id="157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575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tmp</w:t>
        </w:r>
      </w:ins>
      <w:ins w:id="157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577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57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    </w:t>
        </w:r>
      </w:ins>
      <w:ins w:id="1579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t>all_nodes</w:t>
        </w:r>
      </w:ins>
      <w:ins w:id="158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1581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s-ES_tradnl"/>
            <w14:textFill>
              <w14:solidFill>
                <w14:srgbClr w14:val="DCDCAA"/>
              </w14:solidFill>
            </w14:textFill>
          </w:rPr>
          <w:t>erase</w:t>
        </w:r>
      </w:ins>
      <w:ins w:id="158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1583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tmp</w:t>
        </w:r>
      </w:ins>
      <w:ins w:id="158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585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58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587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58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</w:t>
        </w:r>
      </w:ins>
      <w:ins w:id="1589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ans</w:t>
        </w:r>
      </w:ins>
      <w:ins w:id="159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591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=</w:t>
        </w:r>
      </w:ins>
      <w:ins w:id="159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593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"Ok"</w:t>
        </w:r>
      </w:ins>
      <w:ins w:id="159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595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59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</w:t>
        </w:r>
      </w:ins>
      <w:ins w:id="1597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159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1599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me</w:t>
        </w:r>
      </w:ins>
      <w:ins w:id="160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1601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children</w:t>
        </w:r>
      </w:ins>
      <w:ins w:id="160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1603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t>find</w:t>
        </w:r>
      </w:ins>
      <w:ins w:id="160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1605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id</w:t>
        </w:r>
      </w:ins>
      <w:ins w:id="160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) </w:t>
        </w:r>
      </w:ins>
      <w:ins w:id="1607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ru-RU"/>
            <w14:textFill>
              <w14:solidFill>
                <w14:srgbClr w14:val="D4D4D4"/>
              </w14:solidFill>
            </w14:textFill>
          </w:rPr>
          <w:t>!=</w:t>
        </w:r>
      </w:ins>
      <w:ins w:id="160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609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me</w:t>
        </w:r>
      </w:ins>
      <w:ins w:id="161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1611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children</w:t>
        </w:r>
      </w:ins>
      <w:ins w:id="161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1613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end</w:t>
        </w:r>
      </w:ins>
      <w:ins w:id="161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615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61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    </w:t>
        </w:r>
      </w:ins>
      <w:ins w:id="1617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de-DE"/>
            <w14:textFill>
              <w14:solidFill>
                <w14:srgbClr w14:val="4EC9B0"/>
              </w14:solidFill>
            </w14:textFill>
          </w:rPr>
          <w:t>my_net</w:t>
        </w:r>
      </w:ins>
      <w:ins w:id="161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1619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t>unbind</w:t>
        </w:r>
      </w:ins>
      <w:ins w:id="162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1621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me</w:t>
        </w:r>
      </w:ins>
      <w:ins w:id="162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1623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children</w:t>
        </w:r>
      </w:ins>
      <w:ins w:id="162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t>[</w:t>
        </w:r>
      </w:ins>
      <w:ins w:id="1625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id</w:t>
        </w:r>
      </w:ins>
      <w:ins w:id="162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t xml:space="preserve">], </w:t>
        </w:r>
      </w:ins>
      <w:ins w:id="1627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me</w:t>
        </w:r>
      </w:ins>
      <w:ins w:id="162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1629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children_port</w:t>
        </w:r>
      </w:ins>
      <w:ins w:id="1630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t>[</w:t>
        </w:r>
      </w:ins>
      <w:ins w:id="1631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id</w:t>
        </w:r>
      </w:ins>
      <w:ins w:id="1632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t>]</w:t>
        </w:r>
      </w:ins>
      <w:ins w:id="163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634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63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    </w:t>
        </w:r>
      </w:ins>
      <w:ins w:id="1636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me</w:t>
        </w:r>
      </w:ins>
      <w:ins w:id="163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1638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children</w:t>
        </w:r>
      </w:ins>
      <w:ins w:id="163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t>[</w:t>
        </w:r>
      </w:ins>
      <w:ins w:id="1640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id</w:t>
        </w:r>
      </w:ins>
      <w:ins w:id="164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>]-&gt;</w:t>
        </w:r>
      </w:ins>
      <w:ins w:id="1642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close</w:t>
        </w:r>
      </w:ins>
      <w:ins w:id="164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644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64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    </w:t>
        </w:r>
      </w:ins>
      <w:ins w:id="1646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me</w:t>
        </w:r>
      </w:ins>
      <w:ins w:id="164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1648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children</w:t>
        </w:r>
      </w:ins>
      <w:ins w:id="164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1650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s-ES_tradnl"/>
            <w14:textFill>
              <w14:solidFill>
                <w14:srgbClr w14:val="DCDCAA"/>
              </w14:solidFill>
            </w14:textFill>
          </w:rPr>
          <w:t>erase</w:t>
        </w:r>
      </w:ins>
      <w:ins w:id="165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1652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id</w:t>
        </w:r>
      </w:ins>
      <w:ins w:id="165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654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65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    </w:t>
        </w:r>
      </w:ins>
      <w:ins w:id="1656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me</w:t>
        </w:r>
      </w:ins>
      <w:ins w:id="165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1658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children_port</w:t>
        </w:r>
      </w:ins>
      <w:ins w:id="165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1660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s-ES_tradnl"/>
            <w14:textFill>
              <w14:solidFill>
                <w14:srgbClr w14:val="DCDCAA"/>
              </w14:solidFill>
            </w14:textFill>
          </w:rPr>
          <w:t>erase</w:t>
        </w:r>
      </w:ins>
      <w:ins w:id="166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1662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id</w:t>
        </w:r>
      </w:ins>
      <w:ins w:id="166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664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66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666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66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668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66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</w:t>
        </w:r>
      </w:ins>
      <w:ins w:id="1670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67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1672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t>cout</w:t>
        </w:r>
      </w:ins>
      <w:ins w:id="167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674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&lt;&lt;</w:t>
        </w:r>
      </w:ins>
      <w:ins w:id="167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676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ans</w:t>
        </w:r>
      </w:ins>
      <w:ins w:id="167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678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&lt;&lt;</w:t>
        </w:r>
      </w:ins>
      <w:ins w:id="167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680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68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1682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t>endl</w:t>
        </w:r>
      </w:ins>
      <w:ins w:id="168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684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68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686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68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}</w:t>
        </w:r>
      </w:ins>
      <w:ins w:id="1688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da-DK"/>
            <w14:textFill>
              <w14:solidFill>
                <w14:srgbClr w14:val="C586C0"/>
              </w14:solidFill>
            </w14:textFill>
          </w:rPr>
          <w:t>else</w:t>
        </w:r>
      </w:ins>
      <w:ins w:id="168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690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169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1692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t>command</w:t>
        </w:r>
      </w:ins>
      <w:ins w:id="169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694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==</w:t>
        </w:r>
      </w:ins>
      <w:ins w:id="169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696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"heartbit"</w:t>
        </w:r>
      </w:ins>
      <w:ins w:id="169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698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69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</w:t>
        </w:r>
      </w:ins>
      <w:ins w:id="1700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170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702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time_ms</w:t>
        </w:r>
      </w:ins>
      <w:ins w:id="170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704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70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</w:t>
        </w:r>
      </w:ins>
      <w:ins w:id="1706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70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1708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cin</w:t>
        </w:r>
      </w:ins>
      <w:ins w:id="170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710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&gt;&gt;</w:t>
        </w:r>
      </w:ins>
      <w:ins w:id="171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712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time_ms</w:t>
        </w:r>
      </w:ins>
      <w:ins w:id="171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714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71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</w:t>
        </w:r>
      </w:ins>
      <w:ins w:id="1716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171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1718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time_ms</w:t>
        </w:r>
      </w:ins>
      <w:ins w:id="171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720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&lt;=</w:t>
        </w:r>
      </w:ins>
      <w:ins w:id="172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722" w:date="2024-12-23T16:15:57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0</w:t>
        </w:r>
      </w:ins>
      <w:ins w:id="172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724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72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</w:t>
        </w:r>
      </w:ins>
      <w:ins w:id="1726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72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1728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t>cout</w:t>
        </w:r>
      </w:ins>
      <w:ins w:id="172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730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&lt;&lt;</w:t>
        </w:r>
      </w:ins>
      <w:ins w:id="173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732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"Error: invalid time"</w:t>
        </w:r>
      </w:ins>
      <w:ins w:id="173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734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&lt;&lt;</w:t>
        </w:r>
      </w:ins>
      <w:ins w:id="173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736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73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1738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t>endl</w:t>
        </w:r>
      </w:ins>
      <w:ins w:id="173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740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74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</w:t>
        </w:r>
      </w:ins>
      <w:ins w:id="1742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fr-FR"/>
            <w14:textFill>
              <w14:solidFill>
                <w14:srgbClr w14:val="C586C0"/>
              </w14:solidFill>
            </w14:textFill>
          </w:rPr>
          <w:t>continue</w:t>
        </w:r>
      </w:ins>
      <w:ins w:id="174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744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74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746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74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</w:t>
        </w:r>
      </w:ins>
      <w:ins w:id="1748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heartbeat_interval_ms</w:t>
        </w:r>
      </w:ins>
      <w:ins w:id="174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1750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a-DK"/>
            <w14:textFill>
              <w14:solidFill>
                <w14:srgbClr w14:val="DCDCAA"/>
              </w14:solidFill>
            </w14:textFill>
          </w:rPr>
          <w:t>store</w:t>
        </w:r>
      </w:ins>
      <w:ins w:id="175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1752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time_ms</w:t>
        </w:r>
      </w:ins>
      <w:ins w:id="175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754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75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</w:t>
        </w:r>
      </w:ins>
      <w:ins w:id="1756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175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1758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ru-RU"/>
            <w14:textFill>
              <w14:solidFill>
                <w14:srgbClr w14:val="D4D4D4"/>
              </w14:solidFill>
            </w14:textFill>
          </w:rPr>
          <w:t>!</w:t>
        </w:r>
      </w:ins>
      <w:ins w:id="1759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heartbeat_thread_started</w:t>
        </w:r>
      </w:ins>
      <w:ins w:id="176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761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76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</w:t>
        </w:r>
      </w:ins>
      <w:ins w:id="1763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heartbeat_active</w:t>
        </w:r>
      </w:ins>
      <w:ins w:id="176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1765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a-DK"/>
            <w14:textFill>
              <w14:solidFill>
                <w14:srgbClr w14:val="DCDCAA"/>
              </w14:solidFill>
            </w14:textFill>
          </w:rPr>
          <w:t>store</w:t>
        </w:r>
      </w:ins>
      <w:ins w:id="176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1767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true</w:t>
        </w:r>
      </w:ins>
      <w:ins w:id="176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769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77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</w:t>
        </w:r>
      </w:ins>
      <w:ins w:id="1771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heartbeat_thread</w:t>
        </w:r>
      </w:ins>
      <w:ins w:id="177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773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=</w:t>
        </w:r>
      </w:ins>
      <w:ins w:id="177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775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77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1777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thread</w:t>
        </w:r>
      </w:ins>
      <w:ins w:id="177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1779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heartbeat_thread_func</w:t>
        </w:r>
      </w:ins>
      <w:ins w:id="178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1781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&amp;</w:t>
        </w:r>
      </w:ins>
      <w:ins w:id="1782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me</w:t>
        </w:r>
      </w:ins>
      <w:ins w:id="178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1784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&amp;</w:t>
        </w:r>
      </w:ins>
      <w:ins w:id="1785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t>all_nodes</w:t>
        </w:r>
      </w:ins>
      <w:ins w:id="178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787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78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</w:t>
        </w:r>
      </w:ins>
      <w:ins w:id="1789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heartbeat_thread</w:t>
        </w:r>
      </w:ins>
      <w:ins w:id="179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1791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detach</w:t>
        </w:r>
      </w:ins>
      <w:ins w:id="179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793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79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</w:t>
        </w:r>
      </w:ins>
      <w:ins w:id="1795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heartbeat_thread_started</w:t>
        </w:r>
      </w:ins>
      <w:ins w:id="179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797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179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799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true</w:t>
        </w:r>
      </w:ins>
      <w:ins w:id="180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801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80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803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80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</w:t>
        </w:r>
      </w:ins>
      <w:ins w:id="1805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80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1807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t>cout</w:t>
        </w:r>
      </w:ins>
      <w:ins w:id="180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809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&lt;&lt;</w:t>
        </w:r>
      </w:ins>
      <w:ins w:id="181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811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"Ok"</w:t>
        </w:r>
      </w:ins>
      <w:ins w:id="181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813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&lt;&lt;</w:t>
        </w:r>
      </w:ins>
      <w:ins w:id="181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815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81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1817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t>endl</w:t>
        </w:r>
      </w:ins>
      <w:ins w:id="181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819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82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} 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821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82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823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824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82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1826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heartbeat_active</w:t>
        </w:r>
      </w:ins>
      <w:ins w:id="182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1828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a-DK"/>
            <w14:textFill>
              <w14:solidFill>
                <w14:srgbClr w14:val="DCDCAA"/>
              </w14:solidFill>
            </w14:textFill>
          </w:rPr>
          <w:t>store</w:t>
        </w:r>
      </w:ins>
      <w:ins w:id="182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1830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a-DK"/>
            <w14:textFill>
              <w14:solidFill>
                <w14:srgbClr w14:val="569CD6"/>
              </w14:solidFill>
            </w14:textFill>
          </w:rPr>
          <w:t>false</w:t>
        </w:r>
      </w:ins>
      <w:ins w:id="183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832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83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1834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me</w:t>
        </w:r>
      </w:ins>
      <w:ins w:id="183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1836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Remove</w:t>
        </w:r>
      </w:ins>
      <w:ins w:id="183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838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83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1840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184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842" w:date="2024-12-23T16:15:57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0</w:t>
        </w:r>
      </w:ins>
      <w:ins w:id="184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844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84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}</w:t>
        </w:r>
      </w:ins>
    </w:p>
    <w:p>
      <w:pPr>
        <w:pStyle w:val="Normal.0"/>
        <w:jc w:val="center"/>
        <w:rPr>
          <w:ins w:id="1846" w:date="2024-12-23T16:15:57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  <w:lang w:val="en-US"/>
        </w:rPr>
      </w:pPr>
    </w:p>
    <w:p>
      <w:pPr>
        <w:pStyle w:val="Normal.0"/>
        <w:jc w:val="center"/>
        <w:rPr>
          <w:ins w:id="1847" w:date="2024-12-23T16:15:57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  <w:lang w:val="en-US"/>
        </w:rPr>
      </w:pPr>
      <w:ins w:id="1848" w:date="2024-12-23T16:15:57Z" w:author="Владислав Бурдинский">
        <w:r>
          <w:rPr>
            <w:rFonts w:ascii="Times New Roman" w:hAnsi="Times New Roman"/>
            <w:b w:val="1"/>
            <w:bCs w:val="1"/>
            <w:sz w:val="28"/>
            <w:szCs w:val="28"/>
            <w:shd w:val="clear" w:color="auto" w:fill="ffffff"/>
            <w:rtl w:val="0"/>
            <w:lang w:val="en-US"/>
          </w:rPr>
          <w:t>net_func.h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849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850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#pragma</w:t>
        </w:r>
      </w:ins>
      <w:ins w:id="1851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 xml:space="preserve"> </w:t>
        </w:r>
      </w:ins>
      <w:ins w:id="1852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once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853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854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855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#include</w:t>
        </w:r>
      </w:ins>
      <w:ins w:id="1856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 xml:space="preserve"> </w:t>
        </w:r>
      </w:ins>
      <w:ins w:id="1857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it-IT"/>
            <w14:textFill>
              <w14:solidFill>
                <w14:srgbClr w14:val="CE9178"/>
              </w14:solidFill>
            </w14:textFill>
          </w:rPr>
          <w:t>&lt;iostream&gt;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858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859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#include</w:t>
        </w:r>
      </w:ins>
      <w:ins w:id="1860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 xml:space="preserve"> </w:t>
        </w:r>
      </w:ins>
      <w:ins w:id="1861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&lt;zmq.hpp&gt;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862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863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#include</w:t>
        </w:r>
      </w:ins>
      <w:ins w:id="1864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 xml:space="preserve"> </w:t>
        </w:r>
      </w:ins>
      <w:ins w:id="1865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&lt;sstream&gt;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866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867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#include</w:t>
        </w:r>
      </w:ins>
      <w:ins w:id="1868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 xml:space="preserve"> </w:t>
        </w:r>
      </w:ins>
      <w:ins w:id="1869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&lt;string&gt;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870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871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872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namespace</w:t>
        </w:r>
      </w:ins>
      <w:ins w:id="187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874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de-DE"/>
            <w14:textFill>
              <w14:solidFill>
                <w14:srgbClr w14:val="4EC9B0"/>
              </w14:solidFill>
            </w14:textFill>
          </w:rPr>
          <w:t>my_net</w:t>
        </w:r>
      </w:ins>
      <w:ins w:id="187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876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877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878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#define</w:t>
        </w:r>
      </w:ins>
      <w:ins w:id="1879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e-DE"/>
            <w14:textFill>
              <w14:solidFill>
                <w14:srgbClr w14:val="569CD6"/>
              </w14:solidFill>
            </w14:textFill>
          </w:rPr>
          <w:t xml:space="preserve"> MY_PORT </w:t>
        </w:r>
      </w:ins>
      <w:ins w:id="1880" w:date="2024-12-23T16:15:57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4040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881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882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#define</w:t>
        </w:r>
      </w:ins>
      <w:ins w:id="1883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e-DE"/>
            <w14:textFill>
              <w14:solidFill>
                <w14:srgbClr w14:val="569CD6"/>
              </w14:solidFill>
            </w14:textFill>
          </w:rPr>
          <w:t xml:space="preserve"> MY_IP </w:t>
        </w:r>
      </w:ins>
      <w:ins w:id="1884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de-DE"/>
            <w14:textFill>
              <w14:solidFill>
                <w14:srgbClr w14:val="CE9178"/>
              </w14:solidFill>
            </w14:textFill>
          </w:rPr>
          <w:t>"tcp://127.0.0.1:"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885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886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88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1888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188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890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t>bind</w:t>
        </w:r>
      </w:ins>
      <w:ins w:id="189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1892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t>zmq</w:t>
        </w:r>
      </w:ins>
      <w:ins w:id="189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1894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socket_t</w:t>
        </w:r>
      </w:ins>
      <w:ins w:id="189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896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*</w:t>
        </w:r>
      </w:ins>
      <w:ins w:id="1897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socket</w:t>
        </w:r>
      </w:ins>
      <w:ins w:id="189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1899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190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901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id</w:t>
        </w:r>
      </w:ins>
      <w:ins w:id="190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903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90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1905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190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t xml:space="preserve"> port </w:t>
        </w:r>
      </w:ins>
      <w:ins w:id="1907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190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909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MY_PORT</w:t>
        </w:r>
      </w:ins>
      <w:ins w:id="191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911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+</w:t>
        </w:r>
      </w:ins>
      <w:ins w:id="191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id;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913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91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1915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while</w:t>
        </w:r>
      </w:ins>
      <w:ins w:id="191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1917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true</w:t>
        </w:r>
      </w:ins>
      <w:ins w:id="191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919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92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1921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92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::string adress </w:t>
        </w:r>
      </w:ins>
      <w:ins w:id="1923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192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925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MY_IP</w:t>
        </w:r>
      </w:ins>
      <w:ins w:id="192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927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+</w:t>
        </w:r>
      </w:ins>
      <w:ins w:id="192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929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93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1931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to_string</w:t>
        </w:r>
      </w:ins>
      <w:ins w:id="193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(port);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933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93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1935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try</w:t>
        </w:r>
      </w:ins>
      <w:ins w:id="193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937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93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</w:t>
        </w:r>
      </w:ins>
      <w:ins w:id="1939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socket</w:t>
        </w:r>
      </w:ins>
      <w:ins w:id="194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>-&gt;</w:t>
        </w:r>
      </w:ins>
      <w:ins w:id="1941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t>bind</w:t>
        </w:r>
      </w:ins>
      <w:ins w:id="194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fr-FR"/>
            <w14:textFill>
              <w14:solidFill>
                <w14:srgbClr w14:val="CCCCCC"/>
              </w14:solidFill>
            </w14:textFill>
          </w:rPr>
          <w:t>(adress);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943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94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</w:t>
        </w:r>
      </w:ins>
      <w:ins w:id="1945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break</w:t>
        </w:r>
      </w:ins>
      <w:ins w:id="194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947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94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} </w:t>
        </w:r>
      </w:ins>
      <w:ins w:id="1949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catch</w:t>
        </w:r>
      </w:ins>
      <w:ins w:id="195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(...)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951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95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port</w:t>
        </w:r>
      </w:ins>
      <w:ins w:id="1953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++</w:t>
        </w:r>
      </w:ins>
      <w:ins w:id="195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955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95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957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95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959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96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1961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196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 xml:space="preserve"> port;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963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96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965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966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96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1968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void</w:t>
        </w:r>
      </w:ins>
      <w:ins w:id="196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970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connect</w:t>
        </w:r>
      </w:ins>
      <w:ins w:id="197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1972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s-ES_tradnl"/>
            <w14:textFill>
              <w14:solidFill>
                <w14:srgbClr w14:val="4EC9B0"/>
              </w14:solidFill>
            </w14:textFill>
          </w:rPr>
          <w:t>zmq</w:t>
        </w:r>
      </w:ins>
      <w:ins w:id="197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1974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socket_t</w:t>
        </w:r>
      </w:ins>
      <w:ins w:id="197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976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*</w:t>
        </w:r>
      </w:ins>
      <w:ins w:id="1977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socket</w:t>
        </w:r>
      </w:ins>
      <w:ins w:id="197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1979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198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981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port</w:t>
        </w:r>
      </w:ins>
      <w:ins w:id="198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983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98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1985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98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::string adress </w:t>
        </w:r>
      </w:ins>
      <w:ins w:id="1987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198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989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MY_IP</w:t>
        </w:r>
      </w:ins>
      <w:ins w:id="199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991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+</w:t>
        </w:r>
      </w:ins>
      <w:ins w:id="199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993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99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1995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to_string</w:t>
        </w:r>
      </w:ins>
      <w:ins w:id="199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(port);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997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99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1999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socket</w:t>
        </w:r>
      </w:ins>
      <w:ins w:id="200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>-&gt;</w:t>
        </w:r>
      </w:ins>
      <w:ins w:id="2001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connect</w:t>
        </w:r>
      </w:ins>
      <w:ins w:id="200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fr-FR"/>
            <w14:textFill>
              <w14:solidFill>
                <w14:srgbClr w14:val="CCCCCC"/>
              </w14:solidFill>
            </w14:textFill>
          </w:rPr>
          <w:t>(adress);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003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00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005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006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00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2008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void</w:t>
        </w:r>
      </w:ins>
      <w:ins w:id="200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010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t>unbind</w:t>
        </w:r>
      </w:ins>
      <w:ins w:id="201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2012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s-ES_tradnl"/>
            <w14:textFill>
              <w14:solidFill>
                <w14:srgbClr w14:val="4EC9B0"/>
              </w14:solidFill>
            </w14:textFill>
          </w:rPr>
          <w:t>zmq</w:t>
        </w:r>
      </w:ins>
      <w:ins w:id="201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2014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socket_t</w:t>
        </w:r>
      </w:ins>
      <w:ins w:id="201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016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*</w:t>
        </w:r>
      </w:ins>
      <w:ins w:id="2017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socket</w:t>
        </w:r>
      </w:ins>
      <w:ins w:id="201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2019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202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021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port</w:t>
        </w:r>
      </w:ins>
      <w:ins w:id="202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023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02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2025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202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::string adress </w:t>
        </w:r>
      </w:ins>
      <w:ins w:id="2027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202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029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MY_IP</w:t>
        </w:r>
      </w:ins>
      <w:ins w:id="203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031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+</w:t>
        </w:r>
      </w:ins>
      <w:ins w:id="203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033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203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2035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to_string</w:t>
        </w:r>
      </w:ins>
      <w:ins w:id="203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(port);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037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03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2039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socket</w:t>
        </w:r>
      </w:ins>
      <w:ins w:id="204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>-&gt;</w:t>
        </w:r>
      </w:ins>
      <w:ins w:id="2041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t>unbind</w:t>
        </w:r>
      </w:ins>
      <w:ins w:id="204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fr-FR"/>
            <w14:textFill>
              <w14:solidFill>
                <w14:srgbClr w14:val="CCCCCC"/>
              </w14:solidFill>
            </w14:textFill>
          </w:rPr>
          <w:t>(adress);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043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04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045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046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04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2048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void</w:t>
        </w:r>
      </w:ins>
      <w:ins w:id="204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050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disconnect</w:t>
        </w:r>
      </w:ins>
      <w:ins w:id="205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2052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s-ES_tradnl"/>
            <w14:textFill>
              <w14:solidFill>
                <w14:srgbClr w14:val="4EC9B0"/>
              </w14:solidFill>
            </w14:textFill>
          </w:rPr>
          <w:t>zmq</w:t>
        </w:r>
      </w:ins>
      <w:ins w:id="205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2054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socket_t</w:t>
        </w:r>
      </w:ins>
      <w:ins w:id="205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056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*</w:t>
        </w:r>
      </w:ins>
      <w:ins w:id="2057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socket</w:t>
        </w:r>
      </w:ins>
      <w:ins w:id="205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2059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206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061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port</w:t>
        </w:r>
      </w:ins>
      <w:ins w:id="206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063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06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2065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206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::string adress </w:t>
        </w:r>
      </w:ins>
      <w:ins w:id="2067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206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069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MY_IP</w:t>
        </w:r>
      </w:ins>
      <w:ins w:id="207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071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+</w:t>
        </w:r>
      </w:ins>
      <w:ins w:id="207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073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207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2075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to_string</w:t>
        </w:r>
      </w:ins>
      <w:ins w:id="207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(port);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077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07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2079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socket</w:t>
        </w:r>
      </w:ins>
      <w:ins w:id="208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>-&gt;</w:t>
        </w:r>
      </w:ins>
      <w:ins w:id="2081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disconnect</w:t>
        </w:r>
      </w:ins>
      <w:ins w:id="208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fr-FR"/>
            <w14:textFill>
              <w14:solidFill>
                <w14:srgbClr w14:val="CCCCCC"/>
              </w14:solidFill>
            </w14:textFill>
          </w:rPr>
          <w:t>(adress);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083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08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085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086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08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2088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void</w:t>
        </w:r>
      </w:ins>
      <w:ins w:id="208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090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send_message</w:t>
        </w:r>
      </w:ins>
      <w:ins w:id="209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2092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s-ES_tradnl"/>
            <w14:textFill>
              <w14:solidFill>
                <w14:srgbClr w14:val="4EC9B0"/>
              </w14:solidFill>
            </w14:textFill>
          </w:rPr>
          <w:t>zmq</w:t>
        </w:r>
      </w:ins>
      <w:ins w:id="209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2094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socket_t</w:t>
        </w:r>
      </w:ins>
      <w:ins w:id="209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096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*</w:t>
        </w:r>
      </w:ins>
      <w:ins w:id="2097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socket</w:t>
        </w:r>
      </w:ins>
      <w:ins w:id="209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2099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t>const</w:t>
        </w:r>
      </w:ins>
      <w:ins w:id="210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101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210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2103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210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105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t>msg</w:t>
        </w:r>
      </w:ins>
      <w:ins w:id="210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107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10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2109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s-ES_tradnl"/>
            <w14:textFill>
              <w14:solidFill>
                <w14:srgbClr w14:val="4EC9B0"/>
              </w14:solidFill>
            </w14:textFill>
          </w:rPr>
          <w:t>zmq</w:t>
        </w:r>
      </w:ins>
      <w:ins w:id="211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2111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message_t</w:t>
        </w:r>
      </w:ins>
      <w:ins w:id="211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113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it-IT"/>
            <w14:textFill>
              <w14:solidFill>
                <w14:srgbClr w14:val="DCDCAA"/>
              </w14:solidFill>
            </w14:textFill>
          </w:rPr>
          <w:t>message</w:t>
        </w:r>
      </w:ins>
      <w:ins w:id="211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2115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t>msg</w:t>
        </w:r>
      </w:ins>
      <w:ins w:id="211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2117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size</w:t>
        </w:r>
      </w:ins>
      <w:ins w:id="211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119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12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2121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memcpy</w:t>
        </w:r>
      </w:ins>
      <w:ins w:id="212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2123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t>message</w:t>
        </w:r>
      </w:ins>
      <w:ins w:id="212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2125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nl-NL"/>
            <w14:textFill>
              <w14:solidFill>
                <w14:srgbClr w14:val="DCDCAA"/>
              </w14:solidFill>
            </w14:textFill>
          </w:rPr>
          <w:t>data</w:t>
        </w:r>
      </w:ins>
      <w:ins w:id="212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(), </w:t>
        </w:r>
      </w:ins>
      <w:ins w:id="2127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t>msg</w:t>
        </w:r>
      </w:ins>
      <w:ins w:id="212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2129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c_str</w:t>
        </w:r>
      </w:ins>
      <w:ins w:id="213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(), </w:t>
        </w:r>
      </w:ins>
      <w:ins w:id="2131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t>msg</w:t>
        </w:r>
      </w:ins>
      <w:ins w:id="213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2133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size</w:t>
        </w:r>
      </w:ins>
      <w:ins w:id="213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135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13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2137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try</w:t>
        </w:r>
      </w:ins>
      <w:ins w:id="213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139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14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2141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socket</w:t>
        </w:r>
      </w:ins>
      <w:ins w:id="214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>-&gt;</w:t>
        </w:r>
      </w:ins>
      <w:ins w:id="2143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t>send</w:t>
        </w:r>
      </w:ins>
      <w:ins w:id="214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(message);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145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14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} </w:t>
        </w:r>
      </w:ins>
      <w:ins w:id="2147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catch</w:t>
        </w:r>
      </w:ins>
      <w:ins w:id="214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(...) {}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149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15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151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152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15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2154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215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2156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215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158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reseave</w:t>
        </w:r>
      </w:ins>
      <w:ins w:id="215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2160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s-ES_tradnl"/>
            <w14:textFill>
              <w14:solidFill>
                <w14:srgbClr w14:val="4EC9B0"/>
              </w14:solidFill>
            </w14:textFill>
          </w:rPr>
          <w:t>zmq</w:t>
        </w:r>
      </w:ins>
      <w:ins w:id="216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2162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socket_t</w:t>
        </w:r>
      </w:ins>
      <w:ins w:id="216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164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*</w:t>
        </w:r>
      </w:ins>
      <w:ins w:id="2165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socket</w:t>
        </w:r>
      </w:ins>
      <w:ins w:id="216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167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16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2169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s-ES_tradnl"/>
            <w14:textFill>
              <w14:solidFill>
                <w14:srgbClr w14:val="4EC9B0"/>
              </w14:solidFill>
            </w14:textFill>
          </w:rPr>
          <w:t>zmq</w:t>
        </w:r>
      </w:ins>
      <w:ins w:id="217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2171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message_t</w:t>
        </w:r>
      </w:ins>
      <w:ins w:id="217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 xml:space="preserve"> message;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173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17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2175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bool</w:t>
        </w:r>
      </w:ins>
      <w:ins w:id="217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 xml:space="preserve"> success </w:t>
        </w:r>
      </w:ins>
      <w:ins w:id="2177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217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179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true</w:t>
        </w:r>
      </w:ins>
      <w:ins w:id="218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181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18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2183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try</w:t>
        </w:r>
      </w:ins>
      <w:ins w:id="218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185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18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2187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socket</w:t>
        </w:r>
      </w:ins>
      <w:ins w:id="218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>-&gt;</w:t>
        </w:r>
      </w:ins>
      <w:ins w:id="2189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recv</w:t>
        </w:r>
      </w:ins>
      <w:ins w:id="219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2191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&amp;</w:t>
        </w:r>
      </w:ins>
      <w:ins w:id="219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fr-FR"/>
            <w14:textFill>
              <w14:solidFill>
                <w14:srgbClr w14:val="CCCCCC"/>
              </w14:solidFill>
            </w14:textFill>
          </w:rPr>
          <w:t xml:space="preserve">message, </w:t>
        </w:r>
      </w:ins>
      <w:ins w:id="2193" w:date="2024-12-23T16:15:57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0</w:t>
        </w:r>
      </w:ins>
      <w:ins w:id="219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195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19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} </w:t>
        </w:r>
      </w:ins>
      <w:ins w:id="2197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catch</w:t>
        </w:r>
      </w:ins>
      <w:ins w:id="219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(...)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199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20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 xml:space="preserve">            success </w:t>
        </w:r>
      </w:ins>
      <w:ins w:id="2201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220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203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a-DK"/>
            <w14:textFill>
              <w14:solidFill>
                <w14:srgbClr w14:val="569CD6"/>
              </w14:solidFill>
            </w14:textFill>
          </w:rPr>
          <w:t>false</w:t>
        </w:r>
      </w:ins>
      <w:ins w:id="220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205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20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207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20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2209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221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2211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ru-RU"/>
            <w14:textFill>
              <w14:solidFill>
                <w14:srgbClr w14:val="D4D4D4"/>
              </w14:solidFill>
            </w14:textFill>
          </w:rPr>
          <w:t>!</w:t>
        </w:r>
      </w:ins>
      <w:ins w:id="221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 xml:space="preserve">success </w:t>
        </w:r>
      </w:ins>
      <w:ins w:id="2213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||</w:t>
        </w:r>
      </w:ins>
      <w:ins w:id="221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215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t>message</w:t>
        </w:r>
      </w:ins>
      <w:ins w:id="221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2217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size</w:t>
        </w:r>
      </w:ins>
      <w:ins w:id="221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() </w:t>
        </w:r>
      </w:ins>
      <w:ins w:id="2219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==</w:t>
        </w:r>
      </w:ins>
      <w:ins w:id="222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221" w:date="2024-12-23T16:15:57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0</w:t>
        </w:r>
      </w:ins>
      <w:ins w:id="222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223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22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2225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throw</w:t>
        </w:r>
      </w:ins>
      <w:ins w:id="222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227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-</w:t>
        </w:r>
      </w:ins>
      <w:ins w:id="2228" w:date="2024-12-23T16:15:57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1</w:t>
        </w:r>
      </w:ins>
      <w:ins w:id="222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230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23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232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23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2234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223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::string </w:t>
        </w:r>
      </w:ins>
      <w:ins w:id="2236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str</w:t>
        </w:r>
      </w:ins>
      <w:ins w:id="223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2238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static_cast</w:t>
        </w:r>
      </w:ins>
      <w:ins w:id="2239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&lt;</w:t>
        </w:r>
      </w:ins>
      <w:ins w:id="2240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a-DK"/>
            <w14:textFill>
              <w14:solidFill>
                <w14:srgbClr w14:val="569CD6"/>
              </w14:solidFill>
            </w14:textFill>
          </w:rPr>
          <w:t>char</w:t>
        </w:r>
      </w:ins>
      <w:ins w:id="224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242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*&gt;</w:t>
        </w:r>
      </w:ins>
      <w:ins w:id="224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2244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t>message</w:t>
        </w:r>
      </w:ins>
      <w:ins w:id="224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2246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nl-NL"/>
            <w14:textFill>
              <w14:solidFill>
                <w14:srgbClr w14:val="DCDCAA"/>
              </w14:solidFill>
            </w14:textFill>
          </w:rPr>
          <w:t>data</w:t>
        </w:r>
      </w:ins>
      <w:ins w:id="224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()), </w:t>
        </w:r>
      </w:ins>
      <w:ins w:id="2248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t>message</w:t>
        </w:r>
      </w:ins>
      <w:ins w:id="224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2250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size</w:t>
        </w:r>
      </w:ins>
      <w:ins w:id="225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252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25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2254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225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str;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256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25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258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259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26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261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26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ffffff"/>
            <w:rtl w:val="0"/>
            <w:lang w:val="en-US"/>
            <w14:textFill>
              <w14:solidFill>
                <w14:srgbClr w14:val="CCCCCC"/>
              </w14:solidFill>
            </w14:textFill>
          </w:rPr>
          <w:t>node.h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263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264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#include</w:t>
        </w:r>
      </w:ins>
      <w:ins w:id="2265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 xml:space="preserve"> </w:t>
        </w:r>
      </w:ins>
      <w:ins w:id="2266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it-IT"/>
            <w14:textFill>
              <w14:solidFill>
                <w14:srgbClr w14:val="CE9178"/>
              </w14:solidFill>
            </w14:textFill>
          </w:rPr>
          <w:t>&lt;iostream&gt;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267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268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#include</w:t>
        </w:r>
      </w:ins>
      <w:ins w:id="2269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 xml:space="preserve"> </w:t>
        </w:r>
      </w:ins>
      <w:ins w:id="2270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pt-PT"/>
            <w14:textFill>
              <w14:solidFill>
                <w14:srgbClr w14:val="CE9178"/>
              </w14:solidFill>
            </w14:textFill>
          </w:rPr>
          <w:t>"net_func.h"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271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272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#include</w:t>
        </w:r>
      </w:ins>
      <w:ins w:id="2273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 xml:space="preserve"> </w:t>
        </w:r>
      </w:ins>
      <w:ins w:id="2274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&lt;sstream&gt;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275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276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#include</w:t>
        </w:r>
      </w:ins>
      <w:ins w:id="2277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 xml:space="preserve"> </w:t>
        </w:r>
      </w:ins>
      <w:ins w:id="2278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&lt;unordered_map&gt;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279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280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#include</w:t>
        </w:r>
      </w:ins>
      <w:ins w:id="2281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 xml:space="preserve"> </w:t>
        </w:r>
      </w:ins>
      <w:ins w:id="2282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"unistd.h"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283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284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285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it-IT"/>
            <w14:textFill>
              <w14:solidFill>
                <w14:srgbClr w14:val="569CD6"/>
              </w14:solidFill>
            </w14:textFill>
          </w:rPr>
          <w:t>class</w:t>
        </w:r>
      </w:ins>
      <w:ins w:id="228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287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Node</w:t>
        </w:r>
      </w:ins>
      <w:ins w:id="228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289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290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private: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291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29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2293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t>zmq</w:t>
        </w:r>
      </w:ins>
      <w:ins w:id="229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2295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t>context_t</w:t>
        </w:r>
      </w:ins>
      <w:ins w:id="229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fr-FR"/>
            <w14:textFill>
              <w14:solidFill>
                <w14:srgbClr w14:val="CCCCCC"/>
              </w14:solidFill>
            </w14:textFill>
          </w:rPr>
          <w:t xml:space="preserve"> context;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297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298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public: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299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30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2301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230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::unordered_map</w:t>
        </w:r>
      </w:ins>
      <w:ins w:id="2303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&lt;</w:t>
        </w:r>
      </w:ins>
      <w:ins w:id="2304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230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2306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t>zmq</w:t>
        </w:r>
      </w:ins>
      <w:ins w:id="230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2308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socket_t</w:t>
        </w:r>
      </w:ins>
      <w:ins w:id="230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310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*&gt;</w:t>
        </w:r>
      </w:ins>
      <w:ins w:id="231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312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children</w:t>
        </w:r>
      </w:ins>
      <w:ins w:id="231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314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31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2316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231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2318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unordered_map</w:t>
        </w:r>
      </w:ins>
      <w:ins w:id="2319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&lt;</w:t>
        </w:r>
      </w:ins>
      <w:ins w:id="2320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232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2322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2323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t>&gt;</w:t>
        </w:r>
      </w:ins>
      <w:ins w:id="232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325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children_port</w:t>
        </w:r>
      </w:ins>
      <w:ins w:id="232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327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32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2329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t>zmq</w:t>
        </w:r>
      </w:ins>
      <w:ins w:id="233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2331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socket_t</w:t>
        </w:r>
      </w:ins>
      <w:ins w:id="233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 xml:space="preserve"> parent;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333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33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2335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233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337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parent_port</w:t>
        </w:r>
      </w:ins>
      <w:ins w:id="233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339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34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2341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234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343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id</w:t>
        </w:r>
      </w:ins>
      <w:ins w:id="234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345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346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34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2348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Node</w:t>
        </w:r>
      </w:ins>
      <w:ins w:id="234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2350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235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352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_id</w:t>
        </w:r>
      </w:ins>
      <w:ins w:id="235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2354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235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356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_parent_port</w:t>
        </w:r>
      </w:ins>
      <w:ins w:id="235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358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235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360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-</w:t>
        </w:r>
      </w:ins>
      <w:ins w:id="2361" w:date="2024-12-23T16:15:57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1</w:t>
        </w:r>
      </w:ins>
      <w:ins w:id="236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fr-FR"/>
            <w14:textFill>
              <w14:solidFill>
                <w14:srgbClr w14:val="CCCCCC"/>
              </w14:solidFill>
            </w14:textFill>
          </w:rPr>
          <w:t xml:space="preserve">) : </w:t>
        </w:r>
      </w:ins>
      <w:ins w:id="2363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parent</w:t>
        </w:r>
      </w:ins>
      <w:ins w:id="236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t>(context, ZMQ_REP),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365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36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                       </w:t>
        </w:r>
      </w:ins>
      <w:ins w:id="2367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parent_port</w:t>
        </w:r>
      </w:ins>
      <w:ins w:id="236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2369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_parent_port</w:t>
        </w:r>
      </w:ins>
      <w:ins w:id="237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),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371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37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                       </w:t>
        </w:r>
      </w:ins>
      <w:ins w:id="2373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id</w:t>
        </w:r>
      </w:ins>
      <w:ins w:id="237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2375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_id</w:t>
        </w:r>
      </w:ins>
      <w:ins w:id="237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377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37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2379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238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2381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_id</w:t>
        </w:r>
      </w:ins>
      <w:ins w:id="238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383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ru-RU"/>
            <w14:textFill>
              <w14:solidFill>
                <w14:srgbClr w14:val="D4D4D4"/>
              </w14:solidFill>
            </w14:textFill>
          </w:rPr>
          <w:t>!=</w:t>
        </w:r>
      </w:ins>
      <w:ins w:id="238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385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-</w:t>
        </w:r>
      </w:ins>
      <w:ins w:id="2386" w:date="2024-12-23T16:15:57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1</w:t>
        </w:r>
      </w:ins>
      <w:ins w:id="238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388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38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2390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de-DE"/>
            <w14:textFill>
              <w14:solidFill>
                <w14:srgbClr w14:val="4EC9B0"/>
              </w14:solidFill>
            </w14:textFill>
          </w:rPr>
          <w:t>my_net</w:t>
        </w:r>
      </w:ins>
      <w:ins w:id="239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2392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connect</w:t>
        </w:r>
      </w:ins>
      <w:ins w:id="239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2394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&amp;</w:t>
        </w:r>
      </w:ins>
      <w:ins w:id="239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fr-FR"/>
            <w14:textFill>
              <w14:solidFill>
                <w14:srgbClr w14:val="CCCCCC"/>
              </w14:solidFill>
            </w14:textFill>
          </w:rPr>
          <w:t xml:space="preserve">parent, </w:t>
        </w:r>
      </w:ins>
      <w:ins w:id="2396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_parent_port</w:t>
        </w:r>
      </w:ins>
      <w:ins w:id="239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398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39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400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40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402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403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40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2405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240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2407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240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409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Ping_child</w:t>
        </w:r>
      </w:ins>
      <w:ins w:id="241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2411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241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413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_id</w:t>
        </w:r>
      </w:ins>
      <w:ins w:id="241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415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41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2417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241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2419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242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421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ans</w:t>
        </w:r>
      </w:ins>
      <w:ins w:id="242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423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242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425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"Ok: 0"</w:t>
        </w:r>
      </w:ins>
      <w:ins w:id="242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427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42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2429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243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2431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_id</w:t>
        </w:r>
      </w:ins>
      <w:ins w:id="243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433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==</w:t>
        </w:r>
      </w:ins>
      <w:ins w:id="243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435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id</w:t>
        </w:r>
      </w:ins>
      <w:ins w:id="243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437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43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2439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ans</w:t>
        </w:r>
      </w:ins>
      <w:ins w:id="244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441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=</w:t>
        </w:r>
      </w:ins>
      <w:ins w:id="244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443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"Ok: 1"</w:t>
        </w:r>
      </w:ins>
      <w:ins w:id="244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445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44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2447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244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449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ans</w:t>
        </w:r>
      </w:ins>
      <w:ins w:id="245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451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45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} </w:t>
        </w:r>
      </w:ins>
      <w:ins w:id="2453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da-DK"/>
            <w14:textFill>
              <w14:solidFill>
                <w14:srgbClr w14:val="C586C0"/>
              </w14:solidFill>
            </w14:textFill>
          </w:rPr>
          <w:t>else</w:t>
        </w:r>
      </w:ins>
      <w:ins w:id="245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455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245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2457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children</w:t>
        </w:r>
      </w:ins>
      <w:ins w:id="245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2459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t>find</w:t>
        </w:r>
      </w:ins>
      <w:ins w:id="246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2461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_id</w:t>
        </w:r>
      </w:ins>
      <w:ins w:id="246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) </w:t>
        </w:r>
      </w:ins>
      <w:ins w:id="2463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ru-RU"/>
            <w14:textFill>
              <w14:solidFill>
                <w14:srgbClr w14:val="D4D4D4"/>
              </w14:solidFill>
            </w14:textFill>
          </w:rPr>
          <w:t>!=</w:t>
        </w:r>
      </w:ins>
      <w:ins w:id="246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465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children</w:t>
        </w:r>
      </w:ins>
      <w:ins w:id="246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2467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end</w:t>
        </w:r>
      </w:ins>
      <w:ins w:id="246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469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47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2471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247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2473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247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475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t>msg</w:t>
        </w:r>
      </w:ins>
      <w:ins w:id="247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477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247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479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"ping "</w:t>
        </w:r>
      </w:ins>
      <w:ins w:id="248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481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+</w:t>
        </w:r>
      </w:ins>
      <w:ins w:id="248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483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248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2485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to_string</w:t>
        </w:r>
      </w:ins>
      <w:ins w:id="248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2487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_id</w:t>
        </w:r>
      </w:ins>
      <w:ins w:id="248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489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49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2491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de-DE"/>
            <w14:textFill>
              <w14:solidFill>
                <w14:srgbClr w14:val="4EC9B0"/>
              </w14:solidFill>
            </w14:textFill>
          </w:rPr>
          <w:t>my_net</w:t>
        </w:r>
      </w:ins>
      <w:ins w:id="249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2493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send_message</w:t>
        </w:r>
      </w:ins>
      <w:ins w:id="249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2495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children</w:t>
        </w:r>
      </w:ins>
      <w:ins w:id="249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t>[</w:t>
        </w:r>
      </w:ins>
      <w:ins w:id="2497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_id</w:t>
        </w:r>
      </w:ins>
      <w:ins w:id="249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t xml:space="preserve">], </w:t>
        </w:r>
      </w:ins>
      <w:ins w:id="2499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t>msg</w:t>
        </w:r>
      </w:ins>
      <w:ins w:id="250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501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50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2503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try</w:t>
        </w:r>
      </w:ins>
      <w:ins w:id="250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505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50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</w:t>
        </w:r>
      </w:ins>
      <w:ins w:id="2507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t>msg</w:t>
        </w:r>
      </w:ins>
      <w:ins w:id="250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509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251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511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de-DE"/>
            <w14:textFill>
              <w14:solidFill>
                <w14:srgbClr w14:val="4EC9B0"/>
              </w14:solidFill>
            </w14:textFill>
          </w:rPr>
          <w:t>my_net</w:t>
        </w:r>
      </w:ins>
      <w:ins w:id="251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2513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reseave</w:t>
        </w:r>
      </w:ins>
      <w:ins w:id="251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2515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children</w:t>
        </w:r>
      </w:ins>
      <w:ins w:id="251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t>[</w:t>
        </w:r>
      </w:ins>
      <w:ins w:id="2517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_id</w:t>
        </w:r>
      </w:ins>
      <w:ins w:id="251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t>]);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519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52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</w:t>
        </w:r>
      </w:ins>
      <w:ins w:id="2521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252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2523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t>msg</w:t>
        </w:r>
      </w:ins>
      <w:ins w:id="252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525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==</w:t>
        </w:r>
      </w:ins>
      <w:ins w:id="252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527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"Ok: 1"</w:t>
        </w:r>
      </w:ins>
      <w:ins w:id="252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529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53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</w:t>
        </w:r>
      </w:ins>
      <w:ins w:id="2531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ans</w:t>
        </w:r>
      </w:ins>
      <w:ins w:id="253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533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=</w:t>
        </w:r>
      </w:ins>
      <w:ins w:id="253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535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t>msg</w:t>
        </w:r>
      </w:ins>
      <w:ins w:id="253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537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53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} </w:t>
        </w:r>
      </w:ins>
      <w:ins w:id="2539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catch</w:t>
        </w:r>
      </w:ins>
      <w:ins w:id="254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2541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254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543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54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2545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254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547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ans</w:t>
        </w:r>
      </w:ins>
      <w:ins w:id="254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549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55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} </w:t>
        </w:r>
      </w:ins>
      <w:ins w:id="2551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da-DK"/>
            <w14:textFill>
              <w14:solidFill>
                <w14:srgbClr w14:val="C586C0"/>
              </w14:solidFill>
            </w14:textFill>
          </w:rPr>
          <w:t>else</w:t>
        </w:r>
      </w:ins>
      <w:ins w:id="255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553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55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2555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255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557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ans</w:t>
        </w:r>
      </w:ins>
      <w:ins w:id="255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559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56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561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56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563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564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56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2566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256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2568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256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570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Create_child</w:t>
        </w:r>
      </w:ins>
      <w:ins w:id="257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2572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257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574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child_id</w:t>
        </w:r>
      </w:ins>
      <w:ins w:id="257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2576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257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2578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257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580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program_path</w:t>
        </w:r>
      </w:ins>
      <w:ins w:id="258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582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58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2584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258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2586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258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588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t>program_name</w:t>
        </w:r>
      </w:ins>
      <w:ins w:id="258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590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259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592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program_path</w:t>
        </w:r>
      </w:ins>
      <w:ins w:id="259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2594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t>substr</w:t>
        </w:r>
      </w:ins>
      <w:ins w:id="259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2596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program_path</w:t>
        </w:r>
      </w:ins>
      <w:ins w:id="259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2598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find_last_of</w:t>
        </w:r>
      </w:ins>
      <w:ins w:id="259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2600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"/"</w:t>
        </w:r>
      </w:ins>
      <w:ins w:id="260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) </w:t>
        </w:r>
      </w:ins>
      <w:ins w:id="2602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+</w:t>
        </w:r>
      </w:ins>
      <w:ins w:id="260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604" w:date="2024-12-23T16:15:57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1</w:t>
        </w:r>
      </w:ins>
      <w:ins w:id="260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606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60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2608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children</w:t>
        </w:r>
      </w:ins>
      <w:ins w:id="260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t>[</w:t>
        </w:r>
      </w:ins>
      <w:ins w:id="2610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child_id</w:t>
        </w:r>
      </w:ins>
      <w:ins w:id="261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t xml:space="preserve">] </w:t>
        </w:r>
      </w:ins>
      <w:ins w:id="2612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261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614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new</w:t>
        </w:r>
      </w:ins>
      <w:ins w:id="261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616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s-ES_tradnl"/>
            <w14:textFill>
              <w14:solidFill>
                <w14:srgbClr w14:val="4EC9B0"/>
              </w14:solidFill>
            </w14:textFill>
          </w:rPr>
          <w:t>zmq</w:t>
        </w:r>
      </w:ins>
      <w:ins w:id="261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2618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socket_t</w:t>
        </w:r>
      </w:ins>
      <w:ins w:id="261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fr-FR"/>
            <w14:textFill>
              <w14:solidFill>
                <w14:srgbClr w14:val="CCCCCC"/>
              </w14:solidFill>
            </w14:textFill>
          </w:rPr>
          <w:t>(context, ZMQ_REQ);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620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621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62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2623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262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625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new_port</w:t>
        </w:r>
      </w:ins>
      <w:ins w:id="262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627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262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629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de-DE"/>
            <w14:textFill>
              <w14:solidFill>
                <w14:srgbClr w14:val="4EC9B0"/>
              </w14:solidFill>
            </w14:textFill>
          </w:rPr>
          <w:t>my_net</w:t>
        </w:r>
      </w:ins>
      <w:ins w:id="263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2631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t>bind</w:t>
        </w:r>
      </w:ins>
      <w:ins w:id="263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2633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children</w:t>
        </w:r>
      </w:ins>
      <w:ins w:id="263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t>[</w:t>
        </w:r>
      </w:ins>
      <w:ins w:id="2635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child_id</w:t>
        </w:r>
      </w:ins>
      <w:ins w:id="263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t xml:space="preserve">], </w:t>
        </w:r>
      </w:ins>
      <w:ins w:id="2637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child_id</w:t>
        </w:r>
      </w:ins>
      <w:ins w:id="263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639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64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2641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children_port</w:t>
        </w:r>
      </w:ins>
      <w:ins w:id="2642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t>[</w:t>
        </w:r>
      </w:ins>
      <w:ins w:id="2643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child_id</w:t>
        </w:r>
      </w:ins>
      <w:ins w:id="2644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t>]</w:t>
        </w:r>
      </w:ins>
      <w:ins w:id="264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646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264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648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new_port</w:t>
        </w:r>
      </w:ins>
      <w:ins w:id="264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650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65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2652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265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654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pid</w:t>
        </w:r>
      </w:ins>
      <w:ins w:id="265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656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265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658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a-DK"/>
            <w14:textFill>
              <w14:solidFill>
                <w14:srgbClr w14:val="DCDCAA"/>
              </w14:solidFill>
            </w14:textFill>
          </w:rPr>
          <w:t>fork</w:t>
        </w:r>
      </w:ins>
      <w:ins w:id="265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660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661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66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2663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266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2665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pid</w:t>
        </w:r>
      </w:ins>
      <w:ins w:id="266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667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==</w:t>
        </w:r>
      </w:ins>
      <w:ins w:id="266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669" w:date="2024-12-23T16:15:57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0</w:t>
        </w:r>
      </w:ins>
      <w:ins w:id="267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671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67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2673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t>execl</w:t>
        </w:r>
      </w:ins>
      <w:ins w:id="267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2675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program_path</w:t>
        </w:r>
      </w:ins>
      <w:ins w:id="267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2677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c_str</w:t>
        </w:r>
      </w:ins>
      <w:ins w:id="267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(), </w:t>
        </w:r>
      </w:ins>
      <w:ins w:id="2679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t>program_name</w:t>
        </w:r>
      </w:ins>
      <w:ins w:id="268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2681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c_str</w:t>
        </w:r>
      </w:ins>
      <w:ins w:id="268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(), </w:t>
        </w:r>
      </w:ins>
      <w:ins w:id="2683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268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2685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to_string</w:t>
        </w:r>
      </w:ins>
      <w:ins w:id="268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2687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child_id</w:t>
        </w:r>
      </w:ins>
      <w:ins w:id="268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).</w:t>
        </w:r>
      </w:ins>
      <w:ins w:id="2689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c_str</w:t>
        </w:r>
      </w:ins>
      <w:ins w:id="269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(),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691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69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</w:t>
        </w:r>
      </w:ins>
      <w:ins w:id="2693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269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2695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to_string</w:t>
        </w:r>
      </w:ins>
      <w:ins w:id="269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2697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new_port</w:t>
        </w:r>
      </w:ins>
      <w:ins w:id="269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).</w:t>
        </w:r>
      </w:ins>
      <w:ins w:id="2699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c_str</w:t>
        </w:r>
      </w:ins>
      <w:ins w:id="270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(), (</w:t>
        </w:r>
      </w:ins>
      <w:ins w:id="2701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a-DK"/>
            <w14:textFill>
              <w14:solidFill>
                <w14:srgbClr w14:val="569CD6"/>
              </w14:solidFill>
            </w14:textFill>
          </w:rPr>
          <w:t>char</w:t>
        </w:r>
      </w:ins>
      <w:ins w:id="270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703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*</w:t>
        </w:r>
      </w:ins>
      <w:ins w:id="270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) </w:t>
        </w:r>
      </w:ins>
      <w:ins w:id="2705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a-DK"/>
            <w14:textFill>
              <w14:solidFill>
                <w14:srgbClr w14:val="569CD6"/>
              </w14:solidFill>
            </w14:textFill>
          </w:rPr>
          <w:t>NULL</w:t>
        </w:r>
      </w:ins>
      <w:ins w:id="270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707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70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} </w:t>
        </w:r>
      </w:ins>
      <w:ins w:id="2709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da-DK"/>
            <w14:textFill>
              <w14:solidFill>
                <w14:srgbClr w14:val="C586C0"/>
              </w14:solidFill>
            </w14:textFill>
          </w:rPr>
          <w:t>else</w:t>
        </w:r>
      </w:ins>
      <w:ins w:id="271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711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71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2713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271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2715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271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717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child_pid</w:t>
        </w:r>
      </w:ins>
      <w:ins w:id="271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719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72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2721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try</w:t>
        </w:r>
      </w:ins>
      <w:ins w:id="272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723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72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</w:t>
        </w:r>
      </w:ins>
      <w:ins w:id="2725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children</w:t>
        </w:r>
      </w:ins>
      <w:ins w:id="272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t>[</w:t>
        </w:r>
      </w:ins>
      <w:ins w:id="2727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child_id</w:t>
        </w:r>
      </w:ins>
      <w:ins w:id="272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>]-&gt;</w:t>
        </w:r>
      </w:ins>
      <w:ins w:id="2729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sv-SE"/>
            <w14:textFill>
              <w14:solidFill>
                <w14:srgbClr w14:val="DCDCAA"/>
              </w14:solidFill>
            </w14:textFill>
          </w:rPr>
          <w:t>setsockopt</w:t>
        </w:r>
      </w:ins>
      <w:ins w:id="273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(ZMQ_SNDTIMEO, </w:t>
        </w:r>
      </w:ins>
      <w:ins w:id="2731" w:date="2024-12-23T16:15:57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3000</w:t>
        </w:r>
      </w:ins>
      <w:ins w:id="273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733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73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</w:t>
        </w:r>
      </w:ins>
      <w:ins w:id="2735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de-DE"/>
            <w14:textFill>
              <w14:solidFill>
                <w14:srgbClr w14:val="4EC9B0"/>
              </w14:solidFill>
            </w14:textFill>
          </w:rPr>
          <w:t>my_net</w:t>
        </w:r>
      </w:ins>
      <w:ins w:id="273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2737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send_message</w:t>
        </w:r>
      </w:ins>
      <w:ins w:id="273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2739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children</w:t>
        </w:r>
      </w:ins>
      <w:ins w:id="274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t>[</w:t>
        </w:r>
      </w:ins>
      <w:ins w:id="2741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child_id</w:t>
        </w:r>
      </w:ins>
      <w:ins w:id="274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t xml:space="preserve">], </w:t>
        </w:r>
      </w:ins>
      <w:ins w:id="2743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s-ES_tradnl"/>
            <w14:textFill>
              <w14:solidFill>
                <w14:srgbClr w14:val="CE9178"/>
              </w14:solidFill>
            </w14:textFill>
          </w:rPr>
          <w:t>"pid"</w:t>
        </w:r>
      </w:ins>
      <w:ins w:id="274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745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74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</w:t>
        </w:r>
      </w:ins>
      <w:ins w:id="2747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child_pid</w:t>
        </w:r>
      </w:ins>
      <w:ins w:id="274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749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275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751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de-DE"/>
            <w14:textFill>
              <w14:solidFill>
                <w14:srgbClr w14:val="4EC9B0"/>
              </w14:solidFill>
            </w14:textFill>
          </w:rPr>
          <w:t>my_net</w:t>
        </w:r>
      </w:ins>
      <w:ins w:id="275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2753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reseave</w:t>
        </w:r>
      </w:ins>
      <w:ins w:id="275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2755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children</w:t>
        </w:r>
      </w:ins>
      <w:ins w:id="275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t>[</w:t>
        </w:r>
      </w:ins>
      <w:ins w:id="2757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child_id</w:t>
        </w:r>
      </w:ins>
      <w:ins w:id="275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t>]);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759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76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} </w:t>
        </w:r>
      </w:ins>
      <w:ins w:id="2761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catch</w:t>
        </w:r>
      </w:ins>
      <w:ins w:id="276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2763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276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765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76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</w:t>
        </w:r>
      </w:ins>
      <w:ins w:id="2767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child_pid</w:t>
        </w:r>
      </w:ins>
      <w:ins w:id="276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769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=</w:t>
        </w:r>
      </w:ins>
      <w:ins w:id="277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771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"Error: can't connect to child"</w:t>
        </w:r>
      </w:ins>
      <w:ins w:id="277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773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77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775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77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2777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277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779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"Ok: "</w:t>
        </w:r>
      </w:ins>
      <w:ins w:id="278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781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+</w:t>
        </w:r>
      </w:ins>
      <w:ins w:id="278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783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child_pid</w:t>
        </w:r>
      </w:ins>
      <w:ins w:id="278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785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78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787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78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789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790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79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2792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279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2794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279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796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Pid</w:t>
        </w:r>
      </w:ins>
      <w:ins w:id="279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798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79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2800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280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802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280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2804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to_string</w:t>
        </w:r>
      </w:ins>
      <w:ins w:id="280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2806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getpid</w:t>
        </w:r>
      </w:ins>
      <w:ins w:id="280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808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80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810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811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81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2813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281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2815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281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817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t>Send</w:t>
        </w:r>
      </w:ins>
      <w:ins w:id="281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2819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282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2821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282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823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str</w:t>
        </w:r>
      </w:ins>
      <w:ins w:id="282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2825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282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827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_id</w:t>
        </w:r>
      </w:ins>
      <w:ins w:id="282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829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83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2831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283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2833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children</w:t>
        </w:r>
      </w:ins>
      <w:ins w:id="283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2835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size</w:t>
        </w:r>
      </w:ins>
      <w:ins w:id="283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() </w:t>
        </w:r>
      </w:ins>
      <w:ins w:id="2837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==</w:t>
        </w:r>
      </w:ins>
      <w:ins w:id="283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839" w:date="2024-12-23T16:15:57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0</w:t>
        </w:r>
      </w:ins>
      <w:ins w:id="284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841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84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2843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284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845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"Error: now find"</w:t>
        </w:r>
      </w:ins>
      <w:ins w:id="284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847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84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} </w:t>
        </w:r>
      </w:ins>
      <w:ins w:id="2849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da-DK"/>
            <w14:textFill>
              <w14:solidFill>
                <w14:srgbClr w14:val="C586C0"/>
              </w14:solidFill>
            </w14:textFill>
          </w:rPr>
          <w:t>else</w:t>
        </w:r>
      </w:ins>
      <w:ins w:id="285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851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285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2853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children</w:t>
        </w:r>
      </w:ins>
      <w:ins w:id="285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2855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t>find</w:t>
        </w:r>
      </w:ins>
      <w:ins w:id="285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2857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_id</w:t>
        </w:r>
      </w:ins>
      <w:ins w:id="285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) </w:t>
        </w:r>
      </w:ins>
      <w:ins w:id="2859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ru-RU"/>
            <w14:textFill>
              <w14:solidFill>
                <w14:srgbClr w14:val="D4D4D4"/>
              </w14:solidFill>
            </w14:textFill>
          </w:rPr>
          <w:t>!=</w:t>
        </w:r>
      </w:ins>
      <w:ins w:id="286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861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children</w:t>
        </w:r>
      </w:ins>
      <w:ins w:id="286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2863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end</w:t>
        </w:r>
      </w:ins>
      <w:ins w:id="286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865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86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2867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286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2869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Ping_child</w:t>
        </w:r>
      </w:ins>
      <w:ins w:id="287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2871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_id</w:t>
        </w:r>
      </w:ins>
      <w:ins w:id="287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) </w:t>
        </w:r>
      </w:ins>
      <w:ins w:id="2873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==</w:t>
        </w:r>
      </w:ins>
      <w:ins w:id="287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875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"Ok: 1"</w:t>
        </w:r>
      </w:ins>
      <w:ins w:id="287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877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87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</w:t>
        </w:r>
      </w:ins>
      <w:ins w:id="2879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de-DE"/>
            <w14:textFill>
              <w14:solidFill>
                <w14:srgbClr w14:val="4EC9B0"/>
              </w14:solidFill>
            </w14:textFill>
          </w:rPr>
          <w:t>my_net</w:t>
        </w:r>
      </w:ins>
      <w:ins w:id="288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2881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send_message</w:t>
        </w:r>
      </w:ins>
      <w:ins w:id="288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2883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children</w:t>
        </w:r>
      </w:ins>
      <w:ins w:id="288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t>[</w:t>
        </w:r>
      </w:ins>
      <w:ins w:id="2885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_id</w:t>
        </w:r>
      </w:ins>
      <w:ins w:id="288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t xml:space="preserve">], </w:t>
        </w:r>
      </w:ins>
      <w:ins w:id="2887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str</w:t>
        </w:r>
      </w:ins>
      <w:ins w:id="288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889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89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</w:t>
        </w:r>
      </w:ins>
      <w:ins w:id="2891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289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2893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289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895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ans</w:t>
        </w:r>
      </w:ins>
      <w:ins w:id="289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897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89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</w:t>
        </w:r>
      </w:ins>
      <w:ins w:id="2899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try</w:t>
        </w:r>
      </w:ins>
      <w:ins w:id="290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901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90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</w:t>
        </w:r>
      </w:ins>
      <w:ins w:id="2903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ans</w:t>
        </w:r>
      </w:ins>
      <w:ins w:id="290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905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290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907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de-DE"/>
            <w14:textFill>
              <w14:solidFill>
                <w14:srgbClr w14:val="4EC9B0"/>
              </w14:solidFill>
            </w14:textFill>
          </w:rPr>
          <w:t>my_net</w:t>
        </w:r>
      </w:ins>
      <w:ins w:id="290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2909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reseave</w:t>
        </w:r>
      </w:ins>
      <w:ins w:id="291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2911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children</w:t>
        </w:r>
      </w:ins>
      <w:ins w:id="291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t>[</w:t>
        </w:r>
      </w:ins>
      <w:ins w:id="2913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_id</w:t>
        </w:r>
      </w:ins>
      <w:ins w:id="291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t>]);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915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91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} </w:t>
        </w:r>
      </w:ins>
      <w:ins w:id="2917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catch</w:t>
        </w:r>
      </w:ins>
      <w:ins w:id="291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2919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292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921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92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</w:t>
        </w:r>
      </w:ins>
      <w:ins w:id="2923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ans</w:t>
        </w:r>
      </w:ins>
      <w:ins w:id="292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925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=</w:t>
        </w:r>
      </w:ins>
      <w:ins w:id="292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927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"Error: now find"</w:t>
        </w:r>
      </w:ins>
      <w:ins w:id="292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929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93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931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93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</w:t>
        </w:r>
      </w:ins>
      <w:ins w:id="2933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293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935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ans</w:t>
        </w:r>
      </w:ins>
      <w:ins w:id="293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937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93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939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94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} </w:t>
        </w:r>
      </w:ins>
      <w:ins w:id="2941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da-DK"/>
            <w14:textFill>
              <w14:solidFill>
                <w14:srgbClr w14:val="C586C0"/>
              </w14:solidFill>
            </w14:textFill>
          </w:rPr>
          <w:t>else</w:t>
        </w:r>
      </w:ins>
      <w:ins w:id="294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943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94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2945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294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2947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294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949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ans</w:t>
        </w:r>
      </w:ins>
      <w:ins w:id="295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951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295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953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"Error: not find"</w:t>
        </w:r>
      </w:ins>
      <w:ins w:id="295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955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95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2957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for</w:t>
        </w:r>
      </w:ins>
      <w:ins w:id="295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2959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auto</w:t>
        </w:r>
      </w:ins>
      <w:ins w:id="296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961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&amp;</w:t>
        </w:r>
      </w:ins>
      <w:ins w:id="2962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child</w:t>
        </w:r>
      </w:ins>
      <w:ins w:id="296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: </w:t>
        </w:r>
      </w:ins>
      <w:ins w:id="2964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children</w:t>
        </w:r>
      </w:ins>
      <w:ins w:id="296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966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96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</w:t>
        </w:r>
      </w:ins>
      <w:ins w:id="2968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296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2970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Ping_child</w:t>
        </w:r>
      </w:ins>
      <w:ins w:id="297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2972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child</w:t>
        </w:r>
      </w:ins>
      <w:ins w:id="297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2974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first</w:t>
        </w:r>
      </w:ins>
      <w:ins w:id="297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) </w:t>
        </w:r>
      </w:ins>
      <w:ins w:id="2976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==</w:t>
        </w:r>
      </w:ins>
      <w:ins w:id="297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978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"Ok: 1"</w:t>
        </w:r>
      </w:ins>
      <w:ins w:id="297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980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98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</w:t>
        </w:r>
      </w:ins>
      <w:ins w:id="2982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298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2984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298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986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t>msg</w:t>
        </w:r>
      </w:ins>
      <w:ins w:id="298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988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298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990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"send "</w:t>
        </w:r>
      </w:ins>
      <w:ins w:id="299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992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+</w:t>
        </w:r>
      </w:ins>
      <w:ins w:id="299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994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299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2996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to_string</w:t>
        </w:r>
      </w:ins>
      <w:ins w:id="299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2998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_id</w:t>
        </w:r>
      </w:ins>
      <w:ins w:id="299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) </w:t>
        </w:r>
      </w:ins>
      <w:ins w:id="3000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+</w:t>
        </w:r>
      </w:ins>
      <w:ins w:id="300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002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 "</w:t>
        </w:r>
      </w:ins>
      <w:ins w:id="300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004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+</w:t>
        </w:r>
      </w:ins>
      <w:ins w:id="300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006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str</w:t>
        </w:r>
      </w:ins>
      <w:ins w:id="300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008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00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</w:t>
        </w:r>
      </w:ins>
      <w:ins w:id="3010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de-DE"/>
            <w14:textFill>
              <w14:solidFill>
                <w14:srgbClr w14:val="4EC9B0"/>
              </w14:solidFill>
            </w14:textFill>
          </w:rPr>
          <w:t>my_net</w:t>
        </w:r>
      </w:ins>
      <w:ins w:id="301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3012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send_message</w:t>
        </w:r>
      </w:ins>
      <w:ins w:id="301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3014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children</w:t>
        </w:r>
      </w:ins>
      <w:ins w:id="301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t>[</w:t>
        </w:r>
      </w:ins>
      <w:ins w:id="3016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child</w:t>
        </w:r>
      </w:ins>
      <w:ins w:id="301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3018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first</w:t>
        </w:r>
      </w:ins>
      <w:ins w:id="301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t xml:space="preserve">], </w:t>
        </w:r>
      </w:ins>
      <w:ins w:id="3020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t>msg</w:t>
        </w:r>
      </w:ins>
      <w:ins w:id="302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022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02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</w:t>
        </w:r>
      </w:ins>
      <w:ins w:id="3024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try</w:t>
        </w:r>
      </w:ins>
      <w:ins w:id="302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026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02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    </w:t>
        </w:r>
      </w:ins>
      <w:ins w:id="3028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t>msg</w:t>
        </w:r>
      </w:ins>
      <w:ins w:id="302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030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303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032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de-DE"/>
            <w14:textFill>
              <w14:solidFill>
                <w14:srgbClr w14:val="4EC9B0"/>
              </w14:solidFill>
            </w14:textFill>
          </w:rPr>
          <w:t>my_net</w:t>
        </w:r>
      </w:ins>
      <w:ins w:id="303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3034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reseave</w:t>
        </w:r>
      </w:ins>
      <w:ins w:id="303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3036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children</w:t>
        </w:r>
      </w:ins>
      <w:ins w:id="303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t>[</w:t>
        </w:r>
      </w:ins>
      <w:ins w:id="3038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child</w:t>
        </w:r>
      </w:ins>
      <w:ins w:id="303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3040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first</w:t>
        </w:r>
      </w:ins>
      <w:ins w:id="304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t>]);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042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04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} </w:t>
        </w:r>
      </w:ins>
      <w:ins w:id="3044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catch</w:t>
        </w:r>
      </w:ins>
      <w:ins w:id="304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3046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304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048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04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    </w:t>
        </w:r>
      </w:ins>
      <w:ins w:id="3050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t>msg</w:t>
        </w:r>
      </w:ins>
      <w:ins w:id="305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052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=</w:t>
        </w:r>
      </w:ins>
      <w:ins w:id="305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054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"Error: not find"</w:t>
        </w:r>
      </w:ins>
      <w:ins w:id="305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056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05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058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05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</w:t>
        </w:r>
      </w:ins>
      <w:ins w:id="3060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306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3062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t>msg</w:t>
        </w:r>
      </w:ins>
      <w:ins w:id="306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064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ru-RU"/>
            <w14:textFill>
              <w14:solidFill>
                <w14:srgbClr w14:val="DCDCAA"/>
              </w14:solidFill>
            </w14:textFill>
          </w:rPr>
          <w:t>!=</w:t>
        </w:r>
      </w:ins>
      <w:ins w:id="306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066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"Error: not find"</w:t>
        </w:r>
      </w:ins>
      <w:ins w:id="306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068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06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    </w:t>
        </w:r>
      </w:ins>
      <w:ins w:id="3070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ans</w:t>
        </w:r>
      </w:ins>
      <w:ins w:id="307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072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=</w:t>
        </w:r>
      </w:ins>
      <w:ins w:id="307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074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t>msg</w:t>
        </w:r>
      </w:ins>
      <w:ins w:id="307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076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07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078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07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080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08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082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08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3084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308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086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ans</w:t>
        </w:r>
      </w:ins>
      <w:ins w:id="308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088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08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090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09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3092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309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094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"Error: not find"</w:t>
        </w:r>
      </w:ins>
      <w:ins w:id="309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096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09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098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099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10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3101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310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3103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310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105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Remove</w:t>
        </w:r>
      </w:ins>
      <w:ins w:id="310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107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10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3109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311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3111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311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113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ans</w:t>
        </w:r>
      </w:ins>
      <w:ins w:id="311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115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11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3117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311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3119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children</w:t>
        </w:r>
      </w:ins>
      <w:ins w:id="312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3121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size</w:t>
        </w:r>
      </w:ins>
      <w:ins w:id="312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() </w:t>
        </w:r>
      </w:ins>
      <w:ins w:id="3123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t>&gt;</w:t>
        </w:r>
      </w:ins>
      <w:ins w:id="312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125" w:date="2024-12-23T16:15:57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0</w:t>
        </w:r>
      </w:ins>
      <w:ins w:id="312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127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12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3129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for</w:t>
        </w:r>
      </w:ins>
      <w:ins w:id="313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3131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auto</w:t>
        </w:r>
      </w:ins>
      <w:ins w:id="313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133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&amp;</w:t>
        </w:r>
      </w:ins>
      <w:ins w:id="3134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child</w:t>
        </w:r>
      </w:ins>
      <w:ins w:id="313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: </w:t>
        </w:r>
      </w:ins>
      <w:ins w:id="3136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children</w:t>
        </w:r>
      </w:ins>
      <w:ins w:id="313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138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13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</w:t>
        </w:r>
      </w:ins>
      <w:ins w:id="3140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314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3142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Ping_child</w:t>
        </w:r>
      </w:ins>
      <w:ins w:id="314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3144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child</w:t>
        </w:r>
      </w:ins>
      <w:ins w:id="314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3146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first</w:t>
        </w:r>
      </w:ins>
      <w:ins w:id="314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) </w:t>
        </w:r>
      </w:ins>
      <w:ins w:id="3148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==</w:t>
        </w:r>
      </w:ins>
      <w:ins w:id="314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150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"Ok: 1"</w:t>
        </w:r>
      </w:ins>
      <w:ins w:id="315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152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15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</w:t>
        </w:r>
      </w:ins>
      <w:ins w:id="3154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315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3156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315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158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t>msg</w:t>
        </w:r>
      </w:ins>
      <w:ins w:id="315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160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316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162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"remove"</w:t>
        </w:r>
      </w:ins>
      <w:ins w:id="316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164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16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</w:t>
        </w:r>
      </w:ins>
      <w:ins w:id="3166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de-DE"/>
            <w14:textFill>
              <w14:solidFill>
                <w14:srgbClr w14:val="4EC9B0"/>
              </w14:solidFill>
            </w14:textFill>
          </w:rPr>
          <w:t>my_net</w:t>
        </w:r>
      </w:ins>
      <w:ins w:id="316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3168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send_message</w:t>
        </w:r>
      </w:ins>
      <w:ins w:id="316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3170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children</w:t>
        </w:r>
      </w:ins>
      <w:ins w:id="317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t>[</w:t>
        </w:r>
      </w:ins>
      <w:ins w:id="3172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child</w:t>
        </w:r>
      </w:ins>
      <w:ins w:id="317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3174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first</w:t>
        </w:r>
      </w:ins>
      <w:ins w:id="317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t xml:space="preserve">], </w:t>
        </w:r>
      </w:ins>
      <w:ins w:id="3176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t>msg</w:t>
        </w:r>
      </w:ins>
      <w:ins w:id="317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178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17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</w:t>
        </w:r>
      </w:ins>
      <w:ins w:id="3180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try</w:t>
        </w:r>
      </w:ins>
      <w:ins w:id="318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182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18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    </w:t>
        </w:r>
      </w:ins>
      <w:ins w:id="3184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t>msg</w:t>
        </w:r>
      </w:ins>
      <w:ins w:id="318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186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318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188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de-DE"/>
            <w14:textFill>
              <w14:solidFill>
                <w14:srgbClr w14:val="4EC9B0"/>
              </w14:solidFill>
            </w14:textFill>
          </w:rPr>
          <w:t>my_net</w:t>
        </w:r>
      </w:ins>
      <w:ins w:id="318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3190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reseave</w:t>
        </w:r>
      </w:ins>
      <w:ins w:id="319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3192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children</w:t>
        </w:r>
      </w:ins>
      <w:ins w:id="319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t>[</w:t>
        </w:r>
      </w:ins>
      <w:ins w:id="3194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child</w:t>
        </w:r>
      </w:ins>
      <w:ins w:id="319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3196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first</w:t>
        </w:r>
      </w:ins>
      <w:ins w:id="319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t>]);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198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19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    </w:t>
        </w:r>
      </w:ins>
      <w:ins w:id="3200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320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3202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ans</w:t>
        </w:r>
      </w:ins>
      <w:ins w:id="320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3204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size</w:t>
        </w:r>
      </w:ins>
      <w:ins w:id="320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() </w:t>
        </w:r>
      </w:ins>
      <w:ins w:id="3206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t>&gt;</w:t>
        </w:r>
      </w:ins>
      <w:ins w:id="320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208" w:date="2024-12-23T16:15:57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0</w:t>
        </w:r>
      </w:ins>
      <w:ins w:id="320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210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21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        </w:t>
        </w:r>
      </w:ins>
      <w:ins w:id="3212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ans</w:t>
        </w:r>
      </w:ins>
      <w:ins w:id="321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214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=</w:t>
        </w:r>
      </w:ins>
      <w:ins w:id="321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216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ans</w:t>
        </w:r>
      </w:ins>
      <w:ins w:id="321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218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+</w:t>
        </w:r>
      </w:ins>
      <w:ins w:id="321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220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 "</w:t>
        </w:r>
      </w:ins>
      <w:ins w:id="322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222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+</w:t>
        </w:r>
      </w:ins>
      <w:ins w:id="322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224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t>msg</w:t>
        </w:r>
      </w:ins>
      <w:ins w:id="322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226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22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    </w:t>
        </w:r>
      </w:ins>
      <w:ins w:id="3228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da-DK"/>
            <w14:textFill>
              <w14:solidFill>
                <w14:srgbClr w14:val="C586C0"/>
              </w14:solidFill>
            </w14:textFill>
          </w:rPr>
          <w:t>else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229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23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        </w:t>
        </w:r>
      </w:ins>
      <w:ins w:id="3231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ans</w:t>
        </w:r>
      </w:ins>
      <w:ins w:id="323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233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=</w:t>
        </w:r>
      </w:ins>
      <w:ins w:id="323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235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t>msg</w:t>
        </w:r>
      </w:ins>
      <w:ins w:id="323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237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23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} </w:t>
        </w:r>
      </w:ins>
      <w:ins w:id="3239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catch</w:t>
        </w:r>
      </w:ins>
      <w:ins w:id="324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3241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324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243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24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245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24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</w:t>
        </w:r>
      </w:ins>
      <w:ins w:id="3247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de-DE"/>
            <w14:textFill>
              <w14:solidFill>
                <w14:srgbClr w14:val="4EC9B0"/>
              </w14:solidFill>
            </w14:textFill>
          </w:rPr>
          <w:t>my_net</w:t>
        </w:r>
      </w:ins>
      <w:ins w:id="324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3249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t>unbind</w:t>
        </w:r>
      </w:ins>
      <w:ins w:id="325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3251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children</w:t>
        </w:r>
      </w:ins>
      <w:ins w:id="325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t>[</w:t>
        </w:r>
      </w:ins>
      <w:ins w:id="3253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child</w:t>
        </w:r>
      </w:ins>
      <w:ins w:id="325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3255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first</w:t>
        </w:r>
      </w:ins>
      <w:ins w:id="325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t xml:space="preserve">], </w:t>
        </w:r>
      </w:ins>
      <w:ins w:id="3257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children_port</w:t>
        </w:r>
      </w:ins>
      <w:ins w:id="325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t>[</w:t>
        </w:r>
      </w:ins>
      <w:ins w:id="3259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child</w:t>
        </w:r>
      </w:ins>
      <w:ins w:id="326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3261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first</w:t>
        </w:r>
      </w:ins>
      <w:ins w:id="326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t>]);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263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26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</w:t>
        </w:r>
      </w:ins>
      <w:ins w:id="3265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children</w:t>
        </w:r>
      </w:ins>
      <w:ins w:id="326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t>[</w:t>
        </w:r>
      </w:ins>
      <w:ins w:id="3267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child</w:t>
        </w:r>
      </w:ins>
      <w:ins w:id="326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3269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first</w:t>
        </w:r>
      </w:ins>
      <w:ins w:id="327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>]-&gt;</w:t>
        </w:r>
      </w:ins>
      <w:ins w:id="3271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close</w:t>
        </w:r>
      </w:ins>
      <w:ins w:id="327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273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27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275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27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3277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children</w:t>
        </w:r>
      </w:ins>
      <w:ins w:id="327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3279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clear</w:t>
        </w:r>
      </w:ins>
      <w:ins w:id="328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281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28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3283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children_port</w:t>
        </w:r>
      </w:ins>
      <w:ins w:id="328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3285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clear</w:t>
        </w:r>
      </w:ins>
      <w:ins w:id="328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287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28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289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29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3291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329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293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ans</w:t>
        </w:r>
      </w:ins>
      <w:ins w:id="329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295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29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297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29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};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299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Normal.0"/>
        <w:jc w:val="center"/>
        <w:rPr>
          <w:ins w:id="3300" w:date="2024-12-23T16:15:57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  <w:lang w:val="en-US"/>
        </w:rPr>
      </w:pPr>
      <w:ins w:id="3301" w:date="2024-12-23T16:15:57Z" w:author="Владислав Бурдинский">
        <w:r>
          <w:rPr>
            <w:rFonts w:ascii="Times New Roman" w:hAnsi="Times New Roman"/>
            <w:b w:val="1"/>
            <w:bCs w:val="1"/>
            <w:sz w:val="28"/>
            <w:szCs w:val="28"/>
            <w:shd w:val="clear" w:color="auto" w:fill="ffffff"/>
            <w:rtl w:val="0"/>
            <w:lang w:val="en-US"/>
          </w:rPr>
          <w:t>worker.cpp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302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303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#include</w:t>
        </w:r>
      </w:ins>
      <w:ins w:id="3304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 xml:space="preserve"> </w:t>
        </w:r>
      </w:ins>
      <w:ins w:id="3305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pt-PT"/>
            <w14:textFill>
              <w14:solidFill>
                <w14:srgbClr w14:val="CE9178"/>
              </w14:solidFill>
            </w14:textFill>
          </w:rPr>
          <w:t>"node.h"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306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307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#include</w:t>
        </w:r>
      </w:ins>
      <w:ins w:id="3308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 xml:space="preserve"> </w:t>
        </w:r>
      </w:ins>
      <w:ins w:id="3309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pt-PT"/>
            <w14:textFill>
              <w14:solidFill>
                <w14:srgbClr w14:val="CE9178"/>
              </w14:solidFill>
            </w14:textFill>
          </w:rPr>
          <w:t>"net_func.h"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310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311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#include</w:t>
        </w:r>
      </w:ins>
      <w:ins w:id="3312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 xml:space="preserve"> </w:t>
        </w:r>
      </w:ins>
      <w:ins w:id="3313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&lt;fstream&gt;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314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315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#include</w:t>
        </w:r>
      </w:ins>
      <w:ins w:id="3316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 xml:space="preserve"> </w:t>
        </w:r>
      </w:ins>
      <w:ins w:id="3317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fr-FR"/>
            <w14:textFill>
              <w14:solidFill>
                <w14:srgbClr w14:val="CE9178"/>
              </w14:solidFill>
            </w14:textFill>
          </w:rPr>
          <w:t>&lt;vector&gt;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318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319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#include</w:t>
        </w:r>
      </w:ins>
      <w:ins w:id="3320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 xml:space="preserve"> </w:t>
        </w:r>
      </w:ins>
      <w:ins w:id="3321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&lt;signal.h&gt;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322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323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#include</w:t>
        </w:r>
      </w:ins>
      <w:ins w:id="3324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 xml:space="preserve"> </w:t>
        </w:r>
      </w:ins>
      <w:ins w:id="3325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fr-FR"/>
            <w14:textFill>
              <w14:solidFill>
                <w14:srgbClr w14:val="CE9178"/>
              </w14:solidFill>
            </w14:textFill>
          </w:rPr>
          <w:t>&lt;chrono&gt;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326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327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328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332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330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my_id</w:t>
        </w:r>
      </w:ins>
      <w:ins w:id="333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332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333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334" w:date="2024-12-23T16:15:57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0</w:t>
        </w:r>
      </w:ins>
      <w:ins w:id="333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336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337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338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it-IT"/>
            <w14:textFill>
              <w14:solidFill>
                <w14:srgbClr w14:val="569CD6"/>
              </w14:solidFill>
            </w14:textFill>
          </w:rPr>
          <w:t>static</w:t>
        </w:r>
      </w:ins>
      <w:ins w:id="333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340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bool</w:t>
        </w:r>
      </w:ins>
      <w:ins w:id="334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342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timer_running</w:t>
        </w:r>
      </w:ins>
      <w:ins w:id="334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344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334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346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a-DK"/>
            <w14:textFill>
              <w14:solidFill>
                <w14:srgbClr w14:val="569CD6"/>
              </w14:solidFill>
            </w14:textFill>
          </w:rPr>
          <w:t>false</w:t>
        </w:r>
      </w:ins>
      <w:ins w:id="334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348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349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it-IT"/>
            <w14:textFill>
              <w14:solidFill>
                <w14:srgbClr w14:val="569CD6"/>
              </w14:solidFill>
            </w14:textFill>
          </w:rPr>
          <w:t>static</w:t>
        </w:r>
      </w:ins>
      <w:ins w:id="335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351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335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3353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chrono</w:t>
        </w:r>
      </w:ins>
      <w:ins w:id="335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3355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time_point</w:t>
        </w:r>
      </w:ins>
      <w:ins w:id="3356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&lt;</w:t>
        </w:r>
      </w:ins>
      <w:ins w:id="3357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335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3359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chrono</w:t>
        </w:r>
      </w:ins>
      <w:ins w:id="336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3361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steady_clock</w:t>
        </w:r>
      </w:ins>
      <w:ins w:id="3362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t>&gt;</w:t>
        </w:r>
      </w:ins>
      <w:ins w:id="336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364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start_time</w:t>
        </w:r>
      </w:ins>
      <w:ins w:id="336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366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367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it-IT"/>
            <w14:textFill>
              <w14:solidFill>
                <w14:srgbClr w14:val="569CD6"/>
              </w14:solidFill>
            </w14:textFill>
          </w:rPr>
          <w:t>static</w:t>
        </w:r>
      </w:ins>
      <w:ins w:id="336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369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337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3371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chrono</w:t>
        </w:r>
      </w:ins>
      <w:ins w:id="337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3373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duration</w:t>
        </w:r>
      </w:ins>
      <w:ins w:id="337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&lt;</w:t>
        </w:r>
      </w:ins>
      <w:ins w:id="3375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double</w:t>
        </w:r>
      </w:ins>
      <w:ins w:id="337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 xml:space="preserve">&gt; </w:t>
        </w:r>
      </w:ins>
      <w:ins w:id="3377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elapsed</w:t>
        </w:r>
      </w:ins>
      <w:ins w:id="337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3379" w:date="2024-12-23T16:15:57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0.0</w:t>
        </w:r>
      </w:ins>
      <w:ins w:id="338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381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382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383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void</w:t>
        </w:r>
      </w:ins>
      <w:ins w:id="338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385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Log</w:t>
        </w:r>
      </w:ins>
      <w:ins w:id="338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3387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338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3389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339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391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str</w:t>
        </w:r>
      </w:ins>
      <w:ins w:id="339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393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39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3395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339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3397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339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399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f</w:t>
        </w:r>
      </w:ins>
      <w:ins w:id="340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401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340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403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340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3405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to_string</w:t>
        </w:r>
      </w:ins>
      <w:ins w:id="340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3407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my_id</w:t>
        </w:r>
      </w:ins>
      <w:ins w:id="340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) </w:t>
        </w:r>
      </w:ins>
      <w:ins w:id="3409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+</w:t>
        </w:r>
      </w:ins>
      <w:ins w:id="341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411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s-ES_tradnl"/>
            <w14:textFill>
              <w14:solidFill>
                <w14:srgbClr w14:val="CE9178"/>
              </w14:solidFill>
            </w14:textFill>
          </w:rPr>
          <w:t>".txt"</w:t>
        </w:r>
      </w:ins>
      <w:ins w:id="341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413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41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3415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341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3417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nl-NL"/>
            <w14:textFill>
              <w14:solidFill>
                <w14:srgbClr w14:val="4EC9B0"/>
              </w14:solidFill>
            </w14:textFill>
          </w:rPr>
          <w:t>ofstream</w:t>
        </w:r>
      </w:ins>
      <w:ins w:id="341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419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t>fout</w:t>
        </w:r>
      </w:ins>
      <w:ins w:id="342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3421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f</w:t>
        </w:r>
      </w:ins>
      <w:ins w:id="342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3423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342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3425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ios_base</w:t>
        </w:r>
      </w:ins>
      <w:ins w:id="342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3427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app</w:t>
        </w:r>
      </w:ins>
      <w:ins w:id="342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429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43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3431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t>fout</w:t>
        </w:r>
      </w:ins>
      <w:ins w:id="343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433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&lt;&lt;</w:t>
        </w:r>
      </w:ins>
      <w:ins w:id="343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435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str</w:t>
        </w:r>
      </w:ins>
      <w:ins w:id="343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437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43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3439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t>fout</w:t>
        </w:r>
      </w:ins>
      <w:ins w:id="344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3441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close</w:t>
        </w:r>
      </w:ins>
      <w:ins w:id="344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443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44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445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446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447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344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449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fr-FR"/>
            <w14:textFill>
              <w14:solidFill>
                <w14:srgbClr w14:val="DCDCAA"/>
              </w14:solidFill>
            </w14:textFill>
          </w:rPr>
          <w:t>main</w:t>
        </w:r>
      </w:ins>
      <w:ins w:id="345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3451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345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453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t>argc</w:t>
        </w:r>
      </w:ins>
      <w:ins w:id="345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3455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a-DK"/>
            <w14:textFill>
              <w14:solidFill>
                <w14:srgbClr w14:val="569CD6"/>
              </w14:solidFill>
            </w14:textFill>
          </w:rPr>
          <w:t>char</w:t>
        </w:r>
      </w:ins>
      <w:ins w:id="345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457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**</w:t>
        </w:r>
      </w:ins>
      <w:ins w:id="3458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t>argv</w:t>
        </w:r>
      </w:ins>
      <w:ins w:id="345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460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46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3462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346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3464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t>argc</w:t>
        </w:r>
      </w:ins>
      <w:ins w:id="346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466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ru-RU"/>
            <w14:textFill>
              <w14:solidFill>
                <w14:srgbClr w14:val="D4D4D4"/>
              </w14:solidFill>
            </w14:textFill>
          </w:rPr>
          <w:t>!=</w:t>
        </w:r>
      </w:ins>
      <w:ins w:id="346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468" w:date="2024-12-23T16:15:57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3</w:t>
        </w:r>
      </w:ins>
      <w:ins w:id="346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470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47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3472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347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474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-</w:t>
        </w:r>
      </w:ins>
      <w:ins w:id="3475" w:date="2024-12-23T16:15:57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1</w:t>
        </w:r>
      </w:ins>
      <w:ins w:id="347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477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47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479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480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48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3482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Node</w:t>
        </w:r>
      </w:ins>
      <w:ins w:id="348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484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me</w:t>
        </w:r>
      </w:ins>
      <w:ins w:id="348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3486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atoi</w:t>
        </w:r>
      </w:ins>
      <w:ins w:id="348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3488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t>argv</w:t>
        </w:r>
      </w:ins>
      <w:ins w:id="348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t>[</w:t>
        </w:r>
      </w:ins>
      <w:ins w:id="3490" w:date="2024-12-23T16:15:57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1</w:t>
        </w:r>
      </w:ins>
      <w:ins w:id="349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t xml:space="preserve">]), </w:t>
        </w:r>
      </w:ins>
      <w:ins w:id="3492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atoi</w:t>
        </w:r>
      </w:ins>
      <w:ins w:id="349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3494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t>argv</w:t>
        </w:r>
      </w:ins>
      <w:ins w:id="349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t>[</w:t>
        </w:r>
      </w:ins>
      <w:ins w:id="3496" w:date="2024-12-23T16:15:57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2</w:t>
        </w:r>
      </w:ins>
      <w:ins w:id="349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t>]));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498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49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3500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my_id</w:t>
        </w:r>
      </w:ins>
      <w:ins w:id="350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502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350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504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me</w:t>
        </w:r>
      </w:ins>
      <w:ins w:id="350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3506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id</w:t>
        </w:r>
      </w:ins>
      <w:ins w:id="350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508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50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3510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351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3512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351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514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prog_path</w:t>
        </w:r>
      </w:ins>
      <w:ins w:id="351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516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351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518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"./worker"</w:t>
        </w:r>
      </w:ins>
      <w:ins w:id="351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520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52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3522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while</w:t>
        </w:r>
      </w:ins>
      <w:ins w:id="352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3524" w:date="2024-12-23T16:15:57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1</w:t>
        </w:r>
      </w:ins>
      <w:ins w:id="352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526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52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3528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352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3530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353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532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t>message</w:t>
        </w:r>
      </w:ins>
      <w:ins w:id="353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534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53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3536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353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3538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353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540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t>command</w:t>
        </w:r>
      </w:ins>
      <w:ins w:id="354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542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354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544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 "</w:t>
        </w:r>
      </w:ins>
      <w:ins w:id="354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546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54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3548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t>message</w:t>
        </w:r>
      </w:ins>
      <w:ins w:id="354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550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355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552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de-DE"/>
            <w14:textFill>
              <w14:solidFill>
                <w14:srgbClr w14:val="4EC9B0"/>
              </w14:solidFill>
            </w14:textFill>
          </w:rPr>
          <w:t>my_net</w:t>
        </w:r>
      </w:ins>
      <w:ins w:id="355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3554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reseave</w:t>
        </w:r>
      </w:ins>
      <w:ins w:id="355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3556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&amp;</w:t>
        </w:r>
      </w:ins>
      <w:ins w:id="355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3558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me</w:t>
        </w:r>
      </w:ins>
      <w:ins w:id="355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3560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parent</w:t>
        </w:r>
      </w:ins>
      <w:ins w:id="356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562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56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3564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356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3566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istringstream</w:t>
        </w:r>
      </w:ins>
      <w:ins w:id="356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568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t>request</w:t>
        </w:r>
      </w:ins>
      <w:ins w:id="356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3570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t>message</w:t>
        </w:r>
      </w:ins>
      <w:ins w:id="357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572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57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3574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t>request</w:t>
        </w:r>
      </w:ins>
      <w:ins w:id="357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576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&gt;&gt;</w:t>
        </w:r>
      </w:ins>
      <w:ins w:id="357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578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t>command</w:t>
        </w:r>
      </w:ins>
      <w:ins w:id="357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580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581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58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3583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358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3585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t>command</w:t>
        </w:r>
      </w:ins>
      <w:ins w:id="358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587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==</w:t>
        </w:r>
      </w:ins>
      <w:ins w:id="358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589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"create"</w:t>
        </w:r>
      </w:ins>
      <w:ins w:id="359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591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59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3593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359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595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id_child</w:t>
        </w:r>
      </w:ins>
      <w:ins w:id="359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597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59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3599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t>request</w:t>
        </w:r>
      </w:ins>
      <w:ins w:id="360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601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&gt;&gt;</w:t>
        </w:r>
      </w:ins>
      <w:ins w:id="360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603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id_child</w:t>
        </w:r>
      </w:ins>
      <w:ins w:id="360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605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60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3607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360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3609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361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611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ans</w:t>
        </w:r>
      </w:ins>
      <w:ins w:id="361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613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361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615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me</w:t>
        </w:r>
      </w:ins>
      <w:ins w:id="361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3617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Create_child</w:t>
        </w:r>
      </w:ins>
      <w:ins w:id="361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3619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id_child</w:t>
        </w:r>
      </w:ins>
      <w:ins w:id="362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3621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prog_path</w:t>
        </w:r>
      </w:ins>
      <w:ins w:id="362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623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62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3625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de-DE"/>
            <w14:textFill>
              <w14:solidFill>
                <w14:srgbClr w14:val="4EC9B0"/>
              </w14:solidFill>
            </w14:textFill>
          </w:rPr>
          <w:t>my_net</w:t>
        </w:r>
      </w:ins>
      <w:ins w:id="362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3627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send_message</w:t>
        </w:r>
      </w:ins>
      <w:ins w:id="362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3629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&amp;</w:t>
        </w:r>
      </w:ins>
      <w:ins w:id="3630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me</w:t>
        </w:r>
      </w:ins>
      <w:ins w:id="363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3632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parent</w:t>
        </w:r>
      </w:ins>
      <w:ins w:id="363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3634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ans</w:t>
        </w:r>
      </w:ins>
      <w:ins w:id="363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636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63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} </w:t>
        </w:r>
      </w:ins>
      <w:ins w:id="3638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da-DK"/>
            <w14:textFill>
              <w14:solidFill>
                <w14:srgbClr w14:val="C586C0"/>
              </w14:solidFill>
            </w14:textFill>
          </w:rPr>
          <w:t>else</w:t>
        </w:r>
      </w:ins>
      <w:ins w:id="363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640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364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3642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t>command</w:t>
        </w:r>
      </w:ins>
      <w:ins w:id="364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644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==</w:t>
        </w:r>
      </w:ins>
      <w:ins w:id="364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646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s-ES_tradnl"/>
            <w14:textFill>
              <w14:solidFill>
                <w14:srgbClr w14:val="CE9178"/>
              </w14:solidFill>
            </w14:textFill>
          </w:rPr>
          <w:t>"pid"</w:t>
        </w:r>
      </w:ins>
      <w:ins w:id="364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648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64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3650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365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3652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365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654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ans</w:t>
        </w:r>
      </w:ins>
      <w:ins w:id="365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656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365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658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me</w:t>
        </w:r>
      </w:ins>
      <w:ins w:id="365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3660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Pid</w:t>
        </w:r>
      </w:ins>
      <w:ins w:id="366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662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66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3664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de-DE"/>
            <w14:textFill>
              <w14:solidFill>
                <w14:srgbClr w14:val="4EC9B0"/>
              </w14:solidFill>
            </w14:textFill>
          </w:rPr>
          <w:t>my_net</w:t>
        </w:r>
      </w:ins>
      <w:ins w:id="366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3666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send_message</w:t>
        </w:r>
      </w:ins>
      <w:ins w:id="366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3668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&amp;</w:t>
        </w:r>
      </w:ins>
      <w:ins w:id="3669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me</w:t>
        </w:r>
      </w:ins>
      <w:ins w:id="367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3671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parent</w:t>
        </w:r>
      </w:ins>
      <w:ins w:id="367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3673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ans</w:t>
        </w:r>
      </w:ins>
      <w:ins w:id="367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675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67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} </w:t>
        </w:r>
      </w:ins>
      <w:ins w:id="3677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da-DK"/>
            <w14:textFill>
              <w14:solidFill>
                <w14:srgbClr w14:val="C586C0"/>
              </w14:solidFill>
            </w14:textFill>
          </w:rPr>
          <w:t>else</w:t>
        </w:r>
      </w:ins>
      <w:ins w:id="367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679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368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3681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t>command</w:t>
        </w:r>
      </w:ins>
      <w:ins w:id="368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683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==</w:t>
        </w:r>
      </w:ins>
      <w:ins w:id="368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685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"ping"</w:t>
        </w:r>
      </w:ins>
      <w:ins w:id="368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687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68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3689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369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691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id_child</w:t>
        </w:r>
      </w:ins>
      <w:ins w:id="369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693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69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3695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t>request</w:t>
        </w:r>
      </w:ins>
      <w:ins w:id="369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697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&gt;&gt;</w:t>
        </w:r>
      </w:ins>
      <w:ins w:id="369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699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id_child</w:t>
        </w:r>
      </w:ins>
      <w:ins w:id="370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701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70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3703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370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3705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370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707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ans</w:t>
        </w:r>
      </w:ins>
      <w:ins w:id="370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709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371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711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me</w:t>
        </w:r>
      </w:ins>
      <w:ins w:id="371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3713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Ping_child</w:t>
        </w:r>
      </w:ins>
      <w:ins w:id="371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3715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id_child</w:t>
        </w:r>
      </w:ins>
      <w:ins w:id="371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717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71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3719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de-DE"/>
            <w14:textFill>
              <w14:solidFill>
                <w14:srgbClr w14:val="4EC9B0"/>
              </w14:solidFill>
            </w14:textFill>
          </w:rPr>
          <w:t>my_net</w:t>
        </w:r>
      </w:ins>
      <w:ins w:id="372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3721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send_message</w:t>
        </w:r>
      </w:ins>
      <w:ins w:id="372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3723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&amp;</w:t>
        </w:r>
      </w:ins>
      <w:ins w:id="3724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me</w:t>
        </w:r>
      </w:ins>
      <w:ins w:id="372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3726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parent</w:t>
        </w:r>
      </w:ins>
      <w:ins w:id="372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3728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ans</w:t>
        </w:r>
      </w:ins>
      <w:ins w:id="372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730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73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} </w:t>
        </w:r>
      </w:ins>
      <w:ins w:id="3732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da-DK"/>
            <w14:textFill>
              <w14:solidFill>
                <w14:srgbClr w14:val="C586C0"/>
              </w14:solidFill>
            </w14:textFill>
          </w:rPr>
          <w:t>else</w:t>
        </w:r>
      </w:ins>
      <w:ins w:id="373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734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373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3736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t>command</w:t>
        </w:r>
      </w:ins>
      <w:ins w:id="373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738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==</w:t>
        </w:r>
      </w:ins>
      <w:ins w:id="373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740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s-ES_tradnl"/>
            <w14:textFill>
              <w14:solidFill>
                <w14:srgbClr w14:val="CE9178"/>
              </w14:solidFill>
            </w14:textFill>
          </w:rPr>
          <w:t>"send"</w:t>
        </w:r>
      </w:ins>
      <w:ins w:id="374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742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74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3744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374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746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id</w:t>
        </w:r>
      </w:ins>
      <w:ins w:id="374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748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74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3750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t>request</w:t>
        </w:r>
      </w:ins>
      <w:ins w:id="375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752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&gt;&gt;</w:t>
        </w:r>
      </w:ins>
      <w:ins w:id="375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754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id</w:t>
        </w:r>
      </w:ins>
      <w:ins w:id="375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756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75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3758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375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3760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376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762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str</w:t>
        </w:r>
      </w:ins>
      <w:ins w:id="376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764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76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3766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getline</w:t>
        </w:r>
      </w:ins>
      <w:ins w:id="376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3768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t>request</w:t>
        </w:r>
      </w:ins>
      <w:ins w:id="376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3770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str</w:t>
        </w:r>
      </w:ins>
      <w:ins w:id="377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772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77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3774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str</w:t>
        </w:r>
      </w:ins>
      <w:ins w:id="377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3776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s-ES_tradnl"/>
            <w14:textFill>
              <w14:solidFill>
                <w14:srgbClr w14:val="DCDCAA"/>
              </w14:solidFill>
            </w14:textFill>
          </w:rPr>
          <w:t>erase</w:t>
        </w:r>
      </w:ins>
      <w:ins w:id="377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3778" w:date="2024-12-23T16:15:57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0</w:t>
        </w:r>
      </w:ins>
      <w:ins w:id="377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3780" w:date="2024-12-23T16:15:57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1</w:t>
        </w:r>
      </w:ins>
      <w:ins w:id="378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782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78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3784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378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3786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378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788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ans</w:t>
        </w:r>
      </w:ins>
      <w:ins w:id="378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790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79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3792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ans</w:t>
        </w:r>
      </w:ins>
      <w:ins w:id="379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794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=</w:t>
        </w:r>
      </w:ins>
      <w:ins w:id="379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796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me</w:t>
        </w:r>
      </w:ins>
      <w:ins w:id="379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3798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t>Send</w:t>
        </w:r>
      </w:ins>
      <w:ins w:id="379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3800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str</w:t>
        </w:r>
      </w:ins>
      <w:ins w:id="380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3802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id</w:t>
        </w:r>
      </w:ins>
      <w:ins w:id="380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804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80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3806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de-DE"/>
            <w14:textFill>
              <w14:solidFill>
                <w14:srgbClr w14:val="4EC9B0"/>
              </w14:solidFill>
            </w14:textFill>
          </w:rPr>
          <w:t>my_net</w:t>
        </w:r>
      </w:ins>
      <w:ins w:id="380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3808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send_message</w:t>
        </w:r>
      </w:ins>
      <w:ins w:id="380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3810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&amp;</w:t>
        </w:r>
      </w:ins>
      <w:ins w:id="3811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me</w:t>
        </w:r>
      </w:ins>
      <w:ins w:id="381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3813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parent</w:t>
        </w:r>
      </w:ins>
      <w:ins w:id="381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3815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ans</w:t>
        </w:r>
      </w:ins>
      <w:ins w:id="381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817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81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} </w:t>
        </w:r>
      </w:ins>
      <w:ins w:id="3819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da-DK"/>
            <w14:textFill>
              <w14:solidFill>
                <w14:srgbClr w14:val="C586C0"/>
              </w14:solidFill>
            </w14:textFill>
          </w:rPr>
          <w:t>else</w:t>
        </w:r>
      </w:ins>
      <w:ins w:id="382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821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382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3823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t>command</w:t>
        </w:r>
      </w:ins>
      <w:ins w:id="382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825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==</w:t>
        </w:r>
      </w:ins>
      <w:ins w:id="382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827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"exec"</w:t>
        </w:r>
      </w:ins>
      <w:ins w:id="382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829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83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3831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383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3833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383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835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cmd</w:t>
        </w:r>
      </w:ins>
      <w:ins w:id="383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837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83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3839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t>request</w:t>
        </w:r>
      </w:ins>
      <w:ins w:id="384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841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&gt;&gt;</w:t>
        </w:r>
      </w:ins>
      <w:ins w:id="384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843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cmd</w:t>
        </w:r>
      </w:ins>
      <w:ins w:id="384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845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84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3847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384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3849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385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851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ans</w:t>
        </w:r>
      </w:ins>
      <w:ins w:id="385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853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85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3855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385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3857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cmd</w:t>
        </w:r>
      </w:ins>
      <w:ins w:id="385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859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==</w:t>
        </w:r>
      </w:ins>
      <w:ins w:id="386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861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"start"</w:t>
        </w:r>
      </w:ins>
      <w:ins w:id="386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863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86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</w:t>
        </w:r>
      </w:ins>
      <w:ins w:id="3865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386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3867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ru-RU"/>
            <w14:textFill>
              <w14:solidFill>
                <w14:srgbClr w14:val="D4D4D4"/>
              </w14:solidFill>
            </w14:textFill>
          </w:rPr>
          <w:t>!</w:t>
        </w:r>
      </w:ins>
      <w:ins w:id="3868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timer_running</w:t>
        </w:r>
      </w:ins>
      <w:ins w:id="386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870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87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</w:t>
        </w:r>
      </w:ins>
      <w:ins w:id="3872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timer_running</w:t>
        </w:r>
      </w:ins>
      <w:ins w:id="387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874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387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876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true</w:t>
        </w:r>
      </w:ins>
      <w:ins w:id="387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878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87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</w:t>
        </w:r>
      </w:ins>
      <w:ins w:id="3880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elapsed</w:t>
        </w:r>
      </w:ins>
      <w:ins w:id="388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882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=</w:t>
        </w:r>
      </w:ins>
      <w:ins w:id="388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884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388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3886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chrono</w:t>
        </w:r>
      </w:ins>
      <w:ins w:id="388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3888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duration</w:t>
        </w:r>
      </w:ins>
      <w:ins w:id="388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&lt;</w:t>
        </w:r>
      </w:ins>
      <w:ins w:id="3890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double</w:t>
        </w:r>
      </w:ins>
      <w:ins w:id="389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>&gt;(</w:t>
        </w:r>
      </w:ins>
      <w:ins w:id="3892" w:date="2024-12-23T16:15:57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0</w:t>
        </w:r>
      </w:ins>
      <w:ins w:id="389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894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89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</w:t>
        </w:r>
      </w:ins>
      <w:ins w:id="3896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start_time</w:t>
        </w:r>
      </w:ins>
      <w:ins w:id="389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898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=</w:t>
        </w:r>
      </w:ins>
      <w:ins w:id="389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900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390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3902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chrono</w:t>
        </w:r>
      </w:ins>
      <w:ins w:id="390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3904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steady_clock</w:t>
        </w:r>
      </w:ins>
      <w:ins w:id="390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3906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now</w:t>
        </w:r>
      </w:ins>
      <w:ins w:id="390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908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90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</w:t>
        </w:r>
      </w:ins>
      <w:ins w:id="3910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ans</w:t>
        </w:r>
      </w:ins>
      <w:ins w:id="391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912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=</w:t>
        </w:r>
      </w:ins>
      <w:ins w:id="391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914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"Ok:"</w:t>
        </w:r>
      </w:ins>
      <w:ins w:id="391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916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+</w:t>
        </w:r>
      </w:ins>
      <w:ins w:id="391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918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391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3920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to_string</w:t>
        </w:r>
      </w:ins>
      <w:ins w:id="392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3922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me</w:t>
        </w:r>
      </w:ins>
      <w:ins w:id="392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3924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id</w:t>
        </w:r>
      </w:ins>
      <w:ins w:id="392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) </w:t>
        </w:r>
      </w:ins>
      <w:ins w:id="3926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+</w:t>
        </w:r>
      </w:ins>
      <w:ins w:id="392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928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da-DK"/>
            <w14:textFill>
              <w14:solidFill>
                <w14:srgbClr w14:val="CE9178"/>
              </w14:solidFill>
            </w14:textFill>
          </w:rPr>
          <w:t>":timer started"</w:t>
        </w:r>
      </w:ins>
      <w:ins w:id="392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930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93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} </w:t>
        </w:r>
      </w:ins>
      <w:ins w:id="3932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da-DK"/>
            <w14:textFill>
              <w14:solidFill>
                <w14:srgbClr w14:val="C586C0"/>
              </w14:solidFill>
            </w14:textFill>
          </w:rPr>
          <w:t>else</w:t>
        </w:r>
      </w:ins>
      <w:ins w:id="393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934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93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</w:t>
        </w:r>
      </w:ins>
      <w:ins w:id="3936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ans</w:t>
        </w:r>
      </w:ins>
      <w:ins w:id="393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938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=</w:t>
        </w:r>
      </w:ins>
      <w:ins w:id="393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940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"Ok:"</w:t>
        </w:r>
      </w:ins>
      <w:ins w:id="394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942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+</w:t>
        </w:r>
      </w:ins>
      <w:ins w:id="394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944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394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3946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to_string</w:t>
        </w:r>
      </w:ins>
      <w:ins w:id="394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3948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me</w:t>
        </w:r>
      </w:ins>
      <w:ins w:id="394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3950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id</w:t>
        </w:r>
      </w:ins>
      <w:ins w:id="395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) </w:t>
        </w:r>
      </w:ins>
      <w:ins w:id="3952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+</w:t>
        </w:r>
      </w:ins>
      <w:ins w:id="395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954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":timer already running"</w:t>
        </w:r>
      </w:ins>
      <w:ins w:id="395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956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95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958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95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} </w:t>
        </w:r>
      </w:ins>
      <w:ins w:id="3960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da-DK"/>
            <w14:textFill>
              <w14:solidFill>
                <w14:srgbClr w14:val="C586C0"/>
              </w14:solidFill>
            </w14:textFill>
          </w:rPr>
          <w:t>else</w:t>
        </w:r>
      </w:ins>
      <w:ins w:id="396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962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396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3964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cmd</w:t>
        </w:r>
      </w:ins>
      <w:ins w:id="396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966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==</w:t>
        </w:r>
      </w:ins>
      <w:ins w:id="396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968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"time"</w:t>
        </w:r>
      </w:ins>
      <w:ins w:id="396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970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97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</w:t>
        </w:r>
      </w:ins>
      <w:ins w:id="3972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397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3974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timer_running</w:t>
        </w:r>
      </w:ins>
      <w:ins w:id="397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976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97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</w:t>
        </w:r>
      </w:ins>
      <w:ins w:id="3978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auto</w:t>
        </w:r>
      </w:ins>
      <w:ins w:id="397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980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now</w:t>
        </w:r>
      </w:ins>
      <w:ins w:id="398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982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398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984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398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3986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chrono</w:t>
        </w:r>
      </w:ins>
      <w:ins w:id="398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3988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steady_clock</w:t>
        </w:r>
      </w:ins>
      <w:ins w:id="398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3990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now</w:t>
        </w:r>
      </w:ins>
      <w:ins w:id="399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992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99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</w:t>
        </w:r>
      </w:ins>
      <w:ins w:id="3994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auto</w:t>
        </w:r>
      </w:ins>
      <w:ins w:id="399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996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t>diff</w:t>
        </w:r>
      </w:ins>
      <w:ins w:id="399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998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399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000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400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4002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chrono</w:t>
        </w:r>
      </w:ins>
      <w:ins w:id="400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4004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duration_cast</w:t>
        </w:r>
      </w:ins>
      <w:ins w:id="400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&lt;</w:t>
        </w:r>
      </w:ins>
      <w:ins w:id="4006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400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4008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chrono</w:t>
        </w:r>
      </w:ins>
      <w:ins w:id="400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4010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milliseconds</w:t>
        </w:r>
      </w:ins>
      <w:ins w:id="401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>&gt;(</w:t>
        </w:r>
      </w:ins>
      <w:ins w:id="4012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now</w:t>
        </w:r>
      </w:ins>
      <w:ins w:id="401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014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-</w:t>
        </w:r>
      </w:ins>
      <w:ins w:id="401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016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start_time</w:t>
        </w:r>
      </w:ins>
      <w:ins w:id="401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).</w:t>
        </w:r>
      </w:ins>
      <w:ins w:id="4018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count</w:t>
        </w:r>
      </w:ins>
      <w:ins w:id="401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020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02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</w:t>
        </w:r>
      </w:ins>
      <w:ins w:id="4022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ans</w:t>
        </w:r>
      </w:ins>
      <w:ins w:id="402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024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=</w:t>
        </w:r>
      </w:ins>
      <w:ins w:id="402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026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"Ok:"</w:t>
        </w:r>
      </w:ins>
      <w:ins w:id="402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028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+</w:t>
        </w:r>
      </w:ins>
      <w:ins w:id="402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030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403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4032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to_string</w:t>
        </w:r>
      </w:ins>
      <w:ins w:id="403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4034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me</w:t>
        </w:r>
      </w:ins>
      <w:ins w:id="403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4036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id</w:t>
        </w:r>
      </w:ins>
      <w:ins w:id="403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) </w:t>
        </w:r>
      </w:ins>
      <w:ins w:id="4038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+</w:t>
        </w:r>
      </w:ins>
      <w:ins w:id="403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040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":elapsed "</w:t>
        </w:r>
      </w:ins>
      <w:ins w:id="404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042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+</w:t>
        </w:r>
      </w:ins>
      <w:ins w:id="404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044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404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4046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to_string</w:t>
        </w:r>
      </w:ins>
      <w:ins w:id="404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4048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t>diff</w:t>
        </w:r>
      </w:ins>
      <w:ins w:id="404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) </w:t>
        </w:r>
      </w:ins>
      <w:ins w:id="4050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+</w:t>
        </w:r>
      </w:ins>
      <w:ins w:id="405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052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" ms"</w:t>
        </w:r>
      </w:ins>
      <w:ins w:id="405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054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05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} </w:t>
        </w:r>
      </w:ins>
      <w:ins w:id="4056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da-DK"/>
            <w14:textFill>
              <w14:solidFill>
                <w14:srgbClr w14:val="C586C0"/>
              </w14:solidFill>
            </w14:textFill>
          </w:rPr>
          <w:t>else</w:t>
        </w:r>
      </w:ins>
      <w:ins w:id="405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058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05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</w:t>
        </w:r>
      </w:ins>
      <w:ins w:id="4060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ans</w:t>
        </w:r>
      </w:ins>
      <w:ins w:id="406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062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=</w:t>
        </w:r>
      </w:ins>
      <w:ins w:id="406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064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"Ok:"</w:t>
        </w:r>
      </w:ins>
      <w:ins w:id="406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066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+</w:t>
        </w:r>
      </w:ins>
      <w:ins w:id="406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068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406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4070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to_string</w:t>
        </w:r>
      </w:ins>
      <w:ins w:id="407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4072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me</w:t>
        </w:r>
      </w:ins>
      <w:ins w:id="407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4074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id</w:t>
        </w:r>
      </w:ins>
      <w:ins w:id="407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) </w:t>
        </w:r>
      </w:ins>
      <w:ins w:id="4076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+</w:t>
        </w:r>
      </w:ins>
      <w:ins w:id="407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078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":timer not running"</w:t>
        </w:r>
      </w:ins>
      <w:ins w:id="407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080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08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082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08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} </w:t>
        </w:r>
      </w:ins>
      <w:ins w:id="4084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da-DK"/>
            <w14:textFill>
              <w14:solidFill>
                <w14:srgbClr w14:val="C586C0"/>
              </w14:solidFill>
            </w14:textFill>
          </w:rPr>
          <w:t>else</w:t>
        </w:r>
      </w:ins>
      <w:ins w:id="408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086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408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4088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cmd</w:t>
        </w:r>
      </w:ins>
      <w:ins w:id="408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090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==</w:t>
        </w:r>
      </w:ins>
      <w:ins w:id="409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092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"stop"</w:t>
        </w:r>
      </w:ins>
      <w:ins w:id="409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094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09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</w:t>
        </w:r>
      </w:ins>
      <w:ins w:id="4096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409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4098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timer_running</w:t>
        </w:r>
      </w:ins>
      <w:ins w:id="409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100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10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</w:t>
        </w:r>
      </w:ins>
      <w:ins w:id="4102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auto</w:t>
        </w:r>
      </w:ins>
      <w:ins w:id="410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104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now</w:t>
        </w:r>
      </w:ins>
      <w:ins w:id="410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106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410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108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410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4110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chrono</w:t>
        </w:r>
      </w:ins>
      <w:ins w:id="411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4112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steady_clock</w:t>
        </w:r>
      </w:ins>
      <w:ins w:id="411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4114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now</w:t>
        </w:r>
      </w:ins>
      <w:ins w:id="411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116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11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</w:t>
        </w:r>
      </w:ins>
      <w:ins w:id="4118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auto</w:t>
        </w:r>
      </w:ins>
      <w:ins w:id="411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120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t>diff</w:t>
        </w:r>
      </w:ins>
      <w:ins w:id="412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122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412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124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412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4126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chrono</w:t>
        </w:r>
      </w:ins>
      <w:ins w:id="412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4128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duration_cast</w:t>
        </w:r>
      </w:ins>
      <w:ins w:id="412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&lt;</w:t>
        </w:r>
      </w:ins>
      <w:ins w:id="4130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413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4132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chrono</w:t>
        </w:r>
      </w:ins>
      <w:ins w:id="413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4134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milliseconds</w:t>
        </w:r>
      </w:ins>
      <w:ins w:id="413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>&gt;(</w:t>
        </w:r>
      </w:ins>
      <w:ins w:id="4136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now</w:t>
        </w:r>
      </w:ins>
      <w:ins w:id="413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138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-</w:t>
        </w:r>
      </w:ins>
      <w:ins w:id="413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140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start_time</w:t>
        </w:r>
      </w:ins>
      <w:ins w:id="414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).</w:t>
        </w:r>
      </w:ins>
      <w:ins w:id="4142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count</w:t>
        </w:r>
      </w:ins>
      <w:ins w:id="414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144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14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</w:t>
        </w:r>
      </w:ins>
      <w:ins w:id="4146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timer_running</w:t>
        </w:r>
      </w:ins>
      <w:ins w:id="414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148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414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150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a-DK"/>
            <w14:textFill>
              <w14:solidFill>
                <w14:srgbClr w14:val="569CD6"/>
              </w14:solidFill>
            </w14:textFill>
          </w:rPr>
          <w:t>false</w:t>
        </w:r>
      </w:ins>
      <w:ins w:id="415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152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15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</w:t>
        </w:r>
      </w:ins>
      <w:ins w:id="4154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ans</w:t>
        </w:r>
      </w:ins>
      <w:ins w:id="415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156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=</w:t>
        </w:r>
      </w:ins>
      <w:ins w:id="415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158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"Ok:"</w:t>
        </w:r>
      </w:ins>
      <w:ins w:id="415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160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+</w:t>
        </w:r>
      </w:ins>
      <w:ins w:id="416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162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416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4164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to_string</w:t>
        </w:r>
      </w:ins>
      <w:ins w:id="416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4166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me</w:t>
        </w:r>
      </w:ins>
      <w:ins w:id="416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4168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id</w:t>
        </w:r>
      </w:ins>
      <w:ins w:id="416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) </w:t>
        </w:r>
      </w:ins>
      <w:ins w:id="4170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+</w:t>
        </w:r>
      </w:ins>
      <w:ins w:id="417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172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":timer stopped at "</w:t>
        </w:r>
      </w:ins>
      <w:ins w:id="417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174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+</w:t>
        </w:r>
      </w:ins>
      <w:ins w:id="417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176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417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4178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to_string</w:t>
        </w:r>
      </w:ins>
      <w:ins w:id="417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4180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t>diff</w:t>
        </w:r>
      </w:ins>
      <w:ins w:id="418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) </w:t>
        </w:r>
      </w:ins>
      <w:ins w:id="4182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+</w:t>
        </w:r>
      </w:ins>
      <w:ins w:id="418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184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" ms"</w:t>
        </w:r>
      </w:ins>
      <w:ins w:id="418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186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18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} </w:t>
        </w:r>
      </w:ins>
      <w:ins w:id="4188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da-DK"/>
            <w14:textFill>
              <w14:solidFill>
                <w14:srgbClr w14:val="C586C0"/>
              </w14:solidFill>
            </w14:textFill>
          </w:rPr>
          <w:t>else</w:t>
        </w:r>
      </w:ins>
      <w:ins w:id="418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190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19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</w:t>
        </w:r>
      </w:ins>
      <w:ins w:id="4192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ans</w:t>
        </w:r>
      </w:ins>
      <w:ins w:id="419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194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=</w:t>
        </w:r>
      </w:ins>
      <w:ins w:id="419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196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"Ok:"</w:t>
        </w:r>
      </w:ins>
      <w:ins w:id="419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198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+</w:t>
        </w:r>
      </w:ins>
      <w:ins w:id="419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200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420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4202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to_string</w:t>
        </w:r>
      </w:ins>
      <w:ins w:id="420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4204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me</w:t>
        </w:r>
      </w:ins>
      <w:ins w:id="420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4206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id</w:t>
        </w:r>
      </w:ins>
      <w:ins w:id="420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) </w:t>
        </w:r>
      </w:ins>
      <w:ins w:id="4208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+</w:t>
        </w:r>
      </w:ins>
      <w:ins w:id="420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210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":timer not running"</w:t>
        </w:r>
      </w:ins>
      <w:ins w:id="421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212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21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214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21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} </w:t>
        </w:r>
      </w:ins>
      <w:ins w:id="4216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da-DK"/>
            <w14:textFill>
              <w14:solidFill>
                <w14:srgbClr w14:val="C586C0"/>
              </w14:solidFill>
            </w14:textFill>
          </w:rPr>
          <w:t>else</w:t>
        </w:r>
      </w:ins>
      <w:ins w:id="421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218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21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</w:t>
        </w:r>
      </w:ins>
      <w:ins w:id="4220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ans</w:t>
        </w:r>
      </w:ins>
      <w:ins w:id="422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222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=</w:t>
        </w:r>
      </w:ins>
      <w:ins w:id="422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224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"Error: invalid exec command"</w:t>
        </w:r>
      </w:ins>
      <w:ins w:id="422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226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22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228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22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4230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de-DE"/>
            <w14:textFill>
              <w14:solidFill>
                <w14:srgbClr w14:val="4EC9B0"/>
              </w14:solidFill>
            </w14:textFill>
          </w:rPr>
          <w:t>my_net</w:t>
        </w:r>
      </w:ins>
      <w:ins w:id="423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4232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send_message</w:t>
        </w:r>
      </w:ins>
      <w:ins w:id="423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4234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&amp;</w:t>
        </w:r>
      </w:ins>
      <w:ins w:id="4235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me</w:t>
        </w:r>
      </w:ins>
      <w:ins w:id="423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4237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parent</w:t>
        </w:r>
      </w:ins>
      <w:ins w:id="423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4239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ans</w:t>
        </w:r>
      </w:ins>
      <w:ins w:id="424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241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24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} </w:t>
        </w:r>
      </w:ins>
      <w:ins w:id="4243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da-DK"/>
            <w14:textFill>
              <w14:solidFill>
                <w14:srgbClr w14:val="C586C0"/>
              </w14:solidFill>
            </w14:textFill>
          </w:rPr>
          <w:t>else</w:t>
        </w:r>
      </w:ins>
      <w:ins w:id="424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245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424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4247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t>command</w:t>
        </w:r>
      </w:ins>
      <w:ins w:id="424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249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==</w:t>
        </w:r>
      </w:ins>
      <w:ins w:id="425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251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"remove"</w:t>
        </w:r>
      </w:ins>
      <w:ins w:id="425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253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25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4255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425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4257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t>cout</w:t>
        </w:r>
      </w:ins>
      <w:ins w:id="425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259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&lt;&lt;</w:t>
        </w:r>
      </w:ins>
      <w:ins w:id="426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261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"[WORKER] Removing node "</w:t>
        </w:r>
      </w:ins>
      <w:ins w:id="426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263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&lt;&lt;</w:t>
        </w:r>
      </w:ins>
      <w:ins w:id="426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265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my_id</w:t>
        </w:r>
      </w:ins>
      <w:ins w:id="426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267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&lt;&lt;</w:t>
        </w:r>
      </w:ins>
      <w:ins w:id="426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269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"..."</w:t>
        </w:r>
      </w:ins>
      <w:ins w:id="427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271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&lt;&lt;</w:t>
        </w:r>
      </w:ins>
      <w:ins w:id="427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273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427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4275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t>endl</w:t>
        </w:r>
      </w:ins>
      <w:ins w:id="427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277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27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4279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428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4281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428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283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ans</w:t>
        </w:r>
      </w:ins>
      <w:ins w:id="428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285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428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287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me</w:t>
        </w:r>
      </w:ins>
      <w:ins w:id="428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4289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Remove</w:t>
        </w:r>
      </w:ins>
      <w:ins w:id="429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 xml:space="preserve">(); 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291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29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4293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ans</w:t>
        </w:r>
      </w:ins>
      <w:ins w:id="429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295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=</w:t>
        </w:r>
      </w:ins>
      <w:ins w:id="429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297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429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4299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to_string</w:t>
        </w:r>
      </w:ins>
      <w:ins w:id="430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4301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me</w:t>
        </w:r>
      </w:ins>
      <w:ins w:id="430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4303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id</w:t>
        </w:r>
      </w:ins>
      <w:ins w:id="430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) </w:t>
        </w:r>
      </w:ins>
      <w:ins w:id="4305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+</w:t>
        </w:r>
      </w:ins>
      <w:ins w:id="430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307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 "</w:t>
        </w:r>
      </w:ins>
      <w:ins w:id="430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309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+</w:t>
        </w:r>
      </w:ins>
      <w:ins w:id="431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311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ans</w:t>
        </w:r>
      </w:ins>
      <w:ins w:id="431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313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31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4315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de-DE"/>
            <w14:textFill>
              <w14:solidFill>
                <w14:srgbClr w14:val="4EC9B0"/>
              </w14:solidFill>
            </w14:textFill>
          </w:rPr>
          <w:t>my_net</w:t>
        </w:r>
      </w:ins>
      <w:ins w:id="431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4317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send_message</w:t>
        </w:r>
      </w:ins>
      <w:ins w:id="431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4319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&amp;</w:t>
        </w:r>
      </w:ins>
      <w:ins w:id="4320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me</w:t>
        </w:r>
      </w:ins>
      <w:ins w:id="432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4322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parent</w:t>
        </w:r>
      </w:ins>
      <w:ins w:id="432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4324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ans</w:t>
        </w:r>
      </w:ins>
      <w:ins w:id="432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326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32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4328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de-DE"/>
            <w14:textFill>
              <w14:solidFill>
                <w14:srgbClr w14:val="4EC9B0"/>
              </w14:solidFill>
            </w14:textFill>
          </w:rPr>
          <w:t>my_net</w:t>
        </w:r>
      </w:ins>
      <w:ins w:id="432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4330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disconnect</w:t>
        </w:r>
      </w:ins>
      <w:ins w:id="433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4332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&amp;</w:t>
        </w:r>
      </w:ins>
      <w:ins w:id="4333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me</w:t>
        </w:r>
      </w:ins>
      <w:ins w:id="433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4335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parent</w:t>
        </w:r>
      </w:ins>
      <w:ins w:id="433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4337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me</w:t>
        </w:r>
      </w:ins>
      <w:ins w:id="433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4339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parent_port</w:t>
        </w:r>
      </w:ins>
      <w:ins w:id="434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341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34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4343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me</w:t>
        </w:r>
      </w:ins>
      <w:ins w:id="434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4345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parent</w:t>
        </w:r>
      </w:ins>
      <w:ins w:id="434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4347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close</w:t>
        </w:r>
      </w:ins>
      <w:ins w:id="434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349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35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4351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435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4353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t>cout</w:t>
        </w:r>
      </w:ins>
      <w:ins w:id="435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355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&lt;&lt;</w:t>
        </w:r>
      </w:ins>
      <w:ins w:id="435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357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pt-PT"/>
            <w14:textFill>
              <w14:solidFill>
                <w14:srgbClr w14:val="CE9178"/>
              </w14:solidFill>
            </w14:textFill>
          </w:rPr>
          <w:t>"[WORKER] Node "</w:t>
        </w:r>
      </w:ins>
      <w:ins w:id="435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359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&lt;&lt;</w:t>
        </w:r>
      </w:ins>
      <w:ins w:id="436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361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my_id</w:t>
        </w:r>
      </w:ins>
      <w:ins w:id="436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363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&lt;&lt;</w:t>
        </w:r>
      </w:ins>
      <w:ins w:id="436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365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" removed successfully."</w:t>
        </w:r>
      </w:ins>
      <w:ins w:id="436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367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&lt;&lt;</w:t>
        </w:r>
      </w:ins>
      <w:ins w:id="436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369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437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4371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t>endl</w:t>
        </w:r>
      </w:ins>
      <w:ins w:id="437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373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37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4375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break</w:t>
        </w:r>
      </w:ins>
      <w:ins w:id="437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377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37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379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38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381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38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4383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sleep</w:t>
        </w:r>
      </w:ins>
      <w:ins w:id="438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4385" w:date="2024-12-23T16:15:57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1</w:t>
        </w:r>
      </w:ins>
      <w:ins w:id="438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387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38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4389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439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391" w:date="2024-12-23T16:15:57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0</w:t>
        </w:r>
      </w:ins>
      <w:ins w:id="439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393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39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395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39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ffffff"/>
            <w:rtl w:val="0"/>
            <w:lang w:val="en-US"/>
            <w14:textFill>
              <w14:solidFill>
                <w14:srgbClr w14:val="CCCCCC"/>
              </w14:solidFill>
            </w14:textFill>
          </w:rPr>
          <w:t>CMakeLists.txt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397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398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# </w:t>
        </w:r>
      </w:ins>
      <w:ins w:id="4399" w:date="2024-12-23T16:15:57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>Указываем имя проекта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400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401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t>project</w:t>
        </w:r>
      </w:ins>
      <w:ins w:id="440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t>(ZMQProject)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403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404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405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# </w:t>
        </w:r>
      </w:ins>
      <w:ins w:id="4406" w:date="2024-12-23T16:15:57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 xml:space="preserve">Указываем стандарт </w:t>
        </w:r>
      </w:ins>
      <w:ins w:id="4407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>C++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408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409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set</w:t>
        </w:r>
      </w:ins>
      <w:ins w:id="441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(CMAKE_CXX_STANDARD 17)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411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412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set</w:t>
        </w:r>
      </w:ins>
      <w:ins w:id="441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 xml:space="preserve">(CMAKE_CXX_STANDARD_REQUIRED </w:t>
        </w:r>
      </w:ins>
      <w:ins w:id="4414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True</w:t>
        </w:r>
      </w:ins>
      <w:ins w:id="441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416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417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418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# </w:t>
        </w:r>
      </w:ins>
      <w:ins w:id="4419" w:date="2024-12-23T16:15:57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>Параметры компиляции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420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421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include_directories</w:t>
        </w:r>
      </w:ins>
      <w:ins w:id="442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>(/opt/homebrew/include)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423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424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include_directories</w:t>
        </w:r>
      </w:ins>
      <w:ins w:id="442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4426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${CMAKE_SOURCE_DIR}</w:t>
        </w:r>
      </w:ins>
      <w:ins w:id="442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de-DE"/>
            <w14:textFill>
              <w14:solidFill>
                <w14:srgbClr w14:val="CCCCCC"/>
              </w14:solidFill>
            </w14:textFill>
          </w:rPr>
          <w:t xml:space="preserve">)  </w:t>
        </w:r>
      </w:ins>
      <w:ins w:id="4428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# </w:t>
        </w:r>
      </w:ins>
      <w:ins w:id="4429" w:date="2024-12-23T16:15:57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>Добавляем текущую директорию для заголовков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430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431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link_directories</w:t>
        </w:r>
      </w:ins>
      <w:ins w:id="443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>(/opt/homebrew/lib)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433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434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435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# </w:t>
        </w:r>
      </w:ins>
      <w:ins w:id="4436" w:date="2024-12-23T16:15:57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>Основные цели</w:t>
        </w:r>
      </w:ins>
      <w:ins w:id="4437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: </w:t>
        </w:r>
      </w:ins>
      <w:ins w:id="4438" w:date="2024-12-23T16:15:57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>клиент и воркер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439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440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t>add_executable</w:t>
        </w:r>
      </w:ins>
      <w:ins w:id="444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fr-FR"/>
            <w14:textFill>
              <w14:solidFill>
                <w14:srgbClr w14:val="CCCCCC"/>
              </w14:solidFill>
            </w14:textFill>
          </w:rPr>
          <w:t>(client client.cpp)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442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443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t>add_executable</w:t>
        </w:r>
      </w:ins>
      <w:ins w:id="444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>(worker worker.cpp)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445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446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447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# </w:t>
        </w:r>
      </w:ins>
      <w:ins w:id="4448" w:date="2024-12-23T16:15:57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Линковка </w:t>
        </w:r>
      </w:ins>
      <w:ins w:id="4449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:lang w:val="de-DE"/>
            <w14:textFill>
              <w14:solidFill>
                <w14:srgbClr w14:val="6A9955"/>
              </w14:solidFill>
            </w14:textFill>
          </w:rPr>
          <w:t>ZeroMQ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450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451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target_link_libraries</w:t>
        </w:r>
      </w:ins>
      <w:ins w:id="445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(client zmq)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453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454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target_link_libraries</w:t>
        </w:r>
      </w:ins>
      <w:ins w:id="445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>(worker zmq)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456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457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458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# </w:t>
        </w:r>
      </w:ins>
      <w:ins w:id="4459" w:date="2024-12-23T16:15:57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 xml:space="preserve">Подключаем </w:t>
        </w:r>
      </w:ins>
      <w:ins w:id="4460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:lang w:val="de-DE"/>
            <w14:textFill>
              <w14:solidFill>
                <w14:srgbClr w14:val="6A9955"/>
              </w14:solidFill>
            </w14:textFill>
          </w:rPr>
          <w:t>Google Test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461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462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find_package</w:t>
        </w:r>
      </w:ins>
      <w:ins w:id="446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de-DE"/>
            <w14:textFill>
              <w14:solidFill>
                <w14:srgbClr w14:val="CCCCCC"/>
              </w14:solidFill>
            </w14:textFill>
          </w:rPr>
          <w:t xml:space="preserve">(GTest REQUIRED)    </w:t>
        </w:r>
      </w:ins>
      <w:ins w:id="4464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# </w:t>
        </w:r>
      </w:ins>
      <w:ins w:id="4465" w:date="2024-12-23T16:15:57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 xml:space="preserve">Найти установленный </w:t>
        </w:r>
      </w:ins>
      <w:ins w:id="4466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:lang w:val="de-DE"/>
            <w14:textFill>
              <w14:solidFill>
                <w14:srgbClr w14:val="6A9955"/>
              </w14:solidFill>
            </w14:textFill>
          </w:rPr>
          <w:t>Google Test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467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468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find_package</w:t>
        </w:r>
      </w:ins>
      <w:ins w:id="446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 xml:space="preserve">(Threads REQUIRED) </w:t>
        </w:r>
      </w:ins>
      <w:ins w:id="4470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# </w:t>
        </w:r>
      </w:ins>
      <w:ins w:id="4471" w:date="2024-12-23T16:15:57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>Подключаем поддержку потоков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472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473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include_directories</w:t>
        </w:r>
      </w:ins>
      <w:ins w:id="447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4475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${GTEST_INCLUDE_DIRS}</w:t>
        </w:r>
      </w:ins>
      <w:ins w:id="447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477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478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479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# </w:t>
        </w:r>
      </w:ins>
      <w:ins w:id="4480" w:date="2024-12-23T16:15:57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>Создаём цель для тестов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481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482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t>add_executable</w:t>
        </w:r>
      </w:ins>
      <w:ins w:id="448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(tests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484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48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tests/test_main.cpp        </w:t>
        </w:r>
      </w:ins>
      <w:ins w:id="4486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# </w:t>
        </w:r>
      </w:ins>
      <w:ins w:id="4487" w:date="2024-12-23T16:15:57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>Файл с тестами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488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48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node.h                     </w:t>
        </w:r>
      </w:ins>
      <w:ins w:id="4490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# </w:t>
        </w:r>
      </w:ins>
      <w:ins w:id="4491" w:date="2024-12-23T16:15:57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>Заголовочные файлы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492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49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net_func.h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494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49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496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497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498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# </w:t>
        </w:r>
      </w:ins>
      <w:ins w:id="4499" w:date="2024-12-23T16:15:57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 xml:space="preserve">Линкуем тесты с </w:t>
        </w:r>
      </w:ins>
      <w:ins w:id="4500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:lang w:val="de-DE"/>
            <w14:textFill>
              <w14:solidFill>
                <w14:srgbClr w14:val="6A9955"/>
              </w14:solidFill>
            </w14:textFill>
          </w:rPr>
          <w:t xml:space="preserve">Google Test, ZeroMQ </w:t>
        </w:r>
      </w:ins>
      <w:ins w:id="4501" w:date="2024-12-23T16:15:57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>и потоками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502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503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target_link_libraries</w:t>
        </w:r>
      </w:ins>
      <w:ins w:id="450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 xml:space="preserve">(tests PRIVATE </w:t>
        </w:r>
      </w:ins>
      <w:ins w:id="4505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${GTEST_LIBRARIES}</w:t>
        </w:r>
      </w:ins>
      <w:ins w:id="450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 xml:space="preserve"> zmq Threads::Threads)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507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508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509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# </w:t>
        </w:r>
      </w:ins>
      <w:ins w:id="4510" w:date="2024-12-23T16:15:57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>Включаем тестирование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511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512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enable_testing</w:t>
        </w:r>
      </w:ins>
      <w:ins w:id="451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514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515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add_test</w:t>
        </w:r>
      </w:ins>
      <w:ins w:id="451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4517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NAME</w:t>
        </w:r>
      </w:ins>
      <w:ins w:id="451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 xml:space="preserve"> ZMQTests </w:t>
        </w:r>
      </w:ins>
      <w:ins w:id="4519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COMMAND</w:t>
        </w:r>
      </w:ins>
      <w:ins w:id="452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tests)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521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522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523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# </w:t>
        </w:r>
      </w:ins>
      <w:ins w:id="4524" w:date="2024-12-23T16:15:57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>Команда для очистки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525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526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add_custom_target</w:t>
        </w:r>
      </w:ins>
      <w:ins w:id="452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 xml:space="preserve">(clean </w:t>
        </w:r>
      </w:ins>
      <w:ins w:id="4528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COMMAND</w:t>
        </w:r>
      </w:ins>
      <w:ins w:id="452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530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${CMAKE_COMMAND}</w:t>
        </w:r>
      </w:ins>
      <w:ins w:id="453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 xml:space="preserve"> -E remove -f client worker tests)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532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533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53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ffffff"/>
            <w:rtl w:val="0"/>
            <w:lang w:val="en-US"/>
            <w14:textFill>
              <w14:solidFill>
                <w14:srgbClr w14:val="CCCCCC"/>
              </w14:solidFill>
            </w14:textFill>
          </w:rPr>
          <w:t>test_main.cpp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535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536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#include</w:t>
        </w:r>
      </w:ins>
      <w:ins w:id="4537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 xml:space="preserve"> </w:t>
        </w:r>
      </w:ins>
      <w:ins w:id="4538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da-DK"/>
            <w14:textFill>
              <w14:solidFill>
                <w14:srgbClr w14:val="CE9178"/>
              </w14:solidFill>
            </w14:textFill>
          </w:rPr>
          <w:t>&lt;gtest/gtest.h&gt;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539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540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#include</w:t>
        </w:r>
      </w:ins>
      <w:ins w:id="4541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 xml:space="preserve"> </w:t>
        </w:r>
      </w:ins>
      <w:ins w:id="4542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fr-FR"/>
            <w14:textFill>
              <w14:solidFill>
                <w14:srgbClr w14:val="CE9178"/>
              </w14:solidFill>
            </w14:textFill>
          </w:rPr>
          <w:t>&lt;chrono&gt;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543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544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#include</w:t>
        </w:r>
      </w:ins>
      <w:ins w:id="4545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 xml:space="preserve"> </w:t>
        </w:r>
      </w:ins>
      <w:ins w:id="4546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&lt;thread&gt;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547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548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#include</w:t>
        </w:r>
      </w:ins>
      <w:ins w:id="4549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 xml:space="preserve"> </w:t>
        </w:r>
      </w:ins>
      <w:ins w:id="4550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&lt;unordered_map&gt;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551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552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#include</w:t>
        </w:r>
      </w:ins>
      <w:ins w:id="4553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 xml:space="preserve"> </w:t>
        </w:r>
      </w:ins>
      <w:ins w:id="4554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&lt;unordered_set&gt;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555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556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#include</w:t>
        </w:r>
      </w:ins>
      <w:ins w:id="4557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 xml:space="preserve"> </w:t>
        </w:r>
      </w:ins>
      <w:ins w:id="4558" w:date="2024-12-23T16:15:57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it-IT"/>
            <w14:textFill>
              <w14:solidFill>
                <w14:srgbClr w14:val="CE9178"/>
              </w14:solidFill>
            </w14:textFill>
          </w:rPr>
          <w:t>&lt;iostream&gt;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559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560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561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:lang w:val="en-US"/>
            <w14:textFill>
              <w14:solidFill>
                <w14:srgbClr w14:val="6A9955"/>
              </w14:solidFill>
            </w14:textFill>
          </w:rPr>
          <w:t>// ------------------------------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562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563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// </w:t>
        </w:r>
      </w:ins>
      <w:ins w:id="4564" w:date="2024-12-23T16:15:57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 xml:space="preserve">Класс </w:t>
        </w:r>
      </w:ins>
      <w:ins w:id="4565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>TimerManager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566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567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:lang w:val="en-US"/>
            <w14:textFill>
              <w14:solidFill>
                <w14:srgbClr w14:val="6A9955"/>
              </w14:solidFill>
            </w14:textFill>
          </w:rPr>
          <w:t>// ------------------------------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568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569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it-IT"/>
            <w14:textFill>
              <w14:solidFill>
                <w14:srgbClr w14:val="569CD6"/>
              </w14:solidFill>
            </w14:textFill>
          </w:rPr>
          <w:t>class</w:t>
        </w:r>
      </w:ins>
      <w:ins w:id="457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571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TimerManager</w:t>
        </w:r>
      </w:ins>
      <w:ins w:id="457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573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574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public: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575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57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4577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void</w:t>
        </w:r>
      </w:ins>
      <w:ins w:id="457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579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t>Start</w:t>
        </w:r>
      </w:ins>
      <w:ins w:id="458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581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58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4583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running</w:t>
        </w:r>
      </w:ins>
      <w:ins w:id="458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585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458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587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true</w:t>
        </w:r>
      </w:ins>
      <w:ins w:id="458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589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59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4591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start_time</w:t>
        </w:r>
      </w:ins>
      <w:ins w:id="459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593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=</w:t>
        </w:r>
      </w:ins>
      <w:ins w:id="459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595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459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4597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chrono</w:t>
        </w:r>
      </w:ins>
      <w:ins w:id="459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4599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steady_clock</w:t>
        </w:r>
      </w:ins>
      <w:ins w:id="460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4601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now</w:t>
        </w:r>
      </w:ins>
      <w:ins w:id="460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603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60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605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606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60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4608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long</w:t>
        </w:r>
      </w:ins>
      <w:ins w:id="460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610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ElapsedMs</w:t>
        </w:r>
      </w:ins>
      <w:ins w:id="461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() </w:t>
        </w:r>
      </w:ins>
      <w:ins w:id="4612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t>const</w:t>
        </w:r>
      </w:ins>
      <w:ins w:id="461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614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61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4616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461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4618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ru-RU"/>
            <w14:textFill>
              <w14:solidFill>
                <w14:srgbClr w14:val="D4D4D4"/>
              </w14:solidFill>
            </w14:textFill>
          </w:rPr>
          <w:t>!</w:t>
        </w:r>
      </w:ins>
      <w:ins w:id="4619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running</w:t>
        </w:r>
      </w:ins>
      <w:ins w:id="462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) </w:t>
        </w:r>
      </w:ins>
      <w:ins w:id="4621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462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623" w:date="2024-12-23T16:15:57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0</w:t>
        </w:r>
      </w:ins>
      <w:ins w:id="462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625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62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4627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auto</w:t>
        </w:r>
      </w:ins>
      <w:ins w:id="462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629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now</w:t>
        </w:r>
      </w:ins>
      <w:ins w:id="463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631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463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633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463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4635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chrono</w:t>
        </w:r>
      </w:ins>
      <w:ins w:id="463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4637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steady_clock</w:t>
        </w:r>
      </w:ins>
      <w:ins w:id="463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4639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now</w:t>
        </w:r>
      </w:ins>
      <w:ins w:id="464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641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64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4643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464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645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464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4647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chrono</w:t>
        </w:r>
      </w:ins>
      <w:ins w:id="464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4649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duration_cast</w:t>
        </w:r>
      </w:ins>
      <w:ins w:id="465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&lt;</w:t>
        </w:r>
      </w:ins>
      <w:ins w:id="4651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465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4653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chrono</w:t>
        </w:r>
      </w:ins>
      <w:ins w:id="465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4655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milliseconds</w:t>
        </w:r>
      </w:ins>
      <w:ins w:id="465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>&gt;(</w:t>
        </w:r>
      </w:ins>
      <w:ins w:id="4657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now</w:t>
        </w:r>
      </w:ins>
      <w:ins w:id="465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659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-</w:t>
        </w:r>
      </w:ins>
      <w:ins w:id="466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661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start_time</w:t>
        </w:r>
      </w:ins>
      <w:ins w:id="466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).</w:t>
        </w:r>
      </w:ins>
      <w:ins w:id="4663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count</w:t>
        </w:r>
      </w:ins>
      <w:ins w:id="466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665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66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667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668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66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4670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void</w:t>
        </w:r>
      </w:ins>
      <w:ins w:id="467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672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Stop</w:t>
        </w:r>
      </w:ins>
      <w:ins w:id="467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674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67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4676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running</w:t>
        </w:r>
      </w:ins>
      <w:ins w:id="467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678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467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680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a-DK"/>
            <w14:textFill>
              <w14:solidFill>
                <w14:srgbClr w14:val="569CD6"/>
              </w14:solidFill>
            </w14:textFill>
          </w:rPr>
          <w:t>false</w:t>
        </w:r>
      </w:ins>
      <w:ins w:id="468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682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68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684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685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686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private: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687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68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4689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bool</w:t>
        </w:r>
      </w:ins>
      <w:ins w:id="469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691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running</w:t>
        </w:r>
      </w:ins>
      <w:ins w:id="469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693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469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695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a-DK"/>
            <w14:textFill>
              <w14:solidFill>
                <w14:srgbClr w14:val="569CD6"/>
              </w14:solidFill>
            </w14:textFill>
          </w:rPr>
          <w:t>false</w:t>
        </w:r>
      </w:ins>
      <w:ins w:id="469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697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69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4699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470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4701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chrono</w:t>
        </w:r>
      </w:ins>
      <w:ins w:id="470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4703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time_point</w:t>
        </w:r>
      </w:ins>
      <w:ins w:id="4704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&lt;</w:t>
        </w:r>
      </w:ins>
      <w:ins w:id="4705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470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4707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chrono</w:t>
        </w:r>
      </w:ins>
      <w:ins w:id="470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4709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steady_clock</w:t>
        </w:r>
      </w:ins>
      <w:ins w:id="4710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t>&gt;</w:t>
        </w:r>
      </w:ins>
      <w:ins w:id="471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712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start_time</w:t>
        </w:r>
      </w:ins>
      <w:ins w:id="471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714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71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};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716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717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718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:lang w:val="en-US"/>
            <w14:textFill>
              <w14:solidFill>
                <w14:srgbClr w14:val="6A9955"/>
              </w14:solidFill>
            </w14:textFill>
          </w:rPr>
          <w:t>// ------------------------------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719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720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// </w:t>
        </w:r>
      </w:ins>
      <w:ins w:id="4721" w:date="2024-12-23T16:15:57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 xml:space="preserve">Класс </w:t>
        </w:r>
      </w:ins>
      <w:ins w:id="4722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:lang w:val="en-US"/>
            <w14:textFill>
              <w14:solidFill>
                <w14:srgbClr w14:val="6A9955"/>
              </w14:solidFill>
            </w14:textFill>
          </w:rPr>
          <w:t>TreeManager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723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724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// </w:t>
        </w:r>
      </w:ins>
      <w:ins w:id="4725" w:date="2024-12-23T16:15:57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 xml:space="preserve">Управляет </w:t>
        </w:r>
      </w:ins>
      <w:ins w:id="4726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>"</w:t>
        </w:r>
      </w:ins>
      <w:ins w:id="4727" w:date="2024-12-23T16:15:57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>узлами</w:t>
        </w:r>
      </w:ins>
      <w:ins w:id="4728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 xml:space="preserve">" </w:t>
        </w:r>
      </w:ins>
      <w:ins w:id="4729" w:date="2024-12-23T16:15:57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>в дереве</w:t>
        </w:r>
      </w:ins>
      <w:ins w:id="4730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>: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731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732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//  - </w:t>
        </w:r>
      </w:ins>
      <w:ins w:id="4733" w:date="2024-12-23T16:15:57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 xml:space="preserve">Узел имеет </w:t>
        </w:r>
      </w:ins>
      <w:ins w:id="4734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>id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735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736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//  - </w:t>
        </w:r>
      </w:ins>
      <w:ins w:id="4737" w:date="2024-12-23T16:15:57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 xml:space="preserve">Есть корневой узел </w:t>
        </w:r>
      </w:ins>
      <w:ins w:id="4738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>(-1)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739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740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//  - </w:t>
        </w:r>
      </w:ins>
      <w:ins w:id="4741" w:date="2024-12-23T16:15:57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>Можно создавать узлы с заданным родителем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742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743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//  - </w:t>
        </w:r>
      </w:ins>
      <w:ins w:id="4744" w:date="2024-12-23T16:15:57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>Можно удалять узлы и их потомков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745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746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//  - </w:t>
        </w:r>
      </w:ins>
      <w:ins w:id="4747" w:date="2024-12-23T16:15:57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>Можно проверять</w:t>
        </w:r>
      </w:ins>
      <w:ins w:id="4748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, </w:t>
        </w:r>
      </w:ins>
      <w:ins w:id="4749" w:date="2024-12-23T16:15:57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>доступен ли узел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750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751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:lang w:val="en-US"/>
            <w14:textFill>
              <w14:solidFill>
                <w14:srgbClr w14:val="6A9955"/>
              </w14:solidFill>
            </w14:textFill>
          </w:rPr>
          <w:t>// ------------------------------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752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753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it-IT"/>
            <w14:textFill>
              <w14:solidFill>
                <w14:srgbClr w14:val="569CD6"/>
              </w14:solidFill>
            </w14:textFill>
          </w:rPr>
          <w:t>class</w:t>
        </w:r>
      </w:ins>
      <w:ins w:id="475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755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TreeManager</w:t>
        </w:r>
      </w:ins>
      <w:ins w:id="475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757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758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public: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759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76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4761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TreeManager</w:t>
        </w:r>
      </w:ins>
      <w:ins w:id="476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763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764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        // </w:t>
        </w:r>
      </w:ins>
      <w:ins w:id="4765" w:date="2024-12-23T16:15:57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>Можно сразу создать корневой узел</w:t>
        </w:r>
      </w:ins>
      <w:ins w:id="4766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, </w:t>
        </w:r>
      </w:ins>
      <w:ins w:id="4767" w:date="2024-12-23T16:15:57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>если нужно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768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76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4770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CreateNode</w:t>
        </w:r>
      </w:ins>
      <w:ins w:id="477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4772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-</w:t>
        </w:r>
      </w:ins>
      <w:ins w:id="4773" w:date="2024-12-23T16:15:57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1</w:t>
        </w:r>
      </w:ins>
      <w:ins w:id="477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4775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-</w:t>
        </w:r>
      </w:ins>
      <w:ins w:id="4776" w:date="2024-12-23T16:15:57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1</w:t>
        </w:r>
      </w:ins>
      <w:ins w:id="477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778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77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780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781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78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4783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bool</w:t>
        </w:r>
      </w:ins>
      <w:ins w:id="478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785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CreateNode</w:t>
        </w:r>
      </w:ins>
      <w:ins w:id="478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4787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478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789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child_id</w:t>
        </w:r>
      </w:ins>
      <w:ins w:id="479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4791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479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793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parent_id</w:t>
        </w:r>
      </w:ins>
      <w:ins w:id="479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795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796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        // </w:t>
        </w:r>
      </w:ins>
      <w:ins w:id="4797" w:date="2024-12-23T16:15:57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>Если узел уже существует</w:t>
        </w:r>
      </w:ins>
      <w:ins w:id="4798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, </w:t>
        </w:r>
      </w:ins>
      <w:ins w:id="4799" w:date="2024-12-23T16:15:57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>ошибка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800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80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4802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480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4804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nodes</w:t>
        </w:r>
      </w:ins>
      <w:ins w:id="480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4806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t>find</w:t>
        </w:r>
      </w:ins>
      <w:ins w:id="480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4808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child_id</w:t>
        </w:r>
      </w:ins>
      <w:ins w:id="480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) </w:t>
        </w:r>
      </w:ins>
      <w:ins w:id="4810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ru-RU"/>
            <w14:textFill>
              <w14:solidFill>
                <w14:srgbClr w14:val="DCDCAA"/>
              </w14:solidFill>
            </w14:textFill>
          </w:rPr>
          <w:t>!=</w:t>
        </w:r>
      </w:ins>
      <w:ins w:id="481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812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nodes</w:t>
        </w:r>
      </w:ins>
      <w:ins w:id="481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4814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end</w:t>
        </w:r>
      </w:ins>
      <w:ins w:id="481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()) </w:t>
        </w:r>
      </w:ins>
      <w:ins w:id="4816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481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818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a-DK"/>
            <w14:textFill>
              <w14:solidFill>
                <w14:srgbClr w14:val="569CD6"/>
              </w14:solidFill>
            </w14:textFill>
          </w:rPr>
          <w:t>false</w:t>
        </w:r>
      </w:ins>
      <w:ins w:id="481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820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821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        // </w:t>
        </w:r>
      </w:ins>
      <w:ins w:id="4822" w:date="2024-12-23T16:15:57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>Если родитель не существует и это не корень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823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82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4825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482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4827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parent_id</w:t>
        </w:r>
      </w:ins>
      <w:ins w:id="482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829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ru-RU"/>
            <w14:textFill>
              <w14:solidFill>
                <w14:srgbClr w14:val="D4D4D4"/>
              </w14:solidFill>
            </w14:textFill>
          </w:rPr>
          <w:t>!=</w:t>
        </w:r>
      </w:ins>
      <w:ins w:id="483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831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-</w:t>
        </w:r>
      </w:ins>
      <w:ins w:id="4832" w:date="2024-12-23T16:15:57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1</w:t>
        </w:r>
      </w:ins>
      <w:ins w:id="483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834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&amp;&amp;</w:t>
        </w:r>
      </w:ins>
      <w:ins w:id="483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836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nodes</w:t>
        </w:r>
      </w:ins>
      <w:ins w:id="483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4838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t>find</w:t>
        </w:r>
      </w:ins>
      <w:ins w:id="483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4840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parent_id</w:t>
        </w:r>
      </w:ins>
      <w:ins w:id="484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) </w:t>
        </w:r>
      </w:ins>
      <w:ins w:id="4842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==</w:t>
        </w:r>
      </w:ins>
      <w:ins w:id="484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844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nodes</w:t>
        </w:r>
      </w:ins>
      <w:ins w:id="484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4846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end</w:t>
        </w:r>
      </w:ins>
      <w:ins w:id="484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()) </w:t>
        </w:r>
      </w:ins>
      <w:ins w:id="4848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484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850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a-DK"/>
            <w14:textFill>
              <w14:solidFill>
                <w14:srgbClr w14:val="569CD6"/>
              </w14:solidFill>
            </w14:textFill>
          </w:rPr>
          <w:t>false</w:t>
        </w:r>
      </w:ins>
      <w:ins w:id="485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852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853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85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4855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it-IT"/>
            <w14:textFill>
              <w14:solidFill>
                <w14:srgbClr w14:val="4EC9B0"/>
              </w14:solidFill>
            </w14:textFill>
          </w:rPr>
          <w:t>NodeInfo</w:t>
        </w:r>
      </w:ins>
      <w:ins w:id="485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857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info</w:t>
        </w:r>
      </w:ins>
      <w:ins w:id="485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859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86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4861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info</w:t>
        </w:r>
      </w:ins>
      <w:ins w:id="486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4863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id</w:t>
        </w:r>
      </w:ins>
      <w:ins w:id="486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865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486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867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child_id</w:t>
        </w:r>
      </w:ins>
      <w:ins w:id="486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869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87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4871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info</w:t>
        </w:r>
      </w:ins>
      <w:ins w:id="487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4873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parent</w:t>
        </w:r>
      </w:ins>
      <w:ins w:id="487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875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487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877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parent_id</w:t>
        </w:r>
      </w:ins>
      <w:ins w:id="487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879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88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4881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nodes</w:t>
        </w:r>
      </w:ins>
      <w:ins w:id="4882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t>[</w:t>
        </w:r>
      </w:ins>
      <w:ins w:id="4883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child_id</w:t>
        </w:r>
      </w:ins>
      <w:ins w:id="4884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t>]</w:t>
        </w:r>
      </w:ins>
      <w:ins w:id="488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886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=</w:t>
        </w:r>
      </w:ins>
      <w:ins w:id="488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888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info</w:t>
        </w:r>
      </w:ins>
      <w:ins w:id="488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890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891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892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        // </w:t>
        </w:r>
      </w:ins>
      <w:ins w:id="4893" w:date="2024-12-23T16:15:57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 xml:space="preserve">Добавляем </w:t>
        </w:r>
      </w:ins>
      <w:ins w:id="4894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:lang w:val="en-US"/>
            <w14:textFill>
              <w14:solidFill>
                <w14:srgbClr w14:val="6A9955"/>
              </w14:solidFill>
            </w14:textFill>
          </w:rPr>
          <w:t xml:space="preserve">child_id </w:t>
        </w:r>
      </w:ins>
      <w:ins w:id="4895" w:date="2024-12-23T16:15:57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>в список детей родителя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896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89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4898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489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4900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parent_id</w:t>
        </w:r>
      </w:ins>
      <w:ins w:id="490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902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ru-RU"/>
            <w14:textFill>
              <w14:solidFill>
                <w14:srgbClr w14:val="D4D4D4"/>
              </w14:solidFill>
            </w14:textFill>
          </w:rPr>
          <w:t>!=</w:t>
        </w:r>
      </w:ins>
      <w:ins w:id="490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904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-</w:t>
        </w:r>
      </w:ins>
      <w:ins w:id="4905" w:date="2024-12-23T16:15:57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1</w:t>
        </w:r>
      </w:ins>
      <w:ins w:id="490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907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90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4909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nodes</w:t>
        </w:r>
      </w:ins>
      <w:ins w:id="4910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t>[</w:t>
        </w:r>
      </w:ins>
      <w:ins w:id="4911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parent_id</w:t>
        </w:r>
      </w:ins>
      <w:ins w:id="4912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t>]</w:t>
        </w:r>
      </w:ins>
      <w:ins w:id="491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4914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children</w:t>
        </w:r>
      </w:ins>
      <w:ins w:id="491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4916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insert</w:t>
        </w:r>
      </w:ins>
      <w:ins w:id="491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4918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child_id</w:t>
        </w:r>
      </w:ins>
      <w:ins w:id="491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920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92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922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923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92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4925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492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927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true</w:t>
        </w:r>
      </w:ins>
      <w:ins w:id="492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929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93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931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932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93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4934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bool</w:t>
        </w:r>
      </w:ins>
      <w:ins w:id="493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936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RemoveNode</w:t>
        </w:r>
      </w:ins>
      <w:ins w:id="493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4938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493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940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id</w:t>
        </w:r>
      </w:ins>
      <w:ins w:id="494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942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943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        // </w:t>
        </w:r>
      </w:ins>
      <w:ins w:id="4944" w:date="2024-12-23T16:15:57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>Если узел не существует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945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94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4947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494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4949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nodes</w:t>
        </w:r>
      </w:ins>
      <w:ins w:id="495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4951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t>find</w:t>
        </w:r>
      </w:ins>
      <w:ins w:id="495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4953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id</w:t>
        </w:r>
      </w:ins>
      <w:ins w:id="495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) </w:t>
        </w:r>
      </w:ins>
      <w:ins w:id="4955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==</w:t>
        </w:r>
      </w:ins>
      <w:ins w:id="495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957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nodes</w:t>
        </w:r>
      </w:ins>
      <w:ins w:id="495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4959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end</w:t>
        </w:r>
      </w:ins>
      <w:ins w:id="496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()) </w:t>
        </w:r>
      </w:ins>
      <w:ins w:id="4961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496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963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a-DK"/>
            <w14:textFill>
              <w14:solidFill>
                <w14:srgbClr w14:val="569CD6"/>
              </w14:solidFill>
            </w14:textFill>
          </w:rPr>
          <w:t>false</w:t>
        </w:r>
      </w:ins>
      <w:ins w:id="496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965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966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967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        // </w:t>
        </w:r>
      </w:ins>
      <w:ins w:id="4968" w:date="2024-12-23T16:15:57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>Рекурсивно удаляем всех потомков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969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97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4971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RemoveSubtree</w:t>
        </w:r>
      </w:ins>
      <w:ins w:id="497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4973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id</w:t>
        </w:r>
      </w:ins>
      <w:ins w:id="497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975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976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97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4978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497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980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true</w:t>
        </w:r>
      </w:ins>
      <w:ins w:id="498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982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98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984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985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98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4987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bool</w:t>
        </w:r>
      </w:ins>
      <w:ins w:id="498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989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IsNodeAccessible</w:t>
        </w:r>
      </w:ins>
      <w:ins w:id="499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4991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499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993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id</w:t>
        </w:r>
      </w:ins>
      <w:ins w:id="499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) </w:t>
        </w:r>
      </w:ins>
      <w:ins w:id="4995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t>const</w:t>
        </w:r>
      </w:ins>
      <w:ins w:id="499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997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99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4999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500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001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nodes</w:t>
        </w:r>
      </w:ins>
      <w:ins w:id="500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5003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t>find</w:t>
        </w:r>
      </w:ins>
      <w:ins w:id="500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5005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id</w:t>
        </w:r>
      </w:ins>
      <w:ins w:id="500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) </w:t>
        </w:r>
      </w:ins>
      <w:ins w:id="5007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ru-RU"/>
            <w14:textFill>
              <w14:solidFill>
                <w14:srgbClr w14:val="DCDCAA"/>
              </w14:solidFill>
            </w14:textFill>
          </w:rPr>
          <w:t>!=</w:t>
        </w:r>
      </w:ins>
      <w:ins w:id="500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009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nodes</w:t>
        </w:r>
      </w:ins>
      <w:ins w:id="501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5011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end</w:t>
        </w:r>
      </w:ins>
      <w:ins w:id="501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013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01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015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016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017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private: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018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01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5020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fr-FR"/>
            <w14:textFill>
              <w14:solidFill>
                <w14:srgbClr w14:val="569CD6"/>
              </w14:solidFill>
            </w14:textFill>
          </w:rPr>
          <w:t>struct</w:t>
        </w:r>
      </w:ins>
      <w:ins w:id="502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022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it-IT"/>
            <w14:textFill>
              <w14:solidFill>
                <w14:srgbClr w14:val="4EC9B0"/>
              </w14:solidFill>
            </w14:textFill>
          </w:rPr>
          <w:t>NodeInfo</w:t>
        </w:r>
      </w:ins>
      <w:ins w:id="502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024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02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5026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502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028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id</w:t>
        </w:r>
      </w:ins>
      <w:ins w:id="502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030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03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5032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503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034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parent</w:t>
        </w:r>
      </w:ins>
      <w:ins w:id="503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036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03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5038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503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5040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unordered_set</w:t>
        </w:r>
      </w:ins>
      <w:ins w:id="5041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&lt;</w:t>
        </w:r>
      </w:ins>
      <w:ins w:id="5042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5043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t>&gt;</w:t>
        </w:r>
      </w:ins>
      <w:ins w:id="504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045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children</w:t>
        </w:r>
      </w:ins>
      <w:ins w:id="504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047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04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};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049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050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05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5052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505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5054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unordered_map</w:t>
        </w:r>
      </w:ins>
      <w:ins w:id="5055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&lt;</w:t>
        </w:r>
      </w:ins>
      <w:ins w:id="5056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505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5058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it-IT"/>
            <w14:textFill>
              <w14:solidFill>
                <w14:srgbClr w14:val="4EC9B0"/>
              </w14:solidFill>
            </w14:textFill>
          </w:rPr>
          <w:t>NodeInfo</w:t>
        </w:r>
      </w:ins>
      <w:ins w:id="5059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t>&gt;</w:t>
        </w:r>
      </w:ins>
      <w:ins w:id="506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061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nodes</w:t>
        </w:r>
      </w:ins>
      <w:ins w:id="506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063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064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06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5066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void</w:t>
        </w:r>
      </w:ins>
      <w:ins w:id="506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068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RemoveSubtree</w:t>
        </w:r>
      </w:ins>
      <w:ins w:id="506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5070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507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072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id</w:t>
        </w:r>
      </w:ins>
      <w:ins w:id="507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074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075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        // </w:t>
        </w:r>
      </w:ins>
      <w:ins w:id="5076" w:date="2024-12-23T16:15:57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>Сначала удаляем всех детей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077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07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5079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for</w:t>
        </w:r>
      </w:ins>
      <w:ins w:id="508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5081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auto</w:t>
        </w:r>
      </w:ins>
      <w:ins w:id="508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083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c</w:t>
        </w:r>
      </w:ins>
      <w:ins w:id="508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fr-FR"/>
            <w14:textFill>
              <w14:solidFill>
                <w14:srgbClr w14:val="CCCCCC"/>
              </w14:solidFill>
            </w14:textFill>
          </w:rPr>
          <w:t xml:space="preserve"> : </w:t>
        </w:r>
      </w:ins>
      <w:ins w:id="5085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nodes</w:t>
        </w:r>
      </w:ins>
      <w:ins w:id="5086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t>[</w:t>
        </w:r>
      </w:ins>
      <w:ins w:id="5087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id</w:t>
        </w:r>
      </w:ins>
      <w:ins w:id="5088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t>]</w:t>
        </w:r>
      </w:ins>
      <w:ins w:id="508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5090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children</w:t>
        </w:r>
      </w:ins>
      <w:ins w:id="509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092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09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5094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RemoveSubtree</w:t>
        </w:r>
      </w:ins>
      <w:ins w:id="509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5096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c</w:t>
        </w:r>
      </w:ins>
      <w:ins w:id="509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098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09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100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101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        // </w:t>
        </w:r>
      </w:ins>
      <w:ins w:id="5102" w:date="2024-12-23T16:15:57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>Удаляем связь родителя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103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10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5105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510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107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parent_id</w:t>
        </w:r>
      </w:ins>
      <w:ins w:id="510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109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511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111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nodes</w:t>
        </w:r>
      </w:ins>
      <w:ins w:id="5112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t>[</w:t>
        </w:r>
      </w:ins>
      <w:ins w:id="5113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id</w:t>
        </w:r>
      </w:ins>
      <w:ins w:id="5114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t>]</w:t>
        </w:r>
      </w:ins>
      <w:ins w:id="511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5116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parent</w:t>
        </w:r>
      </w:ins>
      <w:ins w:id="511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118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11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5120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512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5122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parent_id</w:t>
        </w:r>
      </w:ins>
      <w:ins w:id="512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124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ru-RU"/>
            <w14:textFill>
              <w14:solidFill>
                <w14:srgbClr w14:val="D4D4D4"/>
              </w14:solidFill>
            </w14:textFill>
          </w:rPr>
          <w:t>!=</w:t>
        </w:r>
      </w:ins>
      <w:ins w:id="512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126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-</w:t>
        </w:r>
      </w:ins>
      <w:ins w:id="5127" w:date="2024-12-23T16:15:57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1</w:t>
        </w:r>
      </w:ins>
      <w:ins w:id="512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129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13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5131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nodes</w:t>
        </w:r>
      </w:ins>
      <w:ins w:id="5132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t>[</w:t>
        </w:r>
      </w:ins>
      <w:ins w:id="5133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parent_id</w:t>
        </w:r>
      </w:ins>
      <w:ins w:id="5134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t>]</w:t>
        </w:r>
      </w:ins>
      <w:ins w:id="513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5136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children</w:t>
        </w:r>
      </w:ins>
      <w:ins w:id="513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5138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s-ES_tradnl"/>
            <w14:textFill>
              <w14:solidFill>
                <w14:srgbClr w14:val="DCDCAA"/>
              </w14:solidFill>
            </w14:textFill>
          </w:rPr>
          <w:t>erase</w:t>
        </w:r>
      </w:ins>
      <w:ins w:id="513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5140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id</w:t>
        </w:r>
      </w:ins>
      <w:ins w:id="514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142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14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144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145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146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        // </w:t>
        </w:r>
      </w:ins>
      <w:ins w:id="5147" w:date="2024-12-23T16:15:57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>Теперь удаляем сам узел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148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14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5150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nodes</w:t>
        </w:r>
      </w:ins>
      <w:ins w:id="515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5152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s-ES_tradnl"/>
            <w14:textFill>
              <w14:solidFill>
                <w14:srgbClr w14:val="DCDCAA"/>
              </w14:solidFill>
            </w14:textFill>
          </w:rPr>
          <w:t>erase</w:t>
        </w:r>
      </w:ins>
      <w:ins w:id="515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5154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id</w:t>
        </w:r>
      </w:ins>
      <w:ins w:id="515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156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15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158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15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};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160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161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162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163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TEST</w:t>
        </w:r>
      </w:ins>
      <w:ins w:id="516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>(TimerManagerTest, StartStopCheck)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165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16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5167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TimerManager</w:t>
        </w:r>
      </w:ins>
      <w:ins w:id="516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169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tm</w:t>
        </w:r>
      </w:ins>
      <w:ins w:id="517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171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17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5173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tm</w:t>
        </w:r>
      </w:ins>
      <w:ins w:id="517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5175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t>Start</w:t>
        </w:r>
      </w:ins>
      <w:ins w:id="517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177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17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5179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518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5181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this_thread</w:t>
        </w:r>
      </w:ins>
      <w:ins w:id="518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5183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sleep_for</w:t>
        </w:r>
      </w:ins>
      <w:ins w:id="518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5185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518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5187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chrono</w:t>
        </w:r>
      </w:ins>
      <w:ins w:id="518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5189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milliseconds</w:t>
        </w:r>
      </w:ins>
      <w:ins w:id="519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5191" w:date="2024-12-23T16:15:57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50</w:t>
        </w:r>
      </w:ins>
      <w:ins w:id="519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193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19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5195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long</w:t>
        </w:r>
      </w:ins>
      <w:ins w:id="519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197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elapsed</w:t>
        </w:r>
      </w:ins>
      <w:ins w:id="519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199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520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201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tm</w:t>
        </w:r>
      </w:ins>
      <w:ins w:id="520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5203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ElapsedMs</w:t>
        </w:r>
      </w:ins>
      <w:ins w:id="520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205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206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    // </w:t>
        </w:r>
      </w:ins>
      <w:ins w:id="5207" w:date="2024-12-23T16:15:57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>Проверяем</w:t>
        </w:r>
      </w:ins>
      <w:ins w:id="5208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, </w:t>
        </w:r>
      </w:ins>
      <w:ins w:id="5209" w:date="2024-12-23T16:15:57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 xml:space="preserve">что прошло хотя бы </w:t>
        </w:r>
      </w:ins>
      <w:ins w:id="5210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50 </w:t>
        </w:r>
      </w:ins>
      <w:ins w:id="5211" w:date="2024-12-23T16:15:57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>мс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212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21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5214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EXPECT_GE</w:t>
        </w:r>
      </w:ins>
      <w:ins w:id="521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5216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elapsed</w:t>
        </w:r>
      </w:ins>
      <w:ins w:id="521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5218" w:date="2024-12-23T16:15:57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50</w:t>
        </w:r>
      </w:ins>
      <w:ins w:id="521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220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22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5222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tm</w:t>
        </w:r>
      </w:ins>
      <w:ins w:id="522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5224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Stop</w:t>
        </w:r>
      </w:ins>
      <w:ins w:id="522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226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227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    // </w:t>
        </w:r>
      </w:ins>
      <w:ins w:id="5228" w:date="2024-12-23T16:15:57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 xml:space="preserve">После остановки таймер должен возвращать </w:t>
        </w:r>
      </w:ins>
      <w:ins w:id="5229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>0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230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23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5232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EXPECT_EQ</w:t>
        </w:r>
      </w:ins>
      <w:ins w:id="523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5234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tm</w:t>
        </w:r>
      </w:ins>
      <w:ins w:id="523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5236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ElapsedMs</w:t>
        </w:r>
      </w:ins>
      <w:ins w:id="523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(), </w:t>
        </w:r>
      </w:ins>
      <w:ins w:id="5238" w:date="2024-12-23T16:15:57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0</w:t>
        </w:r>
      </w:ins>
      <w:ins w:id="523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240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24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242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243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244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TEST</w:t>
        </w:r>
      </w:ins>
      <w:ins w:id="524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>(TimerManagerTest, NoStartCheck)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246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24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5248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TimerManager</w:t>
        </w:r>
      </w:ins>
      <w:ins w:id="524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250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tm</w:t>
        </w:r>
      </w:ins>
      <w:ins w:id="525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252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253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    // </w:t>
        </w:r>
      </w:ins>
      <w:ins w:id="5254" w:date="2024-12-23T16:15:57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Без </w:t>
        </w:r>
      </w:ins>
      <w:ins w:id="5255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:lang w:val="en-US"/>
            <w14:textFill>
              <w14:solidFill>
                <w14:srgbClr w14:val="6A9955"/>
              </w14:solidFill>
            </w14:textFill>
          </w:rPr>
          <w:t xml:space="preserve">Start elapsed </w:t>
        </w:r>
      </w:ins>
      <w:ins w:id="5256" w:date="2024-12-23T16:15:57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 xml:space="preserve">всегда </w:t>
        </w:r>
      </w:ins>
      <w:ins w:id="5257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>0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258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25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5260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EXPECT_EQ</w:t>
        </w:r>
      </w:ins>
      <w:ins w:id="526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5262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tm</w:t>
        </w:r>
      </w:ins>
      <w:ins w:id="526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5264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ElapsedMs</w:t>
        </w:r>
      </w:ins>
      <w:ins w:id="526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(), </w:t>
        </w:r>
      </w:ins>
      <w:ins w:id="5266" w:date="2024-12-23T16:15:57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0</w:t>
        </w:r>
      </w:ins>
      <w:ins w:id="526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268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26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5270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tm</w:t>
        </w:r>
      </w:ins>
      <w:ins w:id="527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5272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Stop</w:t>
        </w:r>
      </w:ins>
      <w:ins w:id="527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 xml:space="preserve">(); 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274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27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5276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EXPECT_EQ</w:t>
        </w:r>
      </w:ins>
      <w:ins w:id="527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5278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tm</w:t>
        </w:r>
      </w:ins>
      <w:ins w:id="527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5280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ElapsedMs</w:t>
        </w:r>
      </w:ins>
      <w:ins w:id="528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(), </w:t>
        </w:r>
      </w:ins>
      <w:ins w:id="5282" w:date="2024-12-23T16:15:57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0</w:t>
        </w:r>
      </w:ins>
      <w:ins w:id="528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284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28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286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287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288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289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TEST</w:t>
        </w:r>
      </w:ins>
      <w:ins w:id="529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>(TreeManagerTest, CreateRemoveCheck)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291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29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5293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TreeManager</w:t>
        </w:r>
      </w:ins>
      <w:ins w:id="529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295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tm</w:t>
        </w:r>
      </w:ins>
      <w:ins w:id="529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297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298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    // </w:t>
        </w:r>
      </w:ins>
      <w:ins w:id="5299" w:date="2024-12-23T16:15:57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 xml:space="preserve">По умолчанию корневой узел </w:t>
        </w:r>
      </w:ins>
      <w:ins w:id="5300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(-1) </w:t>
        </w:r>
      </w:ins>
      <w:ins w:id="5301" w:date="2024-12-23T16:15:57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>существует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302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30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5304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EXPECT_TRUE</w:t>
        </w:r>
      </w:ins>
      <w:ins w:id="530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5306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tm</w:t>
        </w:r>
      </w:ins>
      <w:ins w:id="530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5308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IsNodeAccessible</w:t>
        </w:r>
      </w:ins>
      <w:ins w:id="530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5310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-</w:t>
        </w:r>
      </w:ins>
      <w:ins w:id="5311" w:date="2024-12-23T16:15:57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1</w:t>
        </w:r>
      </w:ins>
      <w:ins w:id="531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313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314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315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    // </w:t>
        </w:r>
      </w:ins>
      <w:ins w:id="5316" w:date="2024-12-23T16:15:57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 xml:space="preserve">Создаём узел </w:t>
        </w:r>
      </w:ins>
      <w:ins w:id="5317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10 </w:t>
        </w:r>
      </w:ins>
      <w:ins w:id="5318" w:date="2024-12-23T16:15:57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от </w:t>
        </w:r>
      </w:ins>
      <w:ins w:id="5319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>-1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320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32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5322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EXPECT_TRUE</w:t>
        </w:r>
      </w:ins>
      <w:ins w:id="532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5324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tm</w:t>
        </w:r>
      </w:ins>
      <w:ins w:id="532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5326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CreateNode</w:t>
        </w:r>
      </w:ins>
      <w:ins w:id="532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5328" w:date="2024-12-23T16:15:57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10</w:t>
        </w:r>
      </w:ins>
      <w:ins w:id="532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5330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-</w:t>
        </w:r>
      </w:ins>
      <w:ins w:id="5331" w:date="2024-12-23T16:15:57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1</w:t>
        </w:r>
      </w:ins>
      <w:ins w:id="533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333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33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5335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EXPECT_TRUE</w:t>
        </w:r>
      </w:ins>
      <w:ins w:id="533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5337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tm</w:t>
        </w:r>
      </w:ins>
      <w:ins w:id="533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5339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IsNodeAccessible</w:t>
        </w:r>
      </w:ins>
      <w:ins w:id="534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5341" w:date="2024-12-23T16:15:57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10</w:t>
        </w:r>
      </w:ins>
      <w:ins w:id="534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343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344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345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    // </w:t>
        </w:r>
      </w:ins>
      <w:ins w:id="5346" w:date="2024-12-23T16:15:57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 xml:space="preserve">Создаём узел </w:t>
        </w:r>
      </w:ins>
      <w:ins w:id="5347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11 </w:t>
        </w:r>
      </w:ins>
      <w:ins w:id="5348" w:date="2024-12-23T16:15:57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от </w:t>
        </w:r>
      </w:ins>
      <w:ins w:id="5349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>10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350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35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5352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EXPECT_TRUE</w:t>
        </w:r>
      </w:ins>
      <w:ins w:id="535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5354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tm</w:t>
        </w:r>
      </w:ins>
      <w:ins w:id="535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5356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CreateNode</w:t>
        </w:r>
      </w:ins>
      <w:ins w:id="535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5358" w:date="2024-12-23T16:15:57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11</w:t>
        </w:r>
      </w:ins>
      <w:ins w:id="535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5360" w:date="2024-12-23T16:15:57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10</w:t>
        </w:r>
      </w:ins>
      <w:ins w:id="536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362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36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5364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EXPECT_TRUE</w:t>
        </w:r>
      </w:ins>
      <w:ins w:id="536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5366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tm</w:t>
        </w:r>
      </w:ins>
      <w:ins w:id="536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5368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IsNodeAccessible</w:t>
        </w:r>
      </w:ins>
      <w:ins w:id="536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5370" w:date="2024-12-23T16:15:57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11</w:t>
        </w:r>
      </w:ins>
      <w:ins w:id="537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372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373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374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    // </w:t>
        </w:r>
      </w:ins>
      <w:ins w:id="5375" w:date="2024-12-23T16:15:57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 xml:space="preserve">Удаляем узел </w:t>
        </w:r>
      </w:ins>
      <w:ins w:id="5376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 xml:space="preserve">10, </w:t>
        </w:r>
      </w:ins>
      <w:ins w:id="5377" w:date="2024-12-23T16:15:57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 xml:space="preserve">должно исчезнуть и </w:t>
        </w:r>
      </w:ins>
      <w:ins w:id="5378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>11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379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38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5381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EXPECT_TRUE</w:t>
        </w:r>
      </w:ins>
      <w:ins w:id="538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5383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tm</w:t>
        </w:r>
      </w:ins>
      <w:ins w:id="538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5385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RemoveNode</w:t>
        </w:r>
      </w:ins>
      <w:ins w:id="538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5387" w:date="2024-12-23T16:15:57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10</w:t>
        </w:r>
      </w:ins>
      <w:ins w:id="538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389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39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5391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EXPECT_FALSE</w:t>
        </w:r>
      </w:ins>
      <w:ins w:id="539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5393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tm</w:t>
        </w:r>
      </w:ins>
      <w:ins w:id="539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5395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IsNodeAccessible</w:t>
        </w:r>
      </w:ins>
      <w:ins w:id="539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5397" w:date="2024-12-23T16:15:57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10</w:t>
        </w:r>
      </w:ins>
      <w:ins w:id="539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399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40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5401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EXPECT_FALSE</w:t>
        </w:r>
      </w:ins>
      <w:ins w:id="540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5403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tm</w:t>
        </w:r>
      </w:ins>
      <w:ins w:id="540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5405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IsNodeAccessible</w:t>
        </w:r>
      </w:ins>
      <w:ins w:id="540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5407" w:date="2024-12-23T16:15:57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11</w:t>
        </w:r>
      </w:ins>
      <w:ins w:id="540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409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41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411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412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413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TEST</w:t>
        </w:r>
      </w:ins>
      <w:ins w:id="541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>(TreeManagerTest, FailCases)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415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41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5417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TreeManager</w:t>
        </w:r>
      </w:ins>
      <w:ins w:id="541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419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tm</w:t>
        </w:r>
      </w:ins>
      <w:ins w:id="542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421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422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    // </w:t>
        </w:r>
      </w:ins>
      <w:ins w:id="5423" w:date="2024-12-23T16:15:57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 xml:space="preserve">Нельзя создать узел с уже существующим </w:t>
        </w:r>
      </w:ins>
      <w:ins w:id="5424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>ID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425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42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5427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EXPECT_FALSE</w:t>
        </w:r>
      </w:ins>
      <w:ins w:id="542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5429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tm</w:t>
        </w:r>
      </w:ins>
      <w:ins w:id="543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5431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CreateNode</w:t>
        </w:r>
      </w:ins>
      <w:ins w:id="543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5433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-</w:t>
        </w:r>
      </w:ins>
      <w:ins w:id="5434" w:date="2024-12-23T16:15:57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1</w:t>
        </w:r>
      </w:ins>
      <w:ins w:id="543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5436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-</w:t>
        </w:r>
      </w:ins>
      <w:ins w:id="5437" w:date="2024-12-23T16:15:57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1</w:t>
        </w:r>
      </w:ins>
      <w:ins w:id="543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439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440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    // </w:t>
        </w:r>
      </w:ins>
      <w:ins w:id="5441" w:date="2024-12-23T16:15:57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 xml:space="preserve">Нельзя создать узел с несуществующим родителем </w:t>
        </w:r>
      </w:ins>
      <w:ins w:id="5442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>(</w:t>
        </w:r>
      </w:ins>
      <w:ins w:id="5443" w:date="2024-12-23T16:15:57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>кроме корня</w:t>
        </w:r>
      </w:ins>
      <w:ins w:id="5444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>)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445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44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5447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EXPECT_FALSE</w:t>
        </w:r>
      </w:ins>
      <w:ins w:id="544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5449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tm</w:t>
        </w:r>
      </w:ins>
      <w:ins w:id="545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5451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CreateNode</w:t>
        </w:r>
      </w:ins>
      <w:ins w:id="545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5453" w:date="2024-12-23T16:15:57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100</w:t>
        </w:r>
      </w:ins>
      <w:ins w:id="545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5455" w:date="2024-12-23T16:15:57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9999</w:t>
        </w:r>
      </w:ins>
      <w:ins w:id="545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457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458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    // </w:t>
        </w:r>
      </w:ins>
      <w:ins w:id="5459" w:date="2024-12-23T16:15:57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>Удаление несуществующего узла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460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46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5462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EXPECT_FALSE</w:t>
        </w:r>
      </w:ins>
      <w:ins w:id="546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5464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tm</w:t>
        </w:r>
      </w:ins>
      <w:ins w:id="546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5466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RemoveNode</w:t>
        </w:r>
      </w:ins>
      <w:ins w:id="5467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5468" w:date="2024-12-23T16:15:57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9999</w:t>
        </w:r>
      </w:ins>
      <w:ins w:id="546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470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47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472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473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474" w:date="2024-12-23T16:15:57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// </w:t>
        </w:r>
      </w:ins>
      <w:ins w:id="5475" w:date="2024-12-23T16:15:57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>Главная функция запуска тестов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476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477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547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479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fr-FR"/>
            <w14:textFill>
              <w14:solidFill>
                <w14:srgbClr w14:val="DCDCAA"/>
              </w14:solidFill>
            </w14:textFill>
          </w:rPr>
          <w:t>main</w:t>
        </w:r>
      </w:ins>
      <w:ins w:id="548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5481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548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483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t>argc</w:t>
        </w:r>
      </w:ins>
      <w:ins w:id="548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5485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a-DK"/>
            <w14:textFill>
              <w14:solidFill>
                <w14:srgbClr w14:val="569CD6"/>
              </w14:solidFill>
            </w14:textFill>
          </w:rPr>
          <w:t>char</w:t>
        </w:r>
      </w:ins>
      <w:ins w:id="548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487" w:date="2024-12-23T16:15:57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**</w:t>
        </w:r>
      </w:ins>
      <w:ins w:id="5488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t>argv</w:t>
        </w:r>
      </w:ins>
      <w:ins w:id="5489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490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491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::</w:t>
        </w:r>
      </w:ins>
      <w:ins w:id="5492" w:date="2024-12-23T16:15:57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testing</w:t>
        </w:r>
      </w:ins>
      <w:ins w:id="5493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5494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t>InitGoogleTest</w:t>
        </w:r>
      </w:ins>
      <w:ins w:id="5495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5496" w:date="2024-12-23T16:15:57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&amp;</w:t>
        </w:r>
      </w:ins>
      <w:ins w:id="5497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t>argc</w:t>
        </w:r>
      </w:ins>
      <w:ins w:id="549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5499" w:date="2024-12-23T16:15:57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t>argv</w:t>
        </w:r>
      </w:ins>
      <w:ins w:id="5500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501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502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5503" w:date="2024-12-23T16:15:57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5504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505" w:date="2024-12-23T16:15:57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RUN_ALL_TESTS</w:t>
        </w:r>
      </w:ins>
      <w:ins w:id="5506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507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508" w:date="2024-12-23T16:15:57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509" w:date="2024-12-23T16:15:57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510" w:date="2024-12-23T15:52:00Z" w:author="Владислав Бурдинский"/>
          <w:rFonts w:ascii="Times New Roman" w:cs="Times New Roman" w:hAnsi="Times New Roman" w:eastAsia="Times New Roman"/>
          <w:b w:val="1"/>
          <w:bCs w:val="1"/>
          <w:outline w:val="0"/>
          <w:color w:val="cccccc"/>
          <w:sz w:val="28"/>
          <w:szCs w:val="28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51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512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#include</w:delText>
        </w:r>
      </w:del>
      <w:del w:id="5513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 xml:space="preserve"> </w:delText>
        </w:r>
      </w:del>
      <w:del w:id="5514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delText>"../include/my_solution.h"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51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51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51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51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delText>const</w:delText>
        </w:r>
      </w:del>
      <w:del w:id="551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520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552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52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delText>KERNEL_SIZE</w:delText>
        </w:r>
      </w:del>
      <w:del w:id="552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52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552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526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3</w:delText>
        </w:r>
      </w:del>
      <w:del w:id="552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52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529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pthread_mutex_t</w:delText>
        </w:r>
      </w:del>
      <w:del w:id="553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53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delText>mtx</w:delText>
        </w:r>
      </w:del>
      <w:del w:id="553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53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553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53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e-DE"/>
            <w14:textFill>
              <w14:solidFill>
                <w14:srgbClr w14:val="569CD6"/>
              </w14:solidFill>
            </w14:textFill>
          </w:rPr>
          <w:delText>PTHREAD_MUTEX_INITIALIZER</w:delText>
        </w:r>
      </w:del>
      <w:del w:id="553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53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538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553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554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554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5542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554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5544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554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554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554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&gt;&gt;</w:delText>
        </w:r>
      </w:del>
      <w:del w:id="554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54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filter</w:delText>
        </w:r>
      </w:del>
      <w:del w:id="555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55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555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55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55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{</w:delText>
        </w:r>
      </w:del>
      <w:del w:id="5555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555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5557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555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5559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556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},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56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56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{</w:delText>
        </w:r>
      </w:del>
      <w:del w:id="5563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556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5565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556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5567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556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},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56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57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{</w:delText>
        </w:r>
      </w:del>
      <w:del w:id="5571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557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5573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557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5575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557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57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57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57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58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58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58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583" w:date="2024-12-23T15:52:00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delText xml:space="preserve">// </w:delText>
        </w:r>
      </w:del>
      <w:del w:id="5584" w:date="2024-12-23T15:52:00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delText>Эрозия матрицы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58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58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void*</w:delText>
        </w:r>
      </w:del>
      <w:del w:id="558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58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it-IT"/>
            <w14:textFill>
              <w14:solidFill>
                <w14:srgbClr w14:val="DCDCAA"/>
              </w14:solidFill>
            </w14:textFill>
          </w:rPr>
          <w:delText>matrix_erosion</w:delText>
        </w:r>
      </w:del>
      <w:del w:id="558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5590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void*</w:delText>
        </w:r>
      </w:del>
      <w:del w:id="559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59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arg</w:delText>
        </w:r>
      </w:del>
      <w:del w:id="559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59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59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59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5597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ThreadData</w:delText>
        </w:r>
      </w:del>
      <w:del w:id="559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*</w:delText>
        </w:r>
      </w:del>
      <w:del w:id="559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60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data</w:delText>
        </w:r>
      </w:del>
      <w:del w:id="560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60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560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60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static_cast</w:delText>
        </w:r>
      </w:del>
      <w:del w:id="560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5606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ThreadData</w:delText>
        </w:r>
      </w:del>
      <w:del w:id="560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*&gt;</w:delText>
        </w:r>
      </w:del>
      <w:del w:id="560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560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arg</w:delText>
        </w:r>
      </w:del>
      <w:del w:id="561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61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61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5613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delText>const</w:delText>
        </w:r>
      </w:del>
      <w:del w:id="561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615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561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5617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561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5619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562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562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562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5623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562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&gt;&gt;&amp;</w:delText>
        </w:r>
      </w:del>
      <w:del w:id="562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62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>matrix</w:delText>
        </w:r>
      </w:del>
      <w:del w:id="562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62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562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63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*</w:delText>
        </w:r>
      </w:del>
      <w:del w:id="563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563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 xml:space="preserve">data </w:delText>
        </w:r>
      </w:del>
      <w:del w:id="563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 xml:space="preserve">-&gt; </w:delText>
        </w:r>
      </w:del>
      <w:del w:id="563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>matrix</w:delText>
        </w:r>
      </w:del>
      <w:del w:id="563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63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63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5638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563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564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564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5642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564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5644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564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564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564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&gt;&gt;&amp;</w:delText>
        </w:r>
      </w:del>
      <w:del w:id="564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64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delText>result_matrix</w:delText>
        </w:r>
      </w:del>
      <w:del w:id="565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65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565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65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*</w:delText>
        </w:r>
      </w:del>
      <w:del w:id="565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565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 xml:space="preserve">data </w:delText>
        </w:r>
      </w:del>
      <w:del w:id="565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 xml:space="preserve">-&gt; </w:delText>
        </w:r>
      </w:del>
      <w:del w:id="565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delText>result_matrix</w:delText>
        </w:r>
      </w:del>
      <w:del w:id="565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65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66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5661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566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66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m_rows</w:delText>
        </w:r>
      </w:del>
      <w:del w:id="566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66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566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66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 xml:space="preserve">data </w:delText>
        </w:r>
      </w:del>
      <w:del w:id="566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 xml:space="preserve">-&gt; </w:delText>
        </w:r>
      </w:del>
      <w:del w:id="566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rows</w:delText>
        </w:r>
      </w:del>
      <w:del w:id="567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67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67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5673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567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67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m_cols</w:delText>
        </w:r>
      </w:del>
      <w:del w:id="567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67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567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67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 xml:space="preserve">data </w:delText>
        </w:r>
      </w:del>
      <w:del w:id="568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 xml:space="preserve">-&gt; </w:delText>
        </w:r>
      </w:del>
      <w:del w:id="568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>cols</w:delText>
        </w:r>
      </w:del>
      <w:del w:id="568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68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68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5685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568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568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delText>cout</w:delText>
        </w:r>
      </w:del>
      <w:del w:id="568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689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569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691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"</w:delText>
        </w:r>
      </w:del>
      <w:del w:id="5692" w:date="2024-12-23T15:52:00Z" w:author="Владислав Бурдинский">
        <w:r>
          <w:rPr>
            <w:rFonts w:ascii="Menlo Regular" w:hAnsi="Menlo Regular" w:hint="default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 xml:space="preserve">Поток обрабатывает строки с </w:delText>
        </w:r>
      </w:del>
      <w:del w:id="5693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"</w:delText>
        </w:r>
      </w:del>
      <w:del w:id="569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69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569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69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data</w:delText>
        </w:r>
      </w:del>
      <w:del w:id="569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-&gt;</w:delText>
        </w:r>
      </w:del>
      <w:del w:id="569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start_row</w:delText>
        </w:r>
      </w:del>
      <w:del w:id="570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70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70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</w:delText>
        </w:r>
      </w:del>
      <w:del w:id="5703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570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705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 xml:space="preserve">" </w:delText>
        </w:r>
      </w:del>
      <w:del w:id="5706" w:date="2024-12-23T15:52:00Z" w:author="Владислав Бурдинский">
        <w:r>
          <w:rPr>
            <w:rFonts w:ascii="Menlo Regular" w:hAnsi="Menlo Regular" w:hint="default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delText xml:space="preserve">по </w:delText>
        </w:r>
      </w:del>
      <w:del w:id="5707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"</w:delText>
        </w:r>
      </w:del>
      <w:del w:id="570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709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571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71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data</w:delText>
        </w:r>
      </w:del>
      <w:del w:id="571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-&gt;</w:delText>
        </w:r>
      </w:del>
      <w:del w:id="571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end_row</w:delText>
        </w:r>
      </w:del>
      <w:del w:id="571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71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571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717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571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5719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delText>endl</w:delText>
        </w:r>
      </w:del>
      <w:del w:id="572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72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72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5723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for</w:delText>
        </w:r>
      </w:del>
      <w:del w:id="572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572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572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72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572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72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573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73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 xml:space="preserve">data </w:delText>
        </w:r>
      </w:del>
      <w:del w:id="573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 xml:space="preserve">-&gt; </w:delText>
        </w:r>
      </w:del>
      <w:del w:id="573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start_row</w:delText>
        </w:r>
      </w:del>
      <w:del w:id="573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573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573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73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&lt;=</w:delText>
        </w:r>
      </w:del>
      <w:del w:id="573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73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 xml:space="preserve">data </w:delText>
        </w:r>
      </w:del>
      <w:del w:id="574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 xml:space="preserve">-&gt; </w:delText>
        </w:r>
      </w:del>
      <w:del w:id="574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end_row</w:delText>
        </w:r>
      </w:del>
      <w:del w:id="574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574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++</w:delText>
        </w:r>
      </w:del>
      <w:del w:id="574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574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74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74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5748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for</w:delText>
        </w:r>
      </w:del>
      <w:del w:id="574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5750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575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75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575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75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575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756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575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575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575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76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576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76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m_cols</w:delText>
        </w:r>
      </w:del>
      <w:del w:id="576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576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++</w:delText>
        </w:r>
      </w:del>
      <w:del w:id="576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576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76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76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576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bool</w:delText>
        </w:r>
      </w:del>
      <w:del w:id="577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77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flag</w:delText>
        </w:r>
      </w:del>
      <w:del w:id="577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77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577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77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a-DK"/>
            <w14:textFill>
              <w14:solidFill>
                <w14:srgbClr w14:val="569CD6"/>
              </w14:solidFill>
            </w14:textFill>
          </w:rPr>
          <w:delText>false</w:delText>
        </w:r>
      </w:del>
      <w:del w:id="577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77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77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77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5780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for</w:delText>
        </w:r>
      </w:del>
      <w:del w:id="578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5782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578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78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ki</w:delText>
        </w:r>
      </w:del>
      <w:del w:id="578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78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578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78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-</w:delText>
        </w:r>
      </w:del>
      <w:del w:id="578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delText>KERNEL_SIZE</w:delText>
        </w:r>
      </w:del>
      <w:del w:id="579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79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/</w:delText>
        </w:r>
      </w:del>
      <w:del w:id="579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793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2</w:delText>
        </w:r>
      </w:del>
      <w:del w:id="579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579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ki</w:delText>
        </w:r>
      </w:del>
      <w:del w:id="579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79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&lt;=</w:delText>
        </w:r>
      </w:del>
      <w:del w:id="579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79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delText>KERNEL_SIZE</w:delText>
        </w:r>
      </w:del>
      <w:del w:id="580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80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/</w:delText>
        </w:r>
      </w:del>
      <w:del w:id="580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803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2</w:delText>
        </w:r>
      </w:del>
      <w:del w:id="580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580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++</w:delText>
        </w:r>
      </w:del>
      <w:del w:id="580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ki</w:delText>
        </w:r>
      </w:del>
      <w:del w:id="580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80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80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</w:delText>
        </w:r>
      </w:del>
      <w:del w:id="5810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for</w:delText>
        </w:r>
      </w:del>
      <w:del w:id="581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5812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581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81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kj</w:delText>
        </w:r>
      </w:del>
      <w:del w:id="581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81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581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81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-</w:delText>
        </w:r>
      </w:del>
      <w:del w:id="581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delText>KERNEL_SIZE</w:delText>
        </w:r>
      </w:del>
      <w:del w:id="582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82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/</w:delText>
        </w:r>
      </w:del>
      <w:del w:id="582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823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2</w:delText>
        </w:r>
      </w:del>
      <w:del w:id="582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582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kj</w:delText>
        </w:r>
      </w:del>
      <w:del w:id="582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82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&lt;=</w:delText>
        </w:r>
      </w:del>
      <w:del w:id="582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82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delText>KERNEL_SIZE</w:delText>
        </w:r>
      </w:del>
      <w:del w:id="583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83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/</w:delText>
        </w:r>
      </w:del>
      <w:del w:id="583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833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2</w:delText>
        </w:r>
      </w:del>
      <w:del w:id="583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583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++</w:delText>
        </w:r>
      </w:del>
      <w:del w:id="583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kj</w:delText>
        </w:r>
      </w:del>
      <w:del w:id="583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83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83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    </w:delText>
        </w:r>
      </w:del>
      <w:del w:id="5840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584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84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ni</w:delText>
        </w:r>
      </w:del>
      <w:del w:id="584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84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584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84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584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84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</w:delText>
        </w:r>
      </w:del>
      <w:del w:id="584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85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ki</w:delText>
        </w:r>
      </w:del>
      <w:del w:id="585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85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85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    </w:delText>
        </w:r>
      </w:del>
      <w:del w:id="585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585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85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nj</w:delText>
        </w:r>
      </w:del>
      <w:del w:id="585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85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585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86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586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86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</w:delText>
        </w:r>
      </w:del>
      <w:del w:id="586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86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kj</w:delText>
        </w:r>
      </w:del>
      <w:del w:id="586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86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86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    </w:delText>
        </w:r>
      </w:del>
      <w:del w:id="5868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delText>if</w:delText>
        </w:r>
      </w:del>
      <w:del w:id="586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587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ni</w:delText>
        </w:r>
      </w:del>
      <w:del w:id="587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87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&gt;=</w:delText>
        </w:r>
      </w:del>
      <w:del w:id="587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874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587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87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&amp;&amp;</w:delText>
        </w:r>
      </w:del>
      <w:del w:id="587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87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nj</w:delText>
        </w:r>
      </w:del>
      <w:del w:id="587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88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&gt;=</w:delText>
        </w:r>
      </w:del>
      <w:del w:id="588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882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588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88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&amp;&amp;</w:delText>
        </w:r>
      </w:del>
      <w:del w:id="588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88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ni</w:delText>
        </w:r>
      </w:del>
      <w:del w:id="588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88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588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89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m_rows</w:delText>
        </w:r>
      </w:del>
      <w:del w:id="589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89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&amp;&amp;</w:delText>
        </w:r>
      </w:del>
      <w:del w:id="589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89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nj</w:delText>
        </w:r>
      </w:del>
      <w:del w:id="589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89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589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89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m_cols</w:delText>
        </w:r>
      </w:del>
      <w:del w:id="589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90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90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        </w:delText>
        </w:r>
      </w:del>
      <w:del w:id="5902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delText>if</w:delText>
        </w:r>
      </w:del>
      <w:del w:id="590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590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filter</w:delText>
        </w:r>
      </w:del>
      <w:del w:id="590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590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ki</w:delText>
        </w:r>
      </w:del>
      <w:del w:id="590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90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</w:delText>
        </w:r>
      </w:del>
      <w:del w:id="590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91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delText>KERNEL_SIZE</w:delText>
        </w:r>
      </w:del>
      <w:del w:id="591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91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/</w:delText>
        </w:r>
      </w:del>
      <w:del w:id="591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914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2</w:delText>
        </w:r>
      </w:del>
      <w:del w:id="591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][</w:delText>
        </w:r>
      </w:del>
      <w:del w:id="591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kj</w:delText>
        </w:r>
      </w:del>
      <w:del w:id="591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91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</w:delText>
        </w:r>
      </w:del>
      <w:del w:id="591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92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delText>KERNEL_SIZE</w:delText>
        </w:r>
      </w:del>
      <w:del w:id="592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92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/</w:delText>
        </w:r>
      </w:del>
      <w:del w:id="592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924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2</w:delText>
        </w:r>
      </w:del>
      <w:del w:id="592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592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92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ru-RU"/>
            <w14:textFill>
              <w14:solidFill>
                <w14:srgbClr w14:val="D4D4D4"/>
              </w14:solidFill>
            </w14:textFill>
          </w:rPr>
          <w:delText>!=</w:delText>
        </w:r>
      </w:del>
      <w:del w:id="592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92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>matrix</w:delText>
        </w:r>
      </w:del>
      <w:del w:id="5930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593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ni</w:delText>
        </w:r>
      </w:del>
      <w:del w:id="5932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][</w:delText>
        </w:r>
      </w:del>
      <w:del w:id="593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nj</w:delText>
        </w:r>
      </w:del>
      <w:del w:id="593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593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93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93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            </w:delText>
        </w:r>
      </w:del>
      <w:del w:id="593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flag</w:delText>
        </w:r>
      </w:del>
      <w:del w:id="593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94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594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942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true</w:delText>
        </w:r>
      </w:del>
      <w:del w:id="594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94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94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    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94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94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94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94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95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95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95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95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95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95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595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pthread_mutex_lock</w:delText>
        </w:r>
      </w:del>
      <w:del w:id="595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595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</w:delText>
        </w:r>
      </w:del>
      <w:del w:id="595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delText>mtx</w:delText>
        </w:r>
      </w:del>
      <w:del w:id="596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96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96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5963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delText>if</w:delText>
        </w:r>
      </w:del>
      <w:del w:id="596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596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flag</w:delText>
        </w:r>
      </w:del>
      <w:del w:id="596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96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==</w:delText>
        </w:r>
      </w:del>
      <w:del w:id="596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96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true</w:delText>
        </w:r>
      </w:del>
      <w:del w:id="597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97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97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</w:delText>
        </w:r>
      </w:del>
      <w:del w:id="597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delText>result_matrix</w:delText>
        </w:r>
      </w:del>
      <w:del w:id="597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597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597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][</w:delText>
        </w:r>
      </w:del>
      <w:del w:id="597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597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597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98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598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982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598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98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98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}</w:delText>
        </w:r>
      </w:del>
      <w:del w:id="5986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da-DK"/>
            <w14:textFill>
              <w14:solidFill>
                <w14:srgbClr w14:val="C586C0"/>
              </w14:solidFill>
            </w14:textFill>
          </w:rPr>
          <w:delText>else</w:delText>
        </w:r>
      </w:del>
      <w:del w:id="598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98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98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</w:delText>
        </w:r>
      </w:del>
      <w:del w:id="599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delText>result_matrix</w:delText>
        </w:r>
      </w:del>
      <w:del w:id="5991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599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5993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][</w:delText>
        </w:r>
      </w:del>
      <w:del w:id="599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599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599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99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599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999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600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00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00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00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00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600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pthread_mutex_unlock</w:delText>
        </w:r>
      </w:del>
      <w:del w:id="600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600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</w:delText>
        </w:r>
      </w:del>
      <w:del w:id="600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delText>mtx</w:delText>
        </w:r>
      </w:del>
      <w:del w:id="600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01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01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01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01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01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01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6016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return</w:delText>
        </w:r>
      </w:del>
      <w:del w:id="601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01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nullptr</w:delText>
        </w:r>
      </w:del>
      <w:del w:id="601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02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02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02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02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024" w:date="2024-12-23T15:52:00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delText xml:space="preserve">// </w:delText>
        </w:r>
      </w:del>
      <w:del w:id="6025" w:date="2024-12-23T15:52:00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delText>Наращивание матрицы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02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027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void*</w:delText>
        </w:r>
      </w:del>
      <w:del w:id="602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029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fr-FR"/>
            <w14:textFill>
              <w14:solidFill>
                <w14:srgbClr w14:val="DCDCAA"/>
              </w14:solidFill>
            </w14:textFill>
          </w:rPr>
          <w:delText>matrix_dilatation</w:delText>
        </w:r>
      </w:del>
      <w:del w:id="603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6031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void*</w:delText>
        </w:r>
      </w:del>
      <w:del w:id="603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03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arg</w:delText>
        </w:r>
      </w:del>
      <w:del w:id="603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03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03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03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6038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ThreadData</w:delText>
        </w:r>
      </w:del>
      <w:del w:id="603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*</w:delText>
        </w:r>
      </w:del>
      <w:del w:id="604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04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data</w:delText>
        </w:r>
      </w:del>
      <w:del w:id="604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04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604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04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static_cast</w:delText>
        </w:r>
      </w:del>
      <w:del w:id="604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6047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ThreadData</w:delText>
        </w:r>
      </w:del>
      <w:del w:id="604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*&gt;</w:delText>
        </w:r>
      </w:del>
      <w:del w:id="604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605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arg</w:delText>
        </w:r>
      </w:del>
      <w:del w:id="605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05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05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605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delText>const</w:delText>
        </w:r>
      </w:del>
      <w:del w:id="605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056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605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6058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605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606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606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6062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606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606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606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&gt;&gt;&amp;</w:delText>
        </w:r>
      </w:del>
      <w:del w:id="606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06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>matrix</w:delText>
        </w:r>
      </w:del>
      <w:del w:id="606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06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607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07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*</w:delText>
        </w:r>
      </w:del>
      <w:del w:id="607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607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 xml:space="preserve">data </w:delText>
        </w:r>
      </w:del>
      <w:del w:id="607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 xml:space="preserve">-&gt; </w:delText>
        </w:r>
      </w:del>
      <w:del w:id="607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>matrix</w:delText>
        </w:r>
      </w:del>
      <w:del w:id="607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07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07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6079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608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608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608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6083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608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6085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608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6087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608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&gt;&gt;&amp;</w:delText>
        </w:r>
      </w:del>
      <w:del w:id="608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09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delText>result_matrix</w:delText>
        </w:r>
      </w:del>
      <w:del w:id="609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09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609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09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*</w:delText>
        </w:r>
      </w:del>
      <w:del w:id="609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609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 xml:space="preserve">data </w:delText>
        </w:r>
      </w:del>
      <w:del w:id="609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 xml:space="preserve">-&gt; </w:delText>
        </w:r>
      </w:del>
      <w:del w:id="609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delText>result_matrix</w:delText>
        </w:r>
      </w:del>
      <w:del w:id="609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10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10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6102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610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10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m_rows</w:delText>
        </w:r>
      </w:del>
      <w:del w:id="610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10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610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10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 xml:space="preserve">data </w:delText>
        </w:r>
      </w:del>
      <w:del w:id="610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 xml:space="preserve">-&gt; </w:delText>
        </w:r>
      </w:del>
      <w:del w:id="611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rows</w:delText>
        </w:r>
      </w:del>
      <w:del w:id="611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11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11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611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611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11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m_cols</w:delText>
        </w:r>
      </w:del>
      <w:del w:id="611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11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611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12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 xml:space="preserve">data </w:delText>
        </w:r>
      </w:del>
      <w:del w:id="612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 xml:space="preserve">-&gt; </w:delText>
        </w:r>
      </w:del>
      <w:del w:id="612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>cols</w:delText>
        </w:r>
      </w:del>
      <w:del w:id="612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12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12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12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6127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for</w:delText>
        </w:r>
      </w:del>
      <w:del w:id="612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612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613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13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613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13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613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13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 xml:space="preserve">data </w:delText>
        </w:r>
      </w:del>
      <w:del w:id="613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 xml:space="preserve">-&gt; </w:delText>
        </w:r>
      </w:del>
      <w:del w:id="613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start_row</w:delText>
        </w:r>
      </w:del>
      <w:del w:id="613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613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614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14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&lt;=</w:delText>
        </w:r>
      </w:del>
      <w:del w:id="614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14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 xml:space="preserve">data </w:delText>
        </w:r>
      </w:del>
      <w:del w:id="614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 xml:space="preserve">-&gt; </w:delText>
        </w:r>
      </w:del>
      <w:del w:id="614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end_row</w:delText>
        </w:r>
      </w:del>
      <w:del w:id="614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614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++</w:delText>
        </w:r>
      </w:del>
      <w:del w:id="614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614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15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15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6152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for</w:delText>
        </w:r>
      </w:del>
      <w:del w:id="615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615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615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15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615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15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615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160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616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616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616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16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616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16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m_cols</w:delText>
        </w:r>
      </w:del>
      <w:del w:id="616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616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++</w:delText>
        </w:r>
      </w:del>
      <w:del w:id="616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617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17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17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6173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bool</w:delText>
        </w:r>
      </w:del>
      <w:del w:id="617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17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flag</w:delText>
        </w:r>
      </w:del>
      <w:del w:id="617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17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617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17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a-DK"/>
            <w14:textFill>
              <w14:solidFill>
                <w14:srgbClr w14:val="569CD6"/>
              </w14:solidFill>
            </w14:textFill>
          </w:rPr>
          <w:delText>false</w:delText>
        </w:r>
      </w:del>
      <w:del w:id="618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18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18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18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6184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for</w:delText>
        </w:r>
      </w:del>
      <w:del w:id="618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618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618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18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ki</w:delText>
        </w:r>
      </w:del>
      <w:del w:id="618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19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619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19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-</w:delText>
        </w:r>
      </w:del>
      <w:del w:id="619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delText>KERNEL_SIZE</w:delText>
        </w:r>
      </w:del>
      <w:del w:id="619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19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/</w:delText>
        </w:r>
      </w:del>
      <w:del w:id="619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197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2</w:delText>
        </w:r>
      </w:del>
      <w:del w:id="619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619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ki</w:delText>
        </w:r>
      </w:del>
      <w:del w:id="620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20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&lt;=</w:delText>
        </w:r>
      </w:del>
      <w:del w:id="620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20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delText>KERNEL_SIZE</w:delText>
        </w:r>
      </w:del>
      <w:del w:id="620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20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/</w:delText>
        </w:r>
      </w:del>
      <w:del w:id="620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207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2</w:delText>
        </w:r>
      </w:del>
      <w:del w:id="620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620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++</w:delText>
        </w:r>
      </w:del>
      <w:del w:id="621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ki</w:delText>
        </w:r>
      </w:del>
      <w:del w:id="621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21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21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</w:delText>
        </w:r>
      </w:del>
      <w:del w:id="6214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for</w:delText>
        </w:r>
      </w:del>
      <w:del w:id="621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621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621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21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kj</w:delText>
        </w:r>
      </w:del>
      <w:del w:id="621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22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622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22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-</w:delText>
        </w:r>
      </w:del>
      <w:del w:id="622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delText>KERNEL_SIZE</w:delText>
        </w:r>
      </w:del>
      <w:del w:id="622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22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/</w:delText>
        </w:r>
      </w:del>
      <w:del w:id="622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227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2</w:delText>
        </w:r>
      </w:del>
      <w:del w:id="622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622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kj</w:delText>
        </w:r>
      </w:del>
      <w:del w:id="623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23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&lt;=</w:delText>
        </w:r>
      </w:del>
      <w:del w:id="623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23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delText>KERNEL_SIZE</w:delText>
        </w:r>
      </w:del>
      <w:del w:id="623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23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/</w:delText>
        </w:r>
      </w:del>
      <w:del w:id="623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237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2</w:delText>
        </w:r>
      </w:del>
      <w:del w:id="623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623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++</w:delText>
        </w:r>
      </w:del>
      <w:del w:id="624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kj</w:delText>
        </w:r>
      </w:del>
      <w:del w:id="624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24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24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    </w:delText>
        </w:r>
      </w:del>
      <w:del w:id="624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624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24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ni</w:delText>
        </w:r>
      </w:del>
      <w:del w:id="624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24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624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25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625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25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</w:delText>
        </w:r>
      </w:del>
      <w:del w:id="625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25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ki</w:delText>
        </w:r>
      </w:del>
      <w:del w:id="625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25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25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    </w:delText>
        </w:r>
      </w:del>
      <w:del w:id="625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625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26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nj</w:delText>
        </w:r>
      </w:del>
      <w:del w:id="626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26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626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26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626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26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</w:delText>
        </w:r>
      </w:del>
      <w:del w:id="626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26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kj</w:delText>
        </w:r>
      </w:del>
      <w:del w:id="626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27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27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    </w:delText>
        </w:r>
      </w:del>
      <w:del w:id="6272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delText>if</w:delText>
        </w:r>
      </w:del>
      <w:del w:id="627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627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ni</w:delText>
        </w:r>
      </w:del>
      <w:del w:id="627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27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&gt;=</w:delText>
        </w:r>
      </w:del>
      <w:del w:id="627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278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627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28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&amp;&amp;</w:delText>
        </w:r>
      </w:del>
      <w:del w:id="628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28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nj</w:delText>
        </w:r>
      </w:del>
      <w:del w:id="628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28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&gt;=</w:delText>
        </w:r>
      </w:del>
      <w:del w:id="628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286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628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28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&amp;&amp;</w:delText>
        </w:r>
      </w:del>
      <w:del w:id="628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29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ni</w:delText>
        </w:r>
      </w:del>
      <w:del w:id="629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29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629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29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m_rows</w:delText>
        </w:r>
      </w:del>
      <w:del w:id="629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29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&amp;&amp;</w:delText>
        </w:r>
      </w:del>
      <w:del w:id="629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29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nj</w:delText>
        </w:r>
      </w:del>
      <w:del w:id="629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30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630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30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m_cols</w:delText>
        </w:r>
      </w:del>
      <w:del w:id="630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30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30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        </w:delText>
        </w:r>
      </w:del>
      <w:del w:id="6306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delText>if</w:delText>
        </w:r>
      </w:del>
      <w:del w:id="630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((</w:delText>
        </w:r>
      </w:del>
      <w:del w:id="630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filter</w:delText>
        </w:r>
      </w:del>
      <w:del w:id="6309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631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ki</w:delText>
        </w:r>
      </w:del>
      <w:del w:id="631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31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</w:delText>
        </w:r>
      </w:del>
      <w:del w:id="631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31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delText>KERNEL_SIZE</w:delText>
        </w:r>
      </w:del>
      <w:del w:id="631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31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/</w:delText>
        </w:r>
      </w:del>
      <w:del w:id="631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318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2</w:delText>
        </w:r>
      </w:del>
      <w:del w:id="6319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][</w:delText>
        </w:r>
      </w:del>
      <w:del w:id="632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kj</w:delText>
        </w:r>
      </w:del>
      <w:del w:id="632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32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</w:delText>
        </w:r>
      </w:del>
      <w:del w:id="632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32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delText>KERNEL_SIZE</w:delText>
        </w:r>
      </w:del>
      <w:del w:id="632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32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/</w:delText>
        </w:r>
      </w:del>
      <w:del w:id="632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328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2</w:delText>
        </w:r>
      </w:del>
      <w:del w:id="6329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633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33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==</w:delText>
        </w:r>
      </w:del>
      <w:del w:id="633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333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633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) </w:delText>
        </w:r>
      </w:del>
      <w:del w:id="633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&amp;&amp;</w:delText>
        </w:r>
      </w:del>
      <w:del w:id="633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633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>matrix</w:delText>
        </w:r>
      </w:del>
      <w:del w:id="633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633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ni</w:delText>
        </w:r>
      </w:del>
      <w:del w:id="6340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][</w:delText>
        </w:r>
      </w:del>
      <w:del w:id="634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nj</w:delText>
        </w:r>
      </w:del>
      <w:del w:id="6342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634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34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==</w:delText>
        </w:r>
      </w:del>
      <w:del w:id="634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346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634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)){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34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34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            </w:delText>
        </w:r>
      </w:del>
      <w:del w:id="635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flag</w:delText>
        </w:r>
      </w:del>
      <w:del w:id="635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35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635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35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true</w:delText>
        </w:r>
      </w:del>
      <w:del w:id="635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35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35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            </w:delText>
        </w:r>
      </w:del>
      <w:del w:id="6358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break</w:delText>
        </w:r>
      </w:del>
      <w:del w:id="635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36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36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            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36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36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    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36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36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36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36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36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36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</w:delText>
        </w:r>
      </w:del>
      <w:del w:id="6370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delText>if</w:delText>
        </w:r>
      </w:del>
      <w:del w:id="637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637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flag</w:delText>
        </w:r>
      </w:del>
      <w:del w:id="637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) </w:delText>
        </w:r>
      </w:del>
      <w:del w:id="6374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break</w:delText>
        </w:r>
      </w:del>
      <w:del w:id="637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37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37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37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37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38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381" w:date="2024-12-23T15:52:00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:lang w:val="en-US"/>
            <w14:textFill>
              <w14:solidFill>
                <w14:srgbClr w14:val="6A9955"/>
              </w14:solidFill>
            </w14:textFill>
          </w:rPr>
          <w:delText xml:space="preserve">            // pthread_mutex_lock(&amp;mtx);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38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38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6384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delText>if</w:delText>
        </w:r>
      </w:del>
      <w:del w:id="638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638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flag</w:delText>
        </w:r>
      </w:del>
      <w:del w:id="638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38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==</w:delText>
        </w:r>
      </w:del>
      <w:del w:id="638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390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true</w:delText>
        </w:r>
      </w:del>
      <w:del w:id="639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39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39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</w:delText>
        </w:r>
      </w:del>
      <w:del w:id="639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delText>result_matrix</w:delText>
        </w:r>
      </w:del>
      <w:del w:id="639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639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639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][</w:delText>
        </w:r>
      </w:del>
      <w:del w:id="639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6399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640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40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640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403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640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40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40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}</w:delText>
        </w:r>
      </w:del>
      <w:del w:id="6407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da-DK"/>
            <w14:textFill>
              <w14:solidFill>
                <w14:srgbClr w14:val="C586C0"/>
              </w14:solidFill>
            </w14:textFill>
          </w:rPr>
          <w:delText>else</w:delText>
        </w:r>
      </w:del>
      <w:del w:id="640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40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41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</w:delText>
        </w:r>
      </w:del>
      <w:del w:id="641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delText>result_matrix</w:delText>
        </w:r>
      </w:del>
      <w:del w:id="6412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641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641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][</w:delText>
        </w:r>
      </w:del>
      <w:del w:id="641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641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641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41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641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420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642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42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42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42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425" w:date="2024-12-23T15:52:00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:lang w:val="en-US"/>
            <w14:textFill>
              <w14:solidFill>
                <w14:srgbClr w14:val="6A9955"/>
              </w14:solidFill>
            </w14:textFill>
          </w:rPr>
          <w:delText xml:space="preserve">            // pthread_mutex_unlock(&amp;mtx);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42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42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42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42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43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43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6432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return</w:delText>
        </w:r>
      </w:del>
      <w:del w:id="643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43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nullptr</w:delText>
        </w:r>
      </w:del>
      <w:del w:id="643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43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43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43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43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44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44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44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ffffff"/>
            <w:rtl w:val="0"/>
            <w:lang w:val="en-US"/>
            <w14:textFill>
              <w14:solidFill>
                <w14:srgbClr w14:val="CCCCCC"/>
              </w14:solidFill>
            </w14:textFill>
          </w:rPr>
          <w:delText>my_solution.h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44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44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445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delText>#pragma</w:delText>
        </w:r>
      </w:del>
      <w:del w:id="644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 xml:space="preserve"> </w:delText>
        </w:r>
      </w:del>
      <w:del w:id="644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once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44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44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450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#include</w:delText>
        </w:r>
      </w:del>
      <w:del w:id="6451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 xml:space="preserve"> </w:delText>
        </w:r>
      </w:del>
      <w:del w:id="6452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it-IT"/>
            <w14:textFill>
              <w14:solidFill>
                <w14:srgbClr w14:val="CE9178"/>
              </w14:solidFill>
            </w14:textFill>
          </w:rPr>
          <w:delText>&lt;iostream&gt;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45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454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#include</w:delText>
        </w:r>
      </w:del>
      <w:del w:id="645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 xml:space="preserve"> </w:delText>
        </w:r>
      </w:del>
      <w:del w:id="6456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fr-FR"/>
            <w14:textFill>
              <w14:solidFill>
                <w14:srgbClr w14:val="CE9178"/>
              </w14:solidFill>
            </w14:textFill>
          </w:rPr>
          <w:delText>&lt;vector&gt;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45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458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#include</w:delText>
        </w:r>
      </w:del>
      <w:del w:id="645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 xml:space="preserve"> </w:delText>
        </w:r>
      </w:del>
      <w:del w:id="6460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delText>&lt;pthread.h&gt;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46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462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#include</w:delText>
        </w:r>
      </w:del>
      <w:del w:id="6463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 xml:space="preserve"> </w:delText>
        </w:r>
      </w:del>
      <w:del w:id="6464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delText>&lt;unistd.h&gt;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46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466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#include</w:delText>
        </w:r>
      </w:del>
      <w:del w:id="6467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 xml:space="preserve"> </w:delText>
        </w:r>
      </w:del>
      <w:del w:id="6468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da-DK"/>
            <w14:textFill>
              <w14:solidFill>
                <w14:srgbClr w14:val="CE9178"/>
              </w14:solidFill>
            </w14:textFill>
          </w:rPr>
          <w:delText>&lt;getopt.h&gt;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46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470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#include</w:delText>
        </w:r>
      </w:del>
      <w:del w:id="6471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 xml:space="preserve"> </w:delText>
        </w:r>
      </w:del>
      <w:del w:id="6472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fr-FR"/>
            <w14:textFill>
              <w14:solidFill>
                <w14:srgbClr w14:val="CE9178"/>
              </w14:solidFill>
            </w14:textFill>
          </w:rPr>
          <w:delText>&lt;ctime&gt;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47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474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#include</w:delText>
        </w:r>
      </w:del>
      <w:del w:id="647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 xml:space="preserve"> </w:delText>
        </w:r>
      </w:del>
      <w:del w:id="6476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delText>&lt;cstdlib&gt;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47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47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47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fr-FR"/>
            <w14:textFill>
              <w14:solidFill>
                <w14:srgbClr w14:val="569CD6"/>
              </w14:solidFill>
            </w14:textFill>
          </w:rPr>
          <w:delText>struct</w:delText>
        </w:r>
      </w:del>
      <w:del w:id="648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48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ThreadData</w:delText>
        </w:r>
      </w:del>
      <w:del w:id="648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48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48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648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delText>const</w:delText>
        </w:r>
      </w:del>
      <w:del w:id="648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487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648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6489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649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649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649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6493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649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649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649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&gt;&gt;*</w:delText>
        </w:r>
      </w:del>
      <w:del w:id="649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49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>matrix</w:delText>
        </w:r>
      </w:del>
      <w:del w:id="649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50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50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6502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650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6504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650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6506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650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6508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650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6510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651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&gt;&gt;*</w:delText>
        </w:r>
      </w:del>
      <w:del w:id="651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51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delText>result_matrix</w:delText>
        </w:r>
      </w:del>
      <w:del w:id="651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51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51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6517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651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51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start_row</w:delText>
        </w:r>
      </w:del>
      <w:del w:id="652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52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52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6523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652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52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end_row</w:delText>
        </w:r>
      </w:del>
      <w:del w:id="652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52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52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652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653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53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width</w:delText>
        </w:r>
      </w:del>
      <w:del w:id="653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53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53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653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653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53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rows</w:delText>
        </w:r>
      </w:del>
      <w:del w:id="653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53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54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6541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654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54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>cols</w:delText>
        </w:r>
      </w:del>
      <w:del w:id="654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54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54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54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54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54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delText>extern</w:delText>
        </w:r>
      </w:del>
      <w:del w:id="655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551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delText>const</w:delText>
        </w:r>
      </w:del>
      <w:del w:id="655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553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655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55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delText>KERNEL_SIZE</w:delText>
        </w:r>
      </w:del>
      <w:del w:id="655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55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55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delText>extern</w:delText>
        </w:r>
      </w:del>
      <w:del w:id="655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56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pthread_mutex_t</w:delText>
        </w:r>
      </w:del>
      <w:del w:id="656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56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delText>mtx</w:delText>
        </w:r>
      </w:del>
      <w:del w:id="656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56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56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delText>extern</w:delText>
        </w:r>
      </w:del>
      <w:del w:id="656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567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656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6569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657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657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657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6573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657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657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657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&gt;&gt;</w:delText>
        </w:r>
      </w:del>
      <w:del w:id="657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57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filter</w:delText>
        </w:r>
      </w:del>
      <w:del w:id="657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58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58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582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void*</w:delText>
        </w:r>
      </w:del>
      <w:del w:id="658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58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it-IT"/>
            <w14:textFill>
              <w14:solidFill>
                <w14:srgbClr w14:val="DCDCAA"/>
              </w14:solidFill>
            </w14:textFill>
          </w:rPr>
          <w:delText>matrix_erosion</w:delText>
        </w:r>
      </w:del>
      <w:del w:id="658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658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void*</w:delText>
        </w:r>
      </w:del>
      <w:del w:id="658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58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arg</w:delText>
        </w:r>
      </w:del>
      <w:del w:id="658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59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591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void*</w:delText>
        </w:r>
      </w:del>
      <w:del w:id="659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593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fr-FR"/>
            <w14:textFill>
              <w14:solidFill>
                <w14:srgbClr w14:val="DCDCAA"/>
              </w14:solidFill>
            </w14:textFill>
          </w:rPr>
          <w:delText>matrix_dilatation</w:delText>
        </w:r>
      </w:del>
      <w:del w:id="659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659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void*</w:delText>
        </w:r>
      </w:del>
      <w:del w:id="659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59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arg</w:delText>
        </w:r>
      </w:del>
      <w:del w:id="659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59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60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601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void</w:delText>
        </w:r>
      </w:del>
      <w:del w:id="660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603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perform_erosion</w:delText>
        </w:r>
      </w:del>
      <w:del w:id="660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660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delText>const</w:delText>
        </w:r>
      </w:del>
      <w:del w:id="660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607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660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6609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661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661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661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6613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661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661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661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&gt;&gt;</w:delText>
        </w:r>
      </w:del>
      <w:del w:id="6617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&amp;</w:delText>
        </w:r>
      </w:del>
      <w:del w:id="661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61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662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,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62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62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     </w:delText>
        </w:r>
      </w:del>
      <w:del w:id="6623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662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6625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662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6627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662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6629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663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6631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663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&gt;&gt;</w:delText>
        </w:r>
      </w:del>
      <w:del w:id="6633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&amp;</w:delText>
        </w:r>
      </w:del>
      <w:del w:id="663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63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output_matrix</w:delText>
        </w:r>
      </w:del>
      <w:del w:id="663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,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63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63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     </w:delText>
        </w:r>
      </w:del>
      <w:del w:id="663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delText>const</w:delText>
        </w:r>
      </w:del>
      <w:del w:id="664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64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664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6643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664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6645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664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6647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664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664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665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&gt;&gt;</w:delText>
        </w:r>
      </w:del>
      <w:del w:id="6651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&amp;</w:delText>
        </w:r>
      </w:del>
      <w:del w:id="665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65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filter</w:delText>
        </w:r>
      </w:del>
      <w:del w:id="665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65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65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657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void</w:delText>
        </w:r>
      </w:del>
      <w:del w:id="665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659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perform_dilation</w:delText>
        </w:r>
      </w:del>
      <w:del w:id="666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6661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delText>const</w:delText>
        </w:r>
      </w:del>
      <w:del w:id="666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663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666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6665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666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6667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666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6669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667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6671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667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&gt;&gt;</w:delText>
        </w:r>
      </w:del>
      <w:del w:id="6673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&amp;</w:delText>
        </w:r>
      </w:del>
      <w:del w:id="667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67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667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,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67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67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      </w:delText>
        </w:r>
      </w:del>
      <w:del w:id="6679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668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668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668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6683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668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6685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668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6687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668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&gt;&gt;</w:delText>
        </w:r>
      </w:del>
      <w:del w:id="668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&amp;</w:delText>
        </w:r>
      </w:del>
      <w:del w:id="669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69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output_matrix</w:delText>
        </w:r>
      </w:del>
      <w:del w:id="669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,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69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69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      </w:delText>
        </w:r>
      </w:del>
      <w:del w:id="669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delText>const</w:delText>
        </w:r>
      </w:del>
      <w:del w:id="669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697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669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6699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670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670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670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6703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670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670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670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&gt;&gt;</w:delText>
        </w:r>
      </w:del>
      <w:del w:id="6707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&amp;</w:delText>
        </w:r>
      </w:del>
      <w:del w:id="670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70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filter</w:delText>
        </w:r>
      </w:del>
      <w:del w:id="671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71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71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71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71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ffffff"/>
            <w:rtl w:val="0"/>
            <w:lang w:val="en-US"/>
            <w14:textFill>
              <w14:solidFill>
                <w14:srgbClr w14:val="CCCCCC"/>
              </w14:solidFill>
            </w14:textFill>
          </w:rPr>
          <w:delText>test.cpp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71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71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717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#include</w:delText>
        </w:r>
      </w:del>
      <w:del w:id="671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 xml:space="preserve"> </w:delText>
        </w:r>
      </w:del>
      <w:del w:id="6719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da-DK"/>
            <w14:textFill>
              <w14:solidFill>
                <w14:srgbClr w14:val="CE9178"/>
              </w14:solidFill>
            </w14:textFill>
          </w:rPr>
          <w:delText>&lt;gtest/gtest.h&gt;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72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721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#include</w:delText>
        </w:r>
      </w:del>
      <w:del w:id="6722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 xml:space="preserve"> </w:delText>
        </w:r>
      </w:del>
      <w:del w:id="6723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delText>&lt;pthread.h&gt;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72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725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#include</w:delText>
        </w:r>
      </w:del>
      <w:del w:id="672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 xml:space="preserve"> </w:delText>
        </w:r>
      </w:del>
      <w:del w:id="6727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fr-FR"/>
            <w14:textFill>
              <w14:solidFill>
                <w14:srgbClr w14:val="CE9178"/>
              </w14:solidFill>
            </w14:textFill>
          </w:rPr>
          <w:delText>&lt;vector&gt;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72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729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#include</w:delText>
        </w:r>
      </w:del>
      <w:del w:id="6730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 xml:space="preserve"> </w:delText>
        </w:r>
      </w:del>
      <w:del w:id="6731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fr-FR"/>
            <w14:textFill>
              <w14:solidFill>
                <w14:srgbClr w14:val="CE9178"/>
              </w14:solidFill>
            </w14:textFill>
          </w:rPr>
          <w:delText>&lt;chrono&gt;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73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733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#include</w:delText>
        </w:r>
      </w:del>
      <w:del w:id="673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 xml:space="preserve"> </w:delText>
        </w:r>
      </w:del>
      <w:del w:id="6735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delText>&lt;cstdlib&gt;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73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737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#include</w:delText>
        </w:r>
      </w:del>
      <w:del w:id="673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 xml:space="preserve"> </w:delText>
        </w:r>
      </w:del>
      <w:del w:id="6739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fr-FR"/>
            <w14:textFill>
              <w14:solidFill>
                <w14:srgbClr w14:val="CE9178"/>
              </w14:solidFill>
            </w14:textFill>
          </w:rPr>
          <w:delText>&lt;ctime&gt;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74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74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742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#include</w:delText>
        </w:r>
      </w:del>
      <w:del w:id="6743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 xml:space="preserve"> </w:delText>
        </w:r>
      </w:del>
      <w:del w:id="6744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delText>"../include/my_solution.h"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74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74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747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delText>extern</w:delText>
        </w:r>
      </w:del>
      <w:del w:id="674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74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delText>const</w:delText>
        </w:r>
      </w:del>
      <w:del w:id="675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751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675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75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delText>KERNEL_SIZE</w:delText>
        </w:r>
      </w:del>
      <w:del w:id="675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75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75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delText>extern</w:delText>
        </w:r>
      </w:del>
      <w:del w:id="675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758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pthread_mutex_t</w:delText>
        </w:r>
      </w:del>
      <w:del w:id="675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76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delText>mtx</w:delText>
        </w:r>
      </w:del>
      <w:del w:id="676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76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763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delText>extern</w:delText>
        </w:r>
      </w:del>
      <w:del w:id="676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765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676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6767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676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6769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677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677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677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6773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677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&gt;&gt;</w:delText>
        </w:r>
      </w:del>
      <w:del w:id="677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77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filter</w:delText>
        </w:r>
      </w:del>
      <w:del w:id="677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77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77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780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void*</w:delText>
        </w:r>
      </w:del>
      <w:del w:id="678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782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it-IT"/>
            <w14:textFill>
              <w14:solidFill>
                <w14:srgbClr w14:val="DCDCAA"/>
              </w14:solidFill>
            </w14:textFill>
          </w:rPr>
          <w:delText>matrix_erosion</w:delText>
        </w:r>
      </w:del>
      <w:del w:id="678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678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void*</w:delText>
        </w:r>
      </w:del>
      <w:del w:id="678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78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arg</w:delText>
        </w:r>
      </w:del>
      <w:del w:id="678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78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78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void*</w:delText>
        </w:r>
      </w:del>
      <w:del w:id="679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791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fr-FR"/>
            <w14:textFill>
              <w14:solidFill>
                <w14:srgbClr w14:val="DCDCAA"/>
              </w14:solidFill>
            </w14:textFill>
          </w:rPr>
          <w:delText>matrix_dilatation</w:delText>
        </w:r>
      </w:del>
      <w:del w:id="679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6793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void*</w:delText>
        </w:r>
      </w:del>
      <w:del w:id="679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79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arg</w:delText>
        </w:r>
      </w:del>
      <w:del w:id="679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79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79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79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void</w:delText>
        </w:r>
      </w:del>
      <w:del w:id="680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801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singleThreadErosion</w:delText>
        </w:r>
      </w:del>
      <w:del w:id="680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6803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delText>const</w:delText>
        </w:r>
      </w:del>
      <w:del w:id="680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805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680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6807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680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6809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681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681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681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6813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681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&gt;&gt;</w:delText>
        </w:r>
      </w:del>
      <w:del w:id="681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&amp;</w:delText>
        </w:r>
      </w:del>
      <w:del w:id="681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81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681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6819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682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682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682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6823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682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6825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682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6827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682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&gt;&gt;</w:delText>
        </w:r>
      </w:del>
      <w:del w:id="682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&amp;</w:delText>
        </w:r>
      </w:del>
      <w:del w:id="683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83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output_matrix</w:delText>
        </w:r>
      </w:del>
      <w:del w:id="683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83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83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6835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ThreadData</w:delText>
        </w:r>
      </w:del>
      <w:del w:id="683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83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data</w:delText>
        </w:r>
      </w:del>
      <w:del w:id="683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83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84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684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data</w:delText>
        </w:r>
      </w:del>
      <w:del w:id="684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684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start_row</w:delText>
        </w:r>
      </w:del>
      <w:del w:id="684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84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684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847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684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84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85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685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data</w:delText>
        </w:r>
      </w:del>
      <w:del w:id="685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685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end_row</w:delText>
        </w:r>
      </w:del>
      <w:del w:id="685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85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685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85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685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6859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size</w:delText>
        </w:r>
      </w:del>
      <w:del w:id="686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() </w:delText>
        </w:r>
      </w:del>
      <w:del w:id="686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-</w:delText>
        </w:r>
      </w:del>
      <w:del w:id="686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863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686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86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86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686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data</w:delText>
        </w:r>
      </w:del>
      <w:del w:id="686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686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rows</w:delText>
        </w:r>
      </w:del>
      <w:del w:id="687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87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687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87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687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687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size</w:delText>
        </w:r>
      </w:del>
      <w:del w:id="687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87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87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687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data</w:delText>
        </w:r>
      </w:del>
      <w:del w:id="688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688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>cols</w:delText>
        </w:r>
      </w:del>
      <w:del w:id="688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88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688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88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688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6887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688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688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6890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size</w:delText>
        </w:r>
      </w:del>
      <w:del w:id="689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89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89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689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data</w:delText>
        </w:r>
      </w:del>
      <w:del w:id="689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689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width</w:delText>
        </w:r>
      </w:del>
      <w:del w:id="689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89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689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90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6901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6902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6903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690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690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size</w:delText>
        </w:r>
      </w:del>
      <w:del w:id="690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90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90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690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data</w:delText>
        </w:r>
      </w:del>
      <w:del w:id="691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691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>matrix</w:delText>
        </w:r>
      </w:del>
      <w:del w:id="691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91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691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91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</w:delText>
        </w:r>
      </w:del>
      <w:del w:id="691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691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91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91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692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data</w:delText>
        </w:r>
      </w:del>
      <w:del w:id="692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692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delText>result_matrix</w:delText>
        </w:r>
      </w:del>
      <w:del w:id="692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92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692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92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</w:delText>
        </w:r>
      </w:del>
      <w:del w:id="692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output_matrix</w:delText>
        </w:r>
      </w:del>
      <w:del w:id="692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92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93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6931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it-IT"/>
            <w14:textFill>
              <w14:solidFill>
                <w14:srgbClr w14:val="DCDCAA"/>
              </w14:solidFill>
            </w14:textFill>
          </w:rPr>
          <w:delText>matrix_erosion</w:delText>
        </w:r>
      </w:del>
      <w:del w:id="693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6933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static_cast</w:delText>
        </w:r>
      </w:del>
      <w:del w:id="693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693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void</w:delText>
        </w:r>
      </w:del>
      <w:del w:id="693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*&gt;</w:delText>
        </w:r>
      </w:del>
      <w:del w:id="693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693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</w:delText>
        </w:r>
      </w:del>
      <w:del w:id="693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data</w:delText>
        </w:r>
      </w:del>
      <w:del w:id="694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94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94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94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94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void</w:delText>
        </w:r>
      </w:del>
      <w:del w:id="694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94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singleThreadDilatation</w:delText>
        </w:r>
      </w:del>
      <w:del w:id="694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694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delText>const</w:delText>
        </w:r>
      </w:del>
      <w:del w:id="694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95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695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6952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695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6954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695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6956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695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695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695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&gt;&gt;</w:delText>
        </w:r>
      </w:del>
      <w:del w:id="6960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&amp;</w:delText>
        </w:r>
      </w:del>
      <w:del w:id="696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96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696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6964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696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6966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696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6968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696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697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697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6972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697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&gt;&gt;</w:delText>
        </w:r>
      </w:del>
      <w:del w:id="697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&amp;</w:delText>
        </w:r>
      </w:del>
      <w:del w:id="697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97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output_matrix</w:delText>
        </w:r>
      </w:del>
      <w:del w:id="697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97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97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698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ThreadData</w:delText>
        </w:r>
      </w:del>
      <w:del w:id="698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98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data</w:delText>
        </w:r>
      </w:del>
      <w:del w:id="698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98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98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698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data</w:delText>
        </w:r>
      </w:del>
      <w:del w:id="698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698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start_row</w:delText>
        </w:r>
      </w:del>
      <w:del w:id="698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99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699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992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699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99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99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699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data</w:delText>
        </w:r>
      </w:del>
      <w:del w:id="699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699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end_row</w:delText>
        </w:r>
      </w:del>
      <w:del w:id="699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00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700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00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700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700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size</w:delText>
        </w:r>
      </w:del>
      <w:del w:id="700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() </w:delText>
        </w:r>
      </w:del>
      <w:del w:id="700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-</w:delText>
        </w:r>
      </w:del>
      <w:del w:id="700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008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700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01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01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701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data</w:delText>
        </w:r>
      </w:del>
      <w:del w:id="701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701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rows</w:delText>
        </w:r>
      </w:del>
      <w:del w:id="701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01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701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01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701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7020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size</w:delText>
        </w:r>
      </w:del>
      <w:del w:id="702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02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02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702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data</w:delText>
        </w:r>
      </w:del>
      <w:del w:id="702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702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>cols</w:delText>
        </w:r>
      </w:del>
      <w:del w:id="702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02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702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03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7031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7032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7033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703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703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size</w:delText>
        </w:r>
      </w:del>
      <w:del w:id="703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03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03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703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data</w:delText>
        </w:r>
      </w:del>
      <w:del w:id="704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704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width</w:delText>
        </w:r>
      </w:del>
      <w:del w:id="704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04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704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04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704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7047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704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704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7050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size</w:delText>
        </w:r>
      </w:del>
      <w:del w:id="705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05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05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705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data</w:delText>
        </w:r>
      </w:del>
      <w:del w:id="705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705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>matrix</w:delText>
        </w:r>
      </w:del>
      <w:del w:id="705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05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705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06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</w:delText>
        </w:r>
      </w:del>
      <w:del w:id="706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706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06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06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706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data</w:delText>
        </w:r>
      </w:del>
      <w:del w:id="706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706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delText>result_matrix</w:delText>
        </w:r>
      </w:del>
      <w:del w:id="706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06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707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07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</w:delText>
        </w:r>
      </w:del>
      <w:del w:id="707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output_matrix</w:delText>
        </w:r>
      </w:del>
      <w:del w:id="707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07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07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707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fr-FR"/>
            <w14:textFill>
              <w14:solidFill>
                <w14:srgbClr w14:val="DCDCAA"/>
              </w14:solidFill>
            </w14:textFill>
          </w:rPr>
          <w:delText>matrix_dilatation</w:delText>
        </w:r>
      </w:del>
      <w:del w:id="707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707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static_cast</w:delText>
        </w:r>
      </w:del>
      <w:del w:id="707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7080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void</w:delText>
        </w:r>
      </w:del>
      <w:del w:id="708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*&gt;</w:delText>
        </w:r>
      </w:del>
      <w:del w:id="708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708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</w:delText>
        </w:r>
      </w:del>
      <w:del w:id="708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data</w:delText>
        </w:r>
      </w:del>
      <w:del w:id="708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08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08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08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08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090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void</w:delText>
        </w:r>
      </w:del>
      <w:del w:id="709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092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multiThreadErosion</w:delText>
        </w:r>
      </w:del>
      <w:del w:id="709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709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delText>const</w:delText>
        </w:r>
      </w:del>
      <w:del w:id="709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096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709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7098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709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710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710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7102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710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710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710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&gt;&gt;</w:delText>
        </w:r>
      </w:del>
      <w:del w:id="710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&amp;</w:delText>
        </w:r>
      </w:del>
      <w:del w:id="710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10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710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711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711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7112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711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7114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711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7116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711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711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711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&gt;&gt;</w:delText>
        </w:r>
      </w:del>
      <w:del w:id="7120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&amp;</w:delText>
        </w:r>
      </w:del>
      <w:del w:id="712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12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output_matrix</w:delText>
        </w:r>
      </w:del>
      <w:del w:id="712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712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712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12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712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12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12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7130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713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13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matrix_size</w:delText>
        </w:r>
      </w:del>
      <w:del w:id="713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13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713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13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713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713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size</w:delText>
        </w:r>
      </w:del>
      <w:del w:id="713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14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14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7142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714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14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rows_per_thread</w:delText>
        </w:r>
      </w:del>
      <w:del w:id="714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14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714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14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matrix_size</w:delText>
        </w:r>
      </w:del>
      <w:del w:id="714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15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/</w:delText>
        </w:r>
      </w:del>
      <w:del w:id="715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15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715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15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15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715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715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15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remainder_rows</w:delText>
        </w:r>
      </w:del>
      <w:del w:id="715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16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716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16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matrix_size</w:delText>
        </w:r>
      </w:del>
      <w:del w:id="716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16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%</w:delText>
        </w:r>
      </w:del>
      <w:del w:id="716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16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716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16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16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17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717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717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7173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717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7175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pthread_t</w:delText>
        </w:r>
      </w:del>
      <w:del w:id="717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</w:delText>
        </w:r>
      </w:del>
      <w:del w:id="717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17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threads</w:delText>
        </w:r>
      </w:del>
      <w:del w:id="717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718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718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18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18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7184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718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7186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718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7188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ThreadData</w:delText>
        </w:r>
      </w:del>
      <w:del w:id="718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</w:delText>
        </w:r>
      </w:del>
      <w:del w:id="719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19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719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719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719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19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19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19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719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719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20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current_row</w:delText>
        </w:r>
      </w:del>
      <w:del w:id="720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20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720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204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720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20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20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20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7209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for</w:delText>
        </w:r>
      </w:del>
      <w:del w:id="721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7211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721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21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721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21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721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217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721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721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722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22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722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22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722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722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++</w:delText>
        </w:r>
      </w:del>
      <w:del w:id="722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722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22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22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723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7231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723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7233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723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723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start_row</w:delText>
        </w:r>
      </w:del>
      <w:del w:id="723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23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723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23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current_row</w:delText>
        </w:r>
      </w:del>
      <w:del w:id="724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24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24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724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724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724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724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724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724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end_row</w:delText>
        </w:r>
      </w:del>
      <w:del w:id="724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25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725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25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current_row</w:delText>
        </w:r>
      </w:del>
      <w:del w:id="725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25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</w:delText>
        </w:r>
      </w:del>
      <w:del w:id="725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25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rows_per_thread</w:delText>
        </w:r>
      </w:del>
      <w:del w:id="725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25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-</w:delText>
        </w:r>
      </w:del>
      <w:del w:id="725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260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726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26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26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7264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delText>if</w:delText>
        </w:r>
      </w:del>
      <w:del w:id="726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726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726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26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726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27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remainder_rows</w:delText>
        </w:r>
      </w:del>
      <w:del w:id="727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27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27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727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727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727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727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727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727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end_row</w:delText>
        </w:r>
      </w:del>
      <w:del w:id="728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28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+=</w:delText>
        </w:r>
      </w:del>
      <w:del w:id="728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283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728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28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28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28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28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728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7290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729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7292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729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729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rows</w:delText>
        </w:r>
      </w:del>
      <w:del w:id="729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29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729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29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matrix_size</w:delText>
        </w:r>
      </w:del>
      <w:del w:id="729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30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30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730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7303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730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730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730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730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>cols</w:delText>
        </w:r>
      </w:del>
      <w:del w:id="730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30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731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31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7312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7313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731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731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731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size</w:delText>
        </w:r>
      </w:del>
      <w:del w:id="731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31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31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732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7321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732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7323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732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732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width</w:delText>
        </w:r>
      </w:del>
      <w:del w:id="732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32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732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32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7330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7331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7332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733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733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size</w:delText>
        </w:r>
      </w:del>
      <w:del w:id="733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33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33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733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7339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734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7341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734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734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>matrix</w:delText>
        </w:r>
      </w:del>
      <w:del w:id="734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34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734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34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</w:delText>
        </w:r>
      </w:del>
      <w:del w:id="734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734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35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35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735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7353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735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735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735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735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delText>result_matrix</w:delText>
        </w:r>
      </w:del>
      <w:del w:id="735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35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736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36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</w:delText>
        </w:r>
      </w:del>
      <w:del w:id="736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output_matrix</w:delText>
        </w:r>
      </w:del>
      <w:del w:id="736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36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36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36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736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pthread_create</w:delText>
        </w:r>
      </w:del>
      <w:del w:id="736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736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</w:delText>
        </w:r>
      </w:del>
      <w:del w:id="737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threads</w:delText>
        </w:r>
      </w:del>
      <w:del w:id="7371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737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7373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737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737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a-DK"/>
            <w14:textFill>
              <w14:solidFill>
                <w14:srgbClr w14:val="569CD6"/>
              </w14:solidFill>
            </w14:textFill>
          </w:rPr>
          <w:delText>NULL</w:delText>
        </w:r>
      </w:del>
      <w:del w:id="737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737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it-IT"/>
            <w14:textFill>
              <w14:solidFill>
                <w14:srgbClr w14:val="DCDCAA"/>
              </w14:solidFill>
            </w14:textFill>
          </w:rPr>
          <w:delText>matrix_erosion</w:delText>
        </w:r>
      </w:del>
      <w:del w:id="737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737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</w:delText>
        </w:r>
      </w:del>
      <w:del w:id="738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7381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738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7383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738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38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38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38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738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current_row</w:delText>
        </w:r>
      </w:del>
      <w:del w:id="738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39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739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39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7393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739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739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739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739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end_row</w:delText>
        </w:r>
      </w:del>
      <w:del w:id="739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39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</w:delText>
        </w:r>
      </w:del>
      <w:del w:id="740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401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740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40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40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40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40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40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7408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for</w:delText>
        </w:r>
      </w:del>
      <w:del w:id="740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7410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741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41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741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41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741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416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741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741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741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42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742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42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742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742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++</w:delText>
        </w:r>
      </w:del>
      <w:del w:id="742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742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42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42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7429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pthread_join</w:delText>
        </w:r>
      </w:del>
      <w:del w:id="743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743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threads</w:delText>
        </w:r>
      </w:del>
      <w:del w:id="7432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743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743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743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743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a-DK"/>
            <w14:textFill>
              <w14:solidFill>
                <w14:srgbClr w14:val="569CD6"/>
              </w14:solidFill>
            </w14:textFill>
          </w:rPr>
          <w:delText>NULL</w:delText>
        </w:r>
      </w:del>
      <w:del w:id="743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43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43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44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44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44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443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void</w:delText>
        </w:r>
      </w:del>
      <w:del w:id="744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44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multiThreadDilatation</w:delText>
        </w:r>
      </w:del>
      <w:del w:id="744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7447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delText>const</w:delText>
        </w:r>
      </w:del>
      <w:del w:id="744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449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745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745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745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7453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745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7455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745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7457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745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&gt;&gt;</w:delText>
        </w:r>
      </w:del>
      <w:del w:id="745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&amp;</w:delText>
        </w:r>
      </w:del>
      <w:del w:id="746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46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746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7463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746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7465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746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7467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746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7469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747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7471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747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&gt;&gt;</w:delText>
        </w:r>
      </w:del>
      <w:del w:id="7473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&amp;</w:delText>
        </w:r>
      </w:del>
      <w:del w:id="747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47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output_matrix</w:delText>
        </w:r>
      </w:del>
      <w:del w:id="747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7477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747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47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748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48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48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7483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748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48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matrix_size</w:delText>
        </w:r>
      </w:del>
      <w:del w:id="748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48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748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48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749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7491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size</w:delText>
        </w:r>
      </w:del>
      <w:del w:id="749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49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49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749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749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49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rows_per_thread</w:delText>
        </w:r>
      </w:del>
      <w:del w:id="749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49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750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50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matrix_size</w:delText>
        </w:r>
      </w:del>
      <w:del w:id="750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50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/</w:delText>
        </w:r>
      </w:del>
      <w:del w:id="750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50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750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50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50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750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751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51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remainder_rows</w:delText>
        </w:r>
      </w:del>
      <w:del w:id="751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51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751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51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matrix_size</w:delText>
        </w:r>
      </w:del>
      <w:del w:id="751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51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%</w:delText>
        </w:r>
      </w:del>
      <w:del w:id="751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51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752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52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52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52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7524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752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7526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752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7528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pthread_t</w:delText>
        </w:r>
      </w:del>
      <w:del w:id="752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</w:delText>
        </w:r>
      </w:del>
      <w:del w:id="753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53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threads</w:delText>
        </w:r>
      </w:del>
      <w:del w:id="753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753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753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53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53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7537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753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7539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754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754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ThreadData</w:delText>
        </w:r>
      </w:del>
      <w:del w:id="754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</w:delText>
        </w:r>
      </w:del>
      <w:del w:id="754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54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754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754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754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54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54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55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7551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755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55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current_row</w:delText>
        </w:r>
      </w:del>
      <w:del w:id="755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55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755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557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755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55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56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56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7562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for</w:delText>
        </w:r>
      </w:del>
      <w:del w:id="756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756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756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56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756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56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756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570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757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757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757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57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757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57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757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757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++</w:delText>
        </w:r>
      </w:del>
      <w:del w:id="757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758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58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58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758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758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758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758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758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758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start_row</w:delText>
        </w:r>
      </w:del>
      <w:del w:id="758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59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759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59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current_row</w:delText>
        </w:r>
      </w:del>
      <w:del w:id="759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59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59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759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759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759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7599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760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760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end_row</w:delText>
        </w:r>
      </w:del>
      <w:del w:id="760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60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760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60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current_row</w:delText>
        </w:r>
      </w:del>
      <w:del w:id="760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60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</w:delText>
        </w:r>
      </w:del>
      <w:del w:id="760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60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rows_per_thread</w:delText>
        </w:r>
      </w:del>
      <w:del w:id="761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61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-</w:delText>
        </w:r>
      </w:del>
      <w:del w:id="761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613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761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61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61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7617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delText>if</w:delText>
        </w:r>
      </w:del>
      <w:del w:id="761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761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762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62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762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62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remainder_rows</w:delText>
        </w:r>
      </w:del>
      <w:del w:id="762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62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62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762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762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762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7630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763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763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end_row</w:delText>
        </w:r>
      </w:del>
      <w:del w:id="763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63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+=</w:delText>
        </w:r>
      </w:del>
      <w:del w:id="763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636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763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63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63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64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64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764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7643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764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764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764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764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rows</w:delText>
        </w:r>
      </w:del>
      <w:del w:id="764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64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765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65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matrix_size</w:delText>
        </w:r>
      </w:del>
      <w:del w:id="765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65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65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765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765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765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765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765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766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>cols</w:delText>
        </w:r>
      </w:del>
      <w:del w:id="766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66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766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66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766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7666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766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766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7669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size</w:delText>
        </w:r>
      </w:del>
      <w:del w:id="767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67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67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767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767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767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767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767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767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width</w:delText>
        </w:r>
      </w:del>
      <w:del w:id="767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68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768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68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7683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7684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768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768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768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size</w:delText>
        </w:r>
      </w:del>
      <w:del w:id="768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68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69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769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7692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769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769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769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769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>matrix</w:delText>
        </w:r>
      </w:del>
      <w:del w:id="769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69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769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70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</w:delText>
        </w:r>
      </w:del>
      <w:del w:id="770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770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70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70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770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770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770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770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770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771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delText>result_matrix</w:delText>
        </w:r>
      </w:del>
      <w:del w:id="771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71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771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71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</w:delText>
        </w:r>
      </w:del>
      <w:del w:id="771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output_matrix</w:delText>
        </w:r>
      </w:del>
      <w:del w:id="771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71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71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71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7720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pthread_create</w:delText>
        </w:r>
      </w:del>
      <w:del w:id="772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772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</w:delText>
        </w:r>
      </w:del>
      <w:del w:id="772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threads</w:delText>
        </w:r>
      </w:del>
      <w:del w:id="772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772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772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772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772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a-DK"/>
            <w14:textFill>
              <w14:solidFill>
                <w14:srgbClr w14:val="569CD6"/>
              </w14:solidFill>
            </w14:textFill>
          </w:rPr>
          <w:delText>NULL</w:delText>
        </w:r>
      </w:del>
      <w:del w:id="772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7730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fr-FR"/>
            <w14:textFill>
              <w14:solidFill>
                <w14:srgbClr w14:val="DCDCAA"/>
              </w14:solidFill>
            </w14:textFill>
          </w:rPr>
          <w:delText>matrix_dilatation</w:delText>
        </w:r>
      </w:del>
      <w:del w:id="773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773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</w:delText>
        </w:r>
      </w:del>
      <w:del w:id="773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773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773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773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773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73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73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74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774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current_row</w:delText>
        </w:r>
      </w:del>
      <w:del w:id="774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74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774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74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774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774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774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774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775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end_row</w:delText>
        </w:r>
      </w:del>
      <w:del w:id="775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75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</w:delText>
        </w:r>
      </w:del>
      <w:del w:id="775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754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775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75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75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75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75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76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7761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for</w:delText>
        </w:r>
      </w:del>
      <w:del w:id="776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7763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776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76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776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76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776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769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777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777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777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77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777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77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777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777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++</w:delText>
        </w:r>
      </w:del>
      <w:del w:id="777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777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78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78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7782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pthread_join</w:delText>
        </w:r>
      </w:del>
      <w:del w:id="778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778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threads</w:delText>
        </w:r>
      </w:del>
      <w:del w:id="778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778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778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778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778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a-DK"/>
            <w14:textFill>
              <w14:solidFill>
                <w14:srgbClr w14:val="569CD6"/>
              </w14:solidFill>
            </w14:textFill>
          </w:rPr>
          <w:delText>NULL</w:delText>
        </w:r>
      </w:del>
      <w:del w:id="779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79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79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79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79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79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79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797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TEST</w:delText>
        </w:r>
      </w:del>
      <w:del w:id="779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(MatrixErosionTest, test_1)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79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80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780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780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7803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780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7805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780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7807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780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780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781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&gt;&gt;</w:delText>
        </w:r>
      </w:del>
      <w:del w:id="781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81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781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81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781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81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81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{</w:delText>
        </w:r>
      </w:del>
      <w:del w:id="7818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781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7820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782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7822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782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7824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782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7826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782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},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82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82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{</w:delText>
        </w:r>
      </w:del>
      <w:del w:id="7830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783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7832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783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7834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783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7836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783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7838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783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},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84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84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{</w:delText>
        </w:r>
      </w:del>
      <w:del w:id="7842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784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7844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784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7846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784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7848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784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7850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785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},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85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85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{</w:delText>
        </w:r>
      </w:del>
      <w:del w:id="7854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785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7856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785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7858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785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7860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786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7862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786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},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86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86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{</w:delText>
        </w:r>
      </w:del>
      <w:del w:id="7866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786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7868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786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7870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787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7872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787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7874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787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87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87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};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87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87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88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788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788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7883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788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7885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788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7887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788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788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789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&gt;&gt;</w:delText>
        </w:r>
      </w:del>
      <w:del w:id="789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89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expected_output</w:delText>
        </w:r>
      </w:del>
      <w:del w:id="789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89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789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89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89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{</w:delText>
        </w:r>
      </w:del>
      <w:del w:id="7898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789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7900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790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7902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790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7904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790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7906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790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},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90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90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{</w:delText>
        </w:r>
      </w:del>
      <w:del w:id="7910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791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7912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791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7914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791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7916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791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7918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791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},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92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92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{</w:delText>
        </w:r>
      </w:del>
      <w:del w:id="7922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792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7924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792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7926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792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7928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792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7930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793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},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93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93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{</w:delText>
        </w:r>
      </w:del>
      <w:del w:id="7934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793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7936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793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7938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793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7940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794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7942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794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},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94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94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{</w:delText>
        </w:r>
      </w:del>
      <w:del w:id="7946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794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7948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794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7950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795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7952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795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7954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795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95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95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};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95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95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96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796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796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7963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796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7965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796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7967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796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796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797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&gt;&gt;</w:delText>
        </w:r>
      </w:del>
      <w:del w:id="797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97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output_matrix</w:delText>
        </w:r>
      </w:del>
      <w:del w:id="797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797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797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797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size</w:delText>
        </w:r>
      </w:del>
      <w:del w:id="797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(), </w:delText>
        </w:r>
      </w:del>
      <w:del w:id="7978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797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798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798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7982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798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&gt;(</w:delText>
        </w:r>
      </w:del>
      <w:del w:id="798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798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7986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798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798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7989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size</w:delText>
        </w:r>
      </w:del>
      <w:del w:id="799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()));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99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99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99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799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singleThreadErosion</w:delText>
        </w:r>
      </w:del>
      <w:del w:id="799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799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799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799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output_matrix</w:delText>
        </w:r>
      </w:del>
      <w:del w:id="799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00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00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00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8003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EXPECT_EQ</w:delText>
        </w:r>
      </w:del>
      <w:del w:id="800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800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output_matrix</w:delText>
        </w:r>
      </w:del>
      <w:del w:id="800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00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expected_output</w:delText>
        </w:r>
      </w:del>
      <w:del w:id="800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00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01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01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01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013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TEST</w:delText>
        </w:r>
      </w:del>
      <w:del w:id="801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(MatrixDilatationTest, test_dop)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01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01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8017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801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8019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802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802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802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8023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802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802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802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&gt;&gt;</w:delText>
        </w:r>
      </w:del>
      <w:del w:id="802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02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802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03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803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03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03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{</w:delText>
        </w:r>
      </w:del>
      <w:del w:id="8034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803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036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803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038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803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040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804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042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804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},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04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04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{</w:delText>
        </w:r>
      </w:del>
      <w:del w:id="8046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804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048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804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050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805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052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805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054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805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},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05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05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{</w:delText>
        </w:r>
      </w:del>
      <w:del w:id="8058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805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060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806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062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806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064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806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066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806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},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06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06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{</w:delText>
        </w:r>
      </w:del>
      <w:del w:id="8070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807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072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807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074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807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076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807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078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807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},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08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08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{</w:delText>
        </w:r>
      </w:del>
      <w:del w:id="8082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808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084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808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086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808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088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808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090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809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09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09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};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09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09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09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8097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809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8099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810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810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810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8103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810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810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810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&gt;&gt;</w:delText>
        </w:r>
      </w:del>
      <w:del w:id="810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10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expected_output</w:delText>
        </w:r>
      </w:del>
      <w:del w:id="810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11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811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11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11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{</w:delText>
        </w:r>
      </w:del>
      <w:del w:id="8114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811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116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811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118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811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120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812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122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812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},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12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12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{</w:delText>
        </w:r>
      </w:del>
      <w:del w:id="8126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812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128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812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130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813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132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813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134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813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},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13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13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{</w:delText>
        </w:r>
      </w:del>
      <w:del w:id="8138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813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140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814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142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814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144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814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146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814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},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14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14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{</w:delText>
        </w:r>
      </w:del>
      <w:del w:id="8150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815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152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815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154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815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156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815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158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815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},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16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16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{</w:delText>
        </w:r>
      </w:del>
      <w:del w:id="8162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816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164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816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166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816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168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816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170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817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17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17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};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17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17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17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8177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817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8179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818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818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818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8183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818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818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818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&gt;&gt;</w:delText>
        </w:r>
      </w:del>
      <w:del w:id="818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18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output_matrix</w:delText>
        </w:r>
      </w:del>
      <w:del w:id="818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819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819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8192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size</w:delText>
        </w:r>
      </w:del>
      <w:del w:id="819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(), </w:delText>
        </w:r>
      </w:del>
      <w:del w:id="8194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819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8196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819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819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819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&gt;(</w:delText>
        </w:r>
      </w:del>
      <w:del w:id="820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8201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8202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8203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820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820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size</w:delText>
        </w:r>
      </w:del>
      <w:del w:id="820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()));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20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20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20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8210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singleThreadDilatation</w:delText>
        </w:r>
      </w:del>
      <w:del w:id="821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821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821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21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output_matrix</w:delText>
        </w:r>
      </w:del>
      <w:del w:id="821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21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21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21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821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EXPECT_EQ</w:delText>
        </w:r>
      </w:del>
      <w:del w:id="822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822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output_matrix</w:delText>
        </w:r>
      </w:del>
      <w:del w:id="822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22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expected_output</w:delText>
        </w:r>
      </w:del>
      <w:del w:id="822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22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22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22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22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22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TEST</w:delText>
        </w:r>
      </w:del>
      <w:del w:id="823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(MatrixErosionTest, test_2)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23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23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8233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delText>const</w:delText>
        </w:r>
      </w:del>
      <w:del w:id="823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23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823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23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size</w:delText>
        </w:r>
      </w:del>
      <w:del w:id="823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23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824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241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100</w:delText>
        </w:r>
      </w:del>
      <w:del w:id="824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24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24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8245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824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8247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824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8249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825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825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825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8253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825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&gt;&gt;</w:delText>
        </w:r>
      </w:del>
      <w:del w:id="825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25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825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825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size</w:delText>
        </w:r>
      </w:del>
      <w:del w:id="825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26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826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8262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826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826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826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&gt;(</w:delText>
        </w:r>
      </w:del>
      <w:del w:id="826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size</w:delText>
        </w:r>
      </w:del>
      <w:del w:id="826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26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26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27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8271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delText>srand</w:delText>
        </w:r>
      </w:del>
      <w:del w:id="827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8273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static_cast</w:delText>
        </w:r>
      </w:del>
      <w:del w:id="827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827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unsigned</w:delText>
        </w:r>
      </w:del>
      <w:del w:id="827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277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827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</w:delText>
        </w:r>
      </w:del>
      <w:del w:id="827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8280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time</w:delText>
        </w:r>
      </w:del>
      <w:del w:id="828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8282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a-DK"/>
            <w14:textFill>
              <w14:solidFill>
                <w14:srgbClr w14:val="569CD6"/>
              </w14:solidFill>
            </w14:textFill>
          </w:rPr>
          <w:delText>NULL</w:delText>
        </w:r>
      </w:del>
      <w:del w:id="828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)));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28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28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28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8287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for</w:delText>
        </w:r>
      </w:del>
      <w:del w:id="828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828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829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29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829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29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829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295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829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829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829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29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830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30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size</w:delText>
        </w:r>
      </w:del>
      <w:del w:id="830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830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++</w:delText>
        </w:r>
      </w:del>
      <w:del w:id="830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830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30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30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8308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for</w:delText>
        </w:r>
      </w:del>
      <w:del w:id="830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8310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831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31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831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31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831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316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831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831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831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32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832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32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size</w:delText>
        </w:r>
      </w:del>
      <w:del w:id="832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832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++</w:delText>
        </w:r>
      </w:del>
      <w:del w:id="832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832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32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32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832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8330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833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8332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][</w:delText>
        </w:r>
      </w:del>
      <w:del w:id="833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833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833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33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833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33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rand</w:delText>
        </w:r>
      </w:del>
      <w:del w:id="833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() </w:delText>
        </w:r>
      </w:del>
      <w:del w:id="834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%</w:delText>
        </w:r>
      </w:del>
      <w:del w:id="834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342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2</w:delText>
        </w:r>
      </w:del>
      <w:del w:id="834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34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34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34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34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34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34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35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835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835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8353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835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8355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835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8357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835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835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836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&gt;&gt;</w:delText>
        </w:r>
      </w:del>
      <w:del w:id="836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36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single_thread_output</w:delText>
        </w:r>
      </w:del>
      <w:del w:id="836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836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size</w:delText>
        </w:r>
      </w:del>
      <w:del w:id="836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366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836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8368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836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8370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837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&gt;(</w:delText>
        </w:r>
      </w:del>
      <w:del w:id="837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size</w:delText>
        </w:r>
      </w:del>
      <w:del w:id="837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37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37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8376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837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8378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837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838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838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8382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838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838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838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&gt;&gt;</w:delText>
        </w:r>
      </w:del>
      <w:del w:id="838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38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multi_thread_output</w:delText>
        </w:r>
      </w:del>
      <w:del w:id="838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838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size</w:delText>
        </w:r>
      </w:del>
      <w:del w:id="839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39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839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8393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839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839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839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&gt;(</w:delText>
        </w:r>
      </w:del>
      <w:del w:id="839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size</w:delText>
        </w:r>
      </w:del>
      <w:del w:id="839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39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40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40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8402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singleThreadErosion</w:delText>
        </w:r>
      </w:del>
      <w:del w:id="840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840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840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40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single_thread_output</w:delText>
        </w:r>
      </w:del>
      <w:del w:id="840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40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40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41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8411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for</w:delText>
        </w:r>
      </w:del>
      <w:del w:id="841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8413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841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41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841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41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841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419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2</w:delText>
        </w:r>
      </w:del>
      <w:del w:id="842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842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842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42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&lt;=</w:delText>
        </w:r>
      </w:del>
      <w:del w:id="842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425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8</w:delText>
        </w:r>
      </w:del>
      <w:del w:id="842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842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842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42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*=</w:delText>
        </w:r>
      </w:del>
      <w:del w:id="843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431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2</w:delText>
        </w:r>
      </w:del>
      <w:del w:id="843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43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43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843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multiThreadErosion</w:delText>
        </w:r>
      </w:del>
      <w:del w:id="843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843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843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43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multi_thread_output</w:delText>
        </w:r>
      </w:del>
      <w:del w:id="844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44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844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44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44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44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844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EXPECT_EQ</w:delText>
        </w:r>
      </w:del>
      <w:del w:id="844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844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single_thread_output</w:delText>
        </w:r>
      </w:del>
      <w:del w:id="844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45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multi_thread_output</w:delText>
        </w:r>
      </w:del>
      <w:del w:id="845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45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45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45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45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45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45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45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TEST</w:delText>
        </w:r>
      </w:del>
      <w:del w:id="845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(MatrixErosionTest, test_3)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46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46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8462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delText>const</w:delText>
        </w:r>
      </w:del>
      <w:del w:id="846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46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846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46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size</w:delText>
        </w:r>
      </w:del>
      <w:del w:id="846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46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846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470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1000</w:delText>
        </w:r>
      </w:del>
      <w:del w:id="847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47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47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8474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847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8476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847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8478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847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848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848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8482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848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&gt;&gt;</w:delText>
        </w:r>
      </w:del>
      <w:del w:id="848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48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848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848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size</w:delText>
        </w:r>
      </w:del>
      <w:del w:id="848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489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849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849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849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8493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849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&gt;(</w:delText>
        </w:r>
      </w:del>
      <w:del w:id="849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size</w:delText>
        </w:r>
      </w:del>
      <w:del w:id="849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49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49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49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8500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delText>srand</w:delText>
        </w:r>
      </w:del>
      <w:del w:id="850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8502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static_cast</w:delText>
        </w:r>
      </w:del>
      <w:del w:id="850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850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unsigned</w:delText>
        </w:r>
      </w:del>
      <w:del w:id="850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50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850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</w:delText>
        </w:r>
      </w:del>
      <w:del w:id="850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8509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time</w:delText>
        </w:r>
      </w:del>
      <w:del w:id="851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8511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a-DK"/>
            <w14:textFill>
              <w14:solidFill>
                <w14:srgbClr w14:val="569CD6"/>
              </w14:solidFill>
            </w14:textFill>
          </w:rPr>
          <w:delText>NULL</w:delText>
        </w:r>
      </w:del>
      <w:del w:id="851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)));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51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51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51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8516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for</w:delText>
        </w:r>
      </w:del>
      <w:del w:id="851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851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851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52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852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52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852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524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852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852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852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52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852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53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size</w:delText>
        </w:r>
      </w:del>
      <w:del w:id="853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853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++</w:delText>
        </w:r>
      </w:del>
      <w:del w:id="853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853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53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53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8537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for</w:delText>
        </w:r>
      </w:del>
      <w:del w:id="853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853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854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54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854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54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854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545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854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854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854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54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855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55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size</w:delText>
        </w:r>
      </w:del>
      <w:del w:id="855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855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++</w:delText>
        </w:r>
      </w:del>
      <w:del w:id="855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855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55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55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855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8559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856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8561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][</w:delText>
        </w:r>
      </w:del>
      <w:del w:id="856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8563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856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56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856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56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rand</w:delText>
        </w:r>
      </w:del>
      <w:del w:id="856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() </w:delText>
        </w:r>
      </w:del>
      <w:del w:id="856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%</w:delText>
        </w:r>
      </w:del>
      <w:del w:id="857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571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2</w:delText>
        </w:r>
      </w:del>
      <w:del w:id="857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57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57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57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57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57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57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57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858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858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8582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858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8584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858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8586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858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858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858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&gt;&gt;</w:delText>
        </w:r>
      </w:del>
      <w:del w:id="859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59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single_thread_output</w:delText>
        </w:r>
      </w:del>
      <w:del w:id="859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859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size</w:delText>
        </w:r>
      </w:del>
      <w:del w:id="859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595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859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8597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859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859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860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&gt;(</w:delText>
        </w:r>
      </w:del>
      <w:del w:id="860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size</w:delText>
        </w:r>
      </w:del>
      <w:del w:id="860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60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60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8605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860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8607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860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8609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861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861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861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8613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861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&gt;&gt;</w:delText>
        </w:r>
      </w:del>
      <w:del w:id="861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61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multi_thread_output</w:delText>
        </w:r>
      </w:del>
      <w:del w:id="861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861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size</w:delText>
        </w:r>
      </w:del>
      <w:del w:id="861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62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862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8622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862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862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862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&gt;(</w:delText>
        </w:r>
      </w:del>
      <w:del w:id="862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size</w:delText>
        </w:r>
      </w:del>
      <w:del w:id="862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62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62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63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8631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auto</w:delText>
        </w:r>
      </w:del>
      <w:del w:id="863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63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start_single</w:delText>
        </w:r>
      </w:del>
      <w:del w:id="863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63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863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637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863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8639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delText>chrono</w:delText>
        </w:r>
      </w:del>
      <w:del w:id="864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864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high_resolution_clock</w:delText>
        </w:r>
      </w:del>
      <w:del w:id="864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8643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now</w:delText>
        </w:r>
      </w:del>
      <w:del w:id="864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64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64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864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singleThreadErosion</w:delText>
        </w:r>
      </w:del>
      <w:del w:id="864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864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865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65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single_thread_output</w:delText>
        </w:r>
      </w:del>
      <w:del w:id="865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65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65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865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auto</w:delText>
        </w:r>
      </w:del>
      <w:del w:id="865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65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end_single</w:delText>
        </w:r>
      </w:del>
      <w:del w:id="865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65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866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66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866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8663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delText>chrono</w:delText>
        </w:r>
      </w:del>
      <w:del w:id="866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8665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high_resolution_clock</w:delText>
        </w:r>
      </w:del>
      <w:del w:id="866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866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now</w:delText>
        </w:r>
      </w:del>
      <w:del w:id="866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66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67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8671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auto</w:delText>
        </w:r>
      </w:del>
      <w:del w:id="867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67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duration_single</w:delText>
        </w:r>
      </w:del>
      <w:del w:id="867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67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867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677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867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8679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delText>chrono</w:delText>
        </w:r>
      </w:del>
      <w:del w:id="868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8681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duration_cast</w:delText>
        </w:r>
      </w:del>
      <w:del w:id="868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8683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868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8685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delText>chrono</w:delText>
        </w:r>
      </w:del>
      <w:del w:id="868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8687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milliseconds</w:delText>
        </w:r>
      </w:del>
      <w:del w:id="868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&gt;(</w:delText>
        </w:r>
      </w:del>
      <w:del w:id="868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end_single</w:delText>
        </w:r>
      </w:del>
      <w:del w:id="869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691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-</w:delText>
        </w:r>
      </w:del>
      <w:del w:id="869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69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start_single</w:delText>
        </w:r>
      </w:del>
      <w:del w:id="869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).</w:delText>
        </w:r>
      </w:del>
      <w:del w:id="869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count</w:delText>
        </w:r>
      </w:del>
      <w:del w:id="869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69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69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69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8700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870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70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870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70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870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706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4</w:delText>
        </w:r>
      </w:del>
      <w:del w:id="870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70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70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8710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auto</w:delText>
        </w:r>
      </w:del>
      <w:del w:id="871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71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start_multi</w:delText>
        </w:r>
      </w:del>
      <w:del w:id="871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71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871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716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871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8718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delText>chrono</w:delText>
        </w:r>
      </w:del>
      <w:del w:id="871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872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high_resolution_clock</w:delText>
        </w:r>
      </w:del>
      <w:del w:id="872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8722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now</w:delText>
        </w:r>
      </w:del>
      <w:del w:id="872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72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72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872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multiThreadErosion</w:delText>
        </w:r>
      </w:del>
      <w:del w:id="872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872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872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73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multi_thread_output</w:delText>
        </w:r>
      </w:del>
      <w:del w:id="873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73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873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73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73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873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auto</w:delText>
        </w:r>
      </w:del>
      <w:del w:id="873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73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end_multi</w:delText>
        </w:r>
      </w:del>
      <w:del w:id="873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74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874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742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874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8744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delText>chrono</w:delText>
        </w:r>
      </w:del>
      <w:del w:id="874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8746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high_resolution_clock</w:delText>
        </w:r>
      </w:del>
      <w:del w:id="874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874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now</w:delText>
        </w:r>
      </w:del>
      <w:del w:id="874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75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75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8752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auto</w:delText>
        </w:r>
      </w:del>
      <w:del w:id="875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75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duration_multi</w:delText>
        </w:r>
      </w:del>
      <w:del w:id="875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75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875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758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875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876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delText>chrono</w:delText>
        </w:r>
      </w:del>
      <w:del w:id="876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8762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duration_cast</w:delText>
        </w:r>
      </w:del>
      <w:del w:id="876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8764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876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8766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delText>chrono</w:delText>
        </w:r>
      </w:del>
      <w:del w:id="876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8768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milliseconds</w:delText>
        </w:r>
      </w:del>
      <w:del w:id="876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&gt;(</w:delText>
        </w:r>
      </w:del>
      <w:del w:id="877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end_multi</w:delText>
        </w:r>
      </w:del>
      <w:del w:id="877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772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-</w:delText>
        </w:r>
      </w:del>
      <w:del w:id="877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77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start_multi</w:delText>
        </w:r>
      </w:del>
      <w:del w:id="877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).</w:delText>
        </w:r>
      </w:del>
      <w:del w:id="877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count</w:delText>
        </w:r>
      </w:del>
      <w:del w:id="877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77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77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78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8781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EXPECT_EQ</w:delText>
        </w:r>
      </w:del>
      <w:del w:id="878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878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single_thread_output</w:delText>
        </w:r>
      </w:del>
      <w:del w:id="878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78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multi_thread_output</w:delText>
        </w:r>
      </w:del>
      <w:del w:id="878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78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78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78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8790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EXPECT_LT</w:delText>
        </w:r>
      </w:del>
      <w:del w:id="879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879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duration_multi</w:delText>
        </w:r>
      </w:del>
      <w:del w:id="879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79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duration_single</w:delText>
        </w:r>
      </w:del>
      <w:del w:id="879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79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79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79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8799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880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880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delText>cout</w:delText>
        </w:r>
      </w:del>
      <w:del w:id="880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803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880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805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"</w:delText>
        </w:r>
      </w:del>
      <w:del w:id="8806" w:date="2024-12-23T15:52:00Z" w:author="Владислав Бурдинский">
        <w:r>
          <w:rPr>
            <w:rFonts w:ascii="Menlo Regular" w:hAnsi="Menlo Regular" w:hint="default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Время однопоточного выполнения</w:delText>
        </w:r>
      </w:del>
      <w:del w:id="8807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: "</w:delText>
        </w:r>
      </w:del>
      <w:del w:id="880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809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881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81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duration_single</w:delText>
        </w:r>
      </w:del>
      <w:del w:id="881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813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881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815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 xml:space="preserve">" </w:delText>
        </w:r>
      </w:del>
      <w:del w:id="8816" w:date="2024-12-23T15:52:00Z" w:author="Владислав Бурдинский">
        <w:r>
          <w:rPr>
            <w:rFonts w:ascii="Menlo Regular" w:hAnsi="Menlo Regular" w:hint="default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delText>мс</w:delText>
        </w:r>
      </w:del>
      <w:del w:id="8817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"</w:delText>
        </w:r>
      </w:del>
      <w:del w:id="881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819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882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82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882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8823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delText>endl</w:delText>
        </w:r>
      </w:del>
      <w:del w:id="882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82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82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8827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882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882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delText>cout</w:delText>
        </w:r>
      </w:del>
      <w:del w:id="883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831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883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833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"</w:delText>
        </w:r>
      </w:del>
      <w:del w:id="8834" w:date="2024-12-23T15:52:00Z" w:author="Владислав Бурдинский">
        <w:r>
          <w:rPr>
            <w:rFonts w:ascii="Menlo Regular" w:hAnsi="Menlo Regular" w:hint="default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Время многопоточного выполнения</w:delText>
        </w:r>
      </w:del>
      <w:del w:id="8835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: "</w:delText>
        </w:r>
      </w:del>
      <w:del w:id="883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83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883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83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duration_multi</w:delText>
        </w:r>
      </w:del>
      <w:del w:id="884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841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884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843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 xml:space="preserve">" </w:delText>
        </w:r>
      </w:del>
      <w:del w:id="8844" w:date="2024-12-23T15:52:00Z" w:author="Владислав Бурдинский">
        <w:r>
          <w:rPr>
            <w:rFonts w:ascii="Menlo Regular" w:hAnsi="Menlo Regular" w:hint="default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delText>мс</w:delText>
        </w:r>
      </w:del>
      <w:del w:id="8845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"</w:delText>
        </w:r>
      </w:del>
      <w:del w:id="884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84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884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849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885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8851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delText>endl</w:delText>
        </w:r>
      </w:del>
      <w:del w:id="885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85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85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85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85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857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885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859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fr-FR"/>
            <w14:textFill>
              <w14:solidFill>
                <w14:srgbClr w14:val="DCDCAA"/>
              </w14:solidFill>
            </w14:textFill>
          </w:rPr>
          <w:delText>main</w:delText>
        </w:r>
      </w:del>
      <w:del w:id="886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8861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886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86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argc</w:delText>
        </w:r>
      </w:del>
      <w:del w:id="886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86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a-DK"/>
            <w14:textFill>
              <w14:solidFill>
                <w14:srgbClr w14:val="569CD6"/>
              </w14:solidFill>
            </w14:textFill>
          </w:rPr>
          <w:delText>char</w:delText>
        </w:r>
      </w:del>
      <w:del w:id="886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867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**</w:delText>
        </w:r>
      </w:del>
      <w:del w:id="886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argv</w:delText>
        </w:r>
      </w:del>
      <w:del w:id="886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87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87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::</w:delText>
        </w:r>
      </w:del>
      <w:del w:id="8872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testing</w:delText>
        </w:r>
      </w:del>
      <w:del w:id="887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887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delText>InitGoogleTest</w:delText>
        </w:r>
      </w:del>
      <w:del w:id="887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887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</w:delText>
        </w:r>
      </w:del>
      <w:del w:id="887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argc</w:delText>
        </w:r>
      </w:del>
      <w:del w:id="887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87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argv</w:delText>
        </w:r>
      </w:del>
      <w:del w:id="888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88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88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8883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return</w:delText>
        </w:r>
      </w:del>
      <w:del w:id="888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88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RUN_ALL_TESTS</w:delText>
        </w:r>
      </w:del>
      <w:del w:id="888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88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88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88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89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ffffff"/>
            <w:rtl w:val="0"/>
            <w:lang w:val="en-US"/>
            <w14:textFill>
              <w14:solidFill>
                <w14:srgbClr w14:val="CCCCCC"/>
              </w14:solidFill>
            </w14:textFill>
          </w:rPr>
          <w:delText>Main.cpp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89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892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#include</w:delText>
        </w:r>
      </w:del>
      <w:del w:id="8893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 xml:space="preserve"> </w:delText>
        </w:r>
      </w:del>
      <w:del w:id="8894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delText>"include/my_solution.h"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89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896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#include</w:delText>
        </w:r>
      </w:del>
      <w:del w:id="8897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 xml:space="preserve"> </w:delText>
        </w:r>
      </w:del>
      <w:del w:id="8898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fr-FR"/>
            <w14:textFill>
              <w14:solidFill>
                <w14:srgbClr w14:val="CE9178"/>
              </w14:solidFill>
            </w14:textFill>
          </w:rPr>
          <w:delText>&lt;chrono&gt;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89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90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90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890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8903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890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8905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890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8907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890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890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891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&gt;&gt;</w:delText>
        </w:r>
      </w:del>
      <w:del w:id="891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91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>matrix</w:delText>
        </w:r>
      </w:del>
      <w:del w:id="891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91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915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891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8917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891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8919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892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892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892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8923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892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&gt;&gt;</w:delText>
        </w:r>
      </w:del>
      <w:del w:id="892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92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delText>result_matrix</w:delText>
        </w:r>
      </w:del>
      <w:del w:id="892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92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92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893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93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max_threads</w:delText>
        </w:r>
      </w:del>
      <w:del w:id="893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93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893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935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4</w:delText>
        </w:r>
      </w:del>
      <w:del w:id="893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93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938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893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894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delText>string</w:delText>
        </w:r>
      </w:del>
      <w:del w:id="894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94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mode</w:delText>
        </w:r>
      </w:del>
      <w:del w:id="894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94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894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946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it-IT"/>
            <w14:textFill>
              <w14:solidFill>
                <w14:srgbClr w14:val="CE9178"/>
              </w14:solidFill>
            </w14:textFill>
          </w:rPr>
          <w:delText>"erosion"</w:delText>
        </w:r>
      </w:del>
      <w:del w:id="894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94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94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895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95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matrix_size</w:delText>
        </w:r>
      </w:del>
      <w:del w:id="895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95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895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955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100</w:delText>
        </w:r>
      </w:del>
      <w:del w:id="895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95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95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95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896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961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fr-FR"/>
            <w14:textFill>
              <w14:solidFill>
                <w14:srgbClr w14:val="DCDCAA"/>
              </w14:solidFill>
            </w14:textFill>
          </w:rPr>
          <w:delText>main</w:delText>
        </w:r>
      </w:del>
      <w:del w:id="896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8963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896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96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argc</w:delText>
        </w:r>
      </w:del>
      <w:del w:id="896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967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char*</w:delText>
        </w:r>
      </w:del>
      <w:del w:id="896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96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argv</w:delText>
        </w:r>
      </w:del>
      <w:del w:id="897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delText>[]){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97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97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8973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897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97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opt</w:delText>
        </w:r>
      </w:del>
      <w:del w:id="897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97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97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8979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while</w:delText>
        </w:r>
      </w:del>
      <w:del w:id="898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((</w:delText>
        </w:r>
      </w:del>
      <w:del w:id="898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opt</w:delText>
        </w:r>
      </w:del>
      <w:del w:id="898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98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898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98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a-DK"/>
            <w14:textFill>
              <w14:solidFill>
                <w14:srgbClr w14:val="DCDCAA"/>
              </w14:solidFill>
            </w14:textFill>
          </w:rPr>
          <w:delText>getopt</w:delText>
        </w:r>
      </w:del>
      <w:del w:id="898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898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argc</w:delText>
        </w:r>
      </w:del>
      <w:del w:id="898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98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argv</w:delText>
        </w:r>
      </w:del>
      <w:del w:id="899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991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delText>"t:m:n:"</w:delText>
        </w:r>
      </w:del>
      <w:del w:id="899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)) </w:delText>
        </w:r>
      </w:del>
      <w:del w:id="899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ru-RU"/>
            <w14:textFill>
              <w14:solidFill>
                <w14:srgbClr w14:val="D4D4D4"/>
              </w14:solidFill>
            </w14:textFill>
          </w:rPr>
          <w:delText>!=</w:delText>
        </w:r>
      </w:del>
      <w:del w:id="899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99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-</w:delText>
        </w:r>
      </w:del>
      <w:del w:id="8996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899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99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99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9000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switch</w:delText>
        </w:r>
      </w:del>
      <w:del w:id="900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900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opt</w:delText>
        </w:r>
      </w:del>
      <w:del w:id="900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00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00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9006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case</w:delText>
        </w:r>
      </w:del>
      <w:del w:id="900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008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delText>'t'</w:delText>
        </w:r>
      </w:del>
      <w:del w:id="900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01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01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901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max_threads</w:delText>
        </w:r>
      </w:del>
      <w:del w:id="901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01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901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01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atoi</w:delText>
        </w:r>
      </w:del>
      <w:del w:id="901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901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optarg</w:delText>
        </w:r>
      </w:del>
      <w:del w:id="901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02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02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9022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break</w:delText>
        </w:r>
      </w:del>
      <w:del w:id="902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02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02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9026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case</w:delText>
        </w:r>
      </w:del>
      <w:del w:id="902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028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delText>'m'</w:delText>
        </w:r>
      </w:del>
      <w:del w:id="902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03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03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903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mode</w:delText>
        </w:r>
      </w:del>
      <w:del w:id="903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03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=</w:delText>
        </w:r>
      </w:del>
      <w:del w:id="903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03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optarg</w:delText>
        </w:r>
      </w:del>
      <w:del w:id="903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03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03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9040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break</w:delText>
        </w:r>
      </w:del>
      <w:del w:id="904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04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04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9044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case</w:delText>
        </w:r>
      </w:del>
      <w:del w:id="904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046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delText>'n'</w:delText>
        </w:r>
      </w:del>
      <w:del w:id="904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04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04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905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matrix_size</w:delText>
        </w:r>
      </w:del>
      <w:del w:id="905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05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905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05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atoi</w:delText>
        </w:r>
      </w:del>
      <w:del w:id="905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905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optarg</w:delText>
        </w:r>
      </w:del>
      <w:del w:id="905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05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05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9060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break</w:delText>
        </w:r>
      </w:del>
      <w:del w:id="906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06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06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9064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delText>default</w:delText>
        </w:r>
      </w:del>
      <w:del w:id="906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06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06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9068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906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907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delText>cerr</w:delText>
        </w:r>
      </w:del>
      <w:del w:id="907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072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907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074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"</w:delText>
        </w:r>
      </w:del>
      <w:del w:id="9075" w:date="2024-12-23T15:52:00Z" w:author="Владислав Бурдинский">
        <w:r>
          <w:rPr>
            <w:rFonts w:ascii="Menlo Regular" w:hAnsi="Menlo Regular" w:hint="default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Использование</w:delText>
        </w:r>
      </w:del>
      <w:del w:id="9076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: "</w:delText>
        </w:r>
      </w:del>
      <w:del w:id="907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07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907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08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argv</w:delText>
        </w:r>
      </w:del>
      <w:del w:id="908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delText>[</w:delText>
        </w:r>
      </w:del>
      <w:del w:id="9082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908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delText xml:space="preserve">] </w:delText>
        </w:r>
      </w:del>
      <w:del w:id="908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908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086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delText>" -t max_threads -m mode (erosion/dilation)</w:delText>
        </w:r>
      </w:del>
      <w:del w:id="9087" w:date="2024-12-23T15:52:00Z" w:author="Владислав Бурдинский">
        <w:r>
          <w:rPr>
            <w:rFonts w:ascii="Menlo Regular" w:hAnsi="Menlo Regular"/>
            <w:outline w:val="0"/>
            <w:color w:val="d7ba7d"/>
            <w:shd w:val="clear" w:color="auto" w:fill="1f1f1f"/>
            <w:rtl w:val="0"/>
            <w14:textFill>
              <w14:solidFill>
                <w14:srgbClr w14:val="D7BA7D"/>
              </w14:solidFill>
            </w14:textFill>
          </w:rPr>
          <w:delText>\n</w:delText>
        </w:r>
      </w:del>
      <w:del w:id="9088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"</w:delText>
        </w:r>
      </w:del>
      <w:del w:id="908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09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09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9092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s-ES_tradnl"/>
            <w14:textFill>
              <w14:solidFill>
                <w14:srgbClr w14:val="DCDCAA"/>
              </w14:solidFill>
            </w14:textFill>
          </w:rPr>
          <w:delText>exit</w:delText>
        </w:r>
      </w:del>
      <w:del w:id="909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909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EXIT_FAILURE</w:delText>
        </w:r>
      </w:del>
      <w:del w:id="909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09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09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09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09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10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10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10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910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>matrix</w:delText>
        </w:r>
      </w:del>
      <w:del w:id="910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910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resize</w:delText>
        </w:r>
      </w:del>
      <w:del w:id="910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910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matrix_size</w:delText>
        </w:r>
      </w:del>
      <w:del w:id="910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9109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911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911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911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9113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911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&gt;(</w:delText>
        </w:r>
      </w:del>
      <w:del w:id="911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matrix_size</w:delText>
        </w:r>
      </w:del>
      <w:del w:id="911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11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11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911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delText>result_matrix</w:delText>
        </w:r>
      </w:del>
      <w:del w:id="912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9121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resize</w:delText>
        </w:r>
      </w:del>
      <w:del w:id="912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912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matrix_size</w:delText>
        </w:r>
      </w:del>
      <w:del w:id="912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9125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912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9127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912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912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913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&gt;(</w:delText>
        </w:r>
      </w:del>
      <w:del w:id="913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matrix_size</w:delText>
        </w:r>
      </w:del>
      <w:del w:id="913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13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13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913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delText>srand</w:delText>
        </w:r>
      </w:del>
      <w:del w:id="913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913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time</w:delText>
        </w:r>
      </w:del>
      <w:del w:id="913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913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a-DK"/>
            <w14:textFill>
              <w14:solidFill>
                <w14:srgbClr w14:val="569CD6"/>
              </w14:solidFill>
            </w14:textFill>
          </w:rPr>
          <w:delText>NULL</w:delText>
        </w:r>
      </w:del>
      <w:del w:id="914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14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14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9143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for</w:delText>
        </w:r>
      </w:del>
      <w:del w:id="914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914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914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14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914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14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915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151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915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915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915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15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915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15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matrix_size</w:delText>
        </w:r>
      </w:del>
      <w:del w:id="915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915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++</w:delText>
        </w:r>
      </w:del>
      <w:del w:id="916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916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16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16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9164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for</w:delText>
        </w:r>
      </w:del>
      <w:del w:id="916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916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916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16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916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17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917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172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917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917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917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17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917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17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matrix_size</w:delText>
        </w:r>
      </w:del>
      <w:del w:id="917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918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++</w:delText>
        </w:r>
      </w:del>
      <w:del w:id="918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918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18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18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918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>matrix</w:delText>
        </w:r>
      </w:del>
      <w:del w:id="918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918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918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][</w:delText>
        </w:r>
      </w:del>
      <w:del w:id="918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9190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919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19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919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19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rand</w:delText>
        </w:r>
      </w:del>
      <w:del w:id="919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() </w:delText>
        </w:r>
      </w:del>
      <w:del w:id="919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%</w:delText>
        </w:r>
      </w:del>
      <w:del w:id="919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198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2</w:delText>
        </w:r>
      </w:del>
      <w:del w:id="919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20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20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20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20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20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20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9206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920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920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delText>cout</w:delText>
        </w:r>
      </w:del>
      <w:del w:id="920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210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921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212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"</w:delText>
        </w:r>
      </w:del>
      <w:del w:id="9213" w:date="2024-12-23T15:52:00Z" w:author="Владислав Бурдинский">
        <w:r>
          <w:rPr>
            <w:rFonts w:ascii="Menlo Regular" w:hAnsi="Menlo Regular" w:hint="default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delText>Матрица стартовая</w:delText>
        </w:r>
      </w:del>
      <w:del w:id="9214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:"</w:delText>
        </w:r>
      </w:del>
      <w:del w:id="921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21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921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218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921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9220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delText>endl</w:delText>
        </w:r>
      </w:del>
      <w:del w:id="922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22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22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9224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for</w:delText>
        </w:r>
      </w:del>
      <w:del w:id="922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922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922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22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922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23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923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232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923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923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923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23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923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238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10</w:delText>
        </w:r>
      </w:del>
      <w:del w:id="923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924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++</w:delText>
        </w:r>
      </w:del>
      <w:del w:id="924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924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24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24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9245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for</w:delText>
        </w:r>
      </w:del>
      <w:del w:id="924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9247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924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24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925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25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925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253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925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925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925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25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925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259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10</w:delText>
        </w:r>
      </w:del>
      <w:del w:id="926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926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++</w:delText>
        </w:r>
      </w:del>
      <w:del w:id="926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926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26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26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9266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926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926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delText>cout</w:delText>
        </w:r>
      </w:del>
      <w:del w:id="926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270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927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27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>matrix</w:delText>
        </w:r>
      </w:del>
      <w:del w:id="9273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927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927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][</w:delText>
        </w:r>
      </w:del>
      <w:del w:id="927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927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927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279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928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281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" "</w:delText>
        </w:r>
      </w:del>
      <w:del w:id="928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28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28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28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28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9287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928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928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delText>cout</w:delText>
        </w:r>
      </w:del>
      <w:del w:id="929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291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929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293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929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929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delText>endl</w:delText>
        </w:r>
      </w:del>
      <w:del w:id="929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29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29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29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30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30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9302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930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30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930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30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930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30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max_threads</w:delText>
        </w:r>
      </w:del>
      <w:del w:id="930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31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931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31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matrix_size</w:delText>
        </w:r>
      </w:del>
      <w:del w:id="931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31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zh-TW" w:eastAsia="zh-TW"/>
            <w14:textFill>
              <w14:solidFill>
                <w14:srgbClr w14:val="D4D4D4"/>
              </w14:solidFill>
            </w14:textFill>
          </w:rPr>
          <w:delText>?</w:delText>
        </w:r>
      </w:del>
      <w:del w:id="931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31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max_threads</w:delText>
        </w:r>
      </w:del>
      <w:del w:id="931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31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:</w:delText>
        </w:r>
      </w:del>
      <w:del w:id="931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32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matrix_size</w:delText>
        </w:r>
      </w:del>
      <w:del w:id="932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32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32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932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932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32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rows_per_thread</w:delText>
        </w:r>
      </w:del>
      <w:del w:id="932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32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932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33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matrix_size</w:delText>
        </w:r>
      </w:del>
      <w:del w:id="933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33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/</w:delText>
        </w:r>
      </w:del>
      <w:del w:id="933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33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933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33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33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33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33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934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934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9342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934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9344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pthread_t</w:delText>
        </w:r>
      </w:del>
      <w:del w:id="934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</w:delText>
        </w:r>
      </w:del>
      <w:del w:id="934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34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threads</w:delText>
        </w:r>
      </w:del>
      <w:del w:id="934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934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935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35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35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9353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935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9355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935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9357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ThreadData</w:delText>
        </w:r>
      </w:del>
      <w:del w:id="935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</w:delText>
        </w:r>
      </w:del>
      <w:del w:id="935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36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936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936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936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36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36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936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936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36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current_row</w:delText>
        </w:r>
      </w:del>
      <w:del w:id="936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37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937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372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937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37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37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937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auto</w:delText>
        </w:r>
      </w:del>
      <w:del w:id="937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37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start_time</w:delText>
        </w:r>
      </w:del>
      <w:del w:id="937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38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938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382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938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9384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delText>chrono</w:delText>
        </w:r>
      </w:del>
      <w:del w:id="938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9386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high_resolution_clock</w:delText>
        </w:r>
      </w:del>
      <w:del w:id="938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938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now</w:delText>
        </w:r>
      </w:del>
      <w:del w:id="938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39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39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9392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for</w:delText>
        </w:r>
      </w:del>
      <w:del w:id="939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939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939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39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939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39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939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400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940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940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940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40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940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40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940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940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++</w:delText>
        </w:r>
      </w:del>
      <w:del w:id="940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941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41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41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941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941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941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941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941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941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start_row</w:delText>
        </w:r>
      </w:del>
      <w:del w:id="941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42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942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42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current_row</w:delText>
        </w:r>
      </w:del>
      <w:del w:id="942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42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42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9426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delText>if</w:delText>
        </w:r>
      </w:del>
      <w:del w:id="942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942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942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43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==</w:delText>
        </w:r>
      </w:del>
      <w:del w:id="943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43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943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43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-</w:delText>
        </w:r>
      </w:del>
      <w:del w:id="943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436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943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43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43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944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9441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944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9443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944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944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end_row</w:delText>
        </w:r>
      </w:del>
      <w:del w:id="944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44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944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44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matrix_size</w:delText>
        </w:r>
      </w:del>
      <w:del w:id="945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45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-</w:delText>
        </w:r>
      </w:del>
      <w:del w:id="945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453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945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45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45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} </w:delText>
        </w:r>
      </w:del>
      <w:del w:id="9457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da-DK"/>
            <w14:textFill>
              <w14:solidFill>
                <w14:srgbClr w14:val="C586C0"/>
              </w14:solidFill>
            </w14:textFill>
          </w:rPr>
          <w:delText>else</w:delText>
        </w:r>
      </w:del>
      <w:del w:id="945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45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46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946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9462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946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946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946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946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end_row</w:delText>
        </w:r>
      </w:del>
      <w:del w:id="946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46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946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47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current_row</w:delText>
        </w:r>
      </w:del>
      <w:del w:id="947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47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</w:delText>
        </w:r>
      </w:del>
      <w:del w:id="947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47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rows_per_thread</w:delText>
        </w:r>
      </w:del>
      <w:del w:id="947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47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-</w:delText>
        </w:r>
      </w:del>
      <w:del w:id="947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478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947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48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48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48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48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948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948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948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948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948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948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rows</w:delText>
        </w:r>
      </w:del>
      <w:del w:id="949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49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949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49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matrix_size</w:delText>
        </w:r>
      </w:del>
      <w:del w:id="949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 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49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49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949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949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949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9500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950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950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>cols</w:delText>
        </w:r>
      </w:del>
      <w:del w:id="950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50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950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50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matrix_size</w:delText>
        </w:r>
      </w:del>
      <w:del w:id="950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50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50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951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9511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951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9513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951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951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width</w:delText>
        </w:r>
      </w:del>
      <w:del w:id="951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51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951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51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matrix_size</w:delText>
        </w:r>
      </w:del>
      <w:del w:id="952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52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52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952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952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952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952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952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952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>matrix</w:delText>
        </w:r>
      </w:del>
      <w:del w:id="952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53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953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53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</w:delText>
        </w:r>
      </w:del>
      <w:del w:id="953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>matrix</w:delText>
        </w:r>
      </w:del>
      <w:del w:id="953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53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53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953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953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953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9540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954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954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delText>result_matrix</w:delText>
        </w:r>
      </w:del>
      <w:del w:id="954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54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954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54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</w:delText>
        </w:r>
      </w:del>
      <w:del w:id="954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delText>result_matrix</w:delText>
        </w:r>
      </w:del>
      <w:del w:id="954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54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55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9551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delText>if</w:delText>
        </w:r>
      </w:del>
      <w:del w:id="955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955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mode</w:delText>
        </w:r>
      </w:del>
      <w:del w:id="955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55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==</w:delText>
        </w:r>
      </w:del>
      <w:del w:id="955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557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it-IT"/>
            <w14:textFill>
              <w14:solidFill>
                <w14:srgbClr w14:val="CE9178"/>
              </w14:solidFill>
            </w14:textFill>
          </w:rPr>
          <w:delText>"erosion"</w:delText>
        </w:r>
      </w:del>
      <w:del w:id="955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55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56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9561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pthread_create</w:delText>
        </w:r>
      </w:del>
      <w:del w:id="956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956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</w:delText>
        </w:r>
      </w:del>
      <w:del w:id="956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threads</w:delText>
        </w:r>
      </w:del>
      <w:del w:id="956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956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956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956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956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a-DK"/>
            <w14:textFill>
              <w14:solidFill>
                <w14:srgbClr w14:val="569CD6"/>
              </w14:solidFill>
            </w14:textFill>
          </w:rPr>
          <w:delText>NULL</w:delText>
        </w:r>
      </w:del>
      <w:del w:id="957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9571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it-IT"/>
            <w14:textFill>
              <w14:solidFill>
                <w14:srgbClr w14:val="DCDCAA"/>
              </w14:solidFill>
            </w14:textFill>
          </w:rPr>
          <w:delText>matrix_erosion</w:delText>
        </w:r>
      </w:del>
      <w:del w:id="957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957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</w:delText>
        </w:r>
      </w:del>
      <w:del w:id="957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957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957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957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957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57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58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} </w:delText>
        </w:r>
      </w:del>
      <w:del w:id="9581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da-DK"/>
            <w14:textFill>
              <w14:solidFill>
                <w14:srgbClr w14:val="C586C0"/>
              </w14:solidFill>
            </w14:textFill>
          </w:rPr>
          <w:delText>else</w:delText>
        </w:r>
      </w:del>
      <w:del w:id="958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583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delText>if</w:delText>
        </w:r>
      </w:del>
      <w:del w:id="958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958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mode</w:delText>
        </w:r>
      </w:del>
      <w:del w:id="958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58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==</w:delText>
        </w:r>
      </w:del>
      <w:del w:id="958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589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fr-FR"/>
            <w14:textFill>
              <w14:solidFill>
                <w14:srgbClr w14:val="CE9178"/>
              </w14:solidFill>
            </w14:textFill>
          </w:rPr>
          <w:delText>"dilatation"</w:delText>
        </w:r>
      </w:del>
      <w:del w:id="959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59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59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9593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pthread_create</w:delText>
        </w:r>
      </w:del>
      <w:del w:id="959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959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</w:delText>
        </w:r>
      </w:del>
      <w:del w:id="959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threads</w:delText>
        </w:r>
      </w:del>
      <w:del w:id="959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959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9599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960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9601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a-DK"/>
            <w14:textFill>
              <w14:solidFill>
                <w14:srgbClr w14:val="569CD6"/>
              </w14:solidFill>
            </w14:textFill>
          </w:rPr>
          <w:delText>NULL</w:delText>
        </w:r>
      </w:del>
      <w:del w:id="960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9603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fr-FR"/>
            <w14:textFill>
              <w14:solidFill>
                <w14:srgbClr w14:val="DCDCAA"/>
              </w14:solidFill>
            </w14:textFill>
          </w:rPr>
          <w:delText>matrix_dilatation</w:delText>
        </w:r>
      </w:del>
      <w:del w:id="960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960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</w:delText>
        </w:r>
      </w:del>
      <w:del w:id="960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960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960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9609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961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61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61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61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61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961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current_row</w:delText>
        </w:r>
      </w:del>
      <w:del w:id="961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61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961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61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9620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962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9622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962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962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end_row</w:delText>
        </w:r>
      </w:del>
      <w:del w:id="962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62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</w:delText>
        </w:r>
      </w:del>
      <w:del w:id="962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628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962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63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63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63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63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63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63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9636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for</w:delText>
        </w:r>
      </w:del>
      <w:del w:id="963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963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963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64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964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64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964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644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964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964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964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64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964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65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965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965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++</w:delText>
        </w:r>
      </w:del>
      <w:del w:id="965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965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65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65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965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pthread_join</w:delText>
        </w:r>
      </w:del>
      <w:del w:id="965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965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threads</w:delText>
        </w:r>
      </w:del>
      <w:del w:id="9660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966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9662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966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966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a-DK"/>
            <w14:textFill>
              <w14:solidFill>
                <w14:srgbClr w14:val="569CD6"/>
              </w14:solidFill>
            </w14:textFill>
          </w:rPr>
          <w:delText>NULL</w:delText>
        </w:r>
      </w:del>
      <w:del w:id="966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66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66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66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66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9670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auto</w:delText>
        </w:r>
      </w:del>
      <w:del w:id="967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67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end_time</w:delText>
        </w:r>
      </w:del>
      <w:del w:id="967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67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967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676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967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9678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delText>chrono</w:delText>
        </w:r>
      </w:del>
      <w:del w:id="967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968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high_resolution_clock</w:delText>
        </w:r>
      </w:del>
      <w:del w:id="968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9682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now</w:delText>
        </w:r>
      </w:del>
      <w:del w:id="968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68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68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686" w:date="2024-12-23T15:52:00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delText xml:space="preserve">    // </w:delText>
        </w:r>
      </w:del>
      <w:del w:id="9687" w:date="2024-12-23T15:52:00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delText>Вычисление затраченного времени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68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68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969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969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9692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delText>chrono</w:delText>
        </w:r>
      </w:del>
      <w:del w:id="969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9694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duration</w:delText>
        </w:r>
      </w:del>
      <w:del w:id="969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969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double</w:delText>
        </w:r>
      </w:del>
      <w:del w:id="969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</w:delText>
        </w:r>
      </w:del>
      <w:del w:id="969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69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elapsed</w:delText>
        </w:r>
      </w:del>
      <w:del w:id="970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70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970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70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end_time</w:delText>
        </w:r>
      </w:del>
      <w:del w:id="970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70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-</w:delText>
        </w:r>
      </w:del>
      <w:del w:id="970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70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start_time</w:delText>
        </w:r>
      </w:del>
      <w:del w:id="970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70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71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71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9712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971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971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delText>cout</w:delText>
        </w:r>
      </w:del>
      <w:del w:id="971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71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971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718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"</w:delText>
        </w:r>
      </w:del>
      <w:del w:id="9719" w:date="2024-12-23T15:52:00Z" w:author="Владислав Бурдинский">
        <w:r>
          <w:rPr>
            <w:rFonts w:ascii="Menlo Regular" w:hAnsi="Menlo Regular" w:hint="default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Результирующая матрица</w:delText>
        </w:r>
      </w:del>
      <w:del w:id="9720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:"</w:delText>
        </w:r>
      </w:del>
      <w:del w:id="972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722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972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724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972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972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delText>endl</w:delText>
        </w:r>
      </w:del>
      <w:del w:id="972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72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72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9730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for</w:delText>
        </w:r>
      </w:del>
      <w:del w:id="973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9732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973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73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973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73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973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738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973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974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974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74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974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744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10</w:delText>
        </w:r>
      </w:del>
      <w:del w:id="974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974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++</w:delText>
        </w:r>
      </w:del>
      <w:del w:id="974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974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74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75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9751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for</w:delText>
        </w:r>
      </w:del>
      <w:del w:id="975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9753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975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75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975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75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975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759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976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976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976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76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976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765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10</w:delText>
        </w:r>
      </w:del>
      <w:del w:id="976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976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++</w:delText>
        </w:r>
      </w:del>
      <w:del w:id="976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976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77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77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9772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977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977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delText>cout</w:delText>
        </w:r>
      </w:del>
      <w:del w:id="977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77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977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77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delText>result_matrix</w:delText>
        </w:r>
      </w:del>
      <w:del w:id="9779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978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9781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][</w:delText>
        </w:r>
      </w:del>
      <w:del w:id="978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9783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978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78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978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787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" "</w:delText>
        </w:r>
      </w:del>
      <w:del w:id="978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78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79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79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79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9793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979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979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delText>cout</w:delText>
        </w:r>
      </w:del>
      <w:del w:id="979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79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979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799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980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9801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delText>endl</w:delText>
        </w:r>
      </w:del>
      <w:del w:id="980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80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80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80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80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9807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980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980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delText>cout</w:delText>
        </w:r>
      </w:del>
      <w:del w:id="981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811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981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813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"</w:delText>
        </w:r>
      </w:del>
      <w:del w:id="9814" w:date="2024-12-23T15:52:00Z" w:author="Владислав Бурдинский">
        <w:r>
          <w:rPr>
            <w:rFonts w:ascii="Menlo Regular" w:hAnsi="Menlo Regular" w:hint="default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Время выполнения операции</w:delText>
        </w:r>
      </w:del>
      <w:del w:id="9815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: "</w:delText>
        </w:r>
      </w:del>
      <w:del w:id="981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81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981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81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elapsed</w:delText>
        </w:r>
      </w:del>
      <w:del w:id="982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9821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count</w:delText>
        </w:r>
      </w:del>
      <w:del w:id="982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() </w:delText>
        </w:r>
      </w:del>
      <w:del w:id="9823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982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825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 xml:space="preserve">" </w:delText>
        </w:r>
      </w:del>
      <w:del w:id="9826" w:date="2024-12-23T15:52:00Z" w:author="Владислав Бурдинский">
        <w:r>
          <w:rPr>
            <w:rFonts w:ascii="Menlo Regular" w:hAnsi="Menlo Regular" w:hint="default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секунд</w:delText>
        </w:r>
      </w:del>
      <w:del w:id="9827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"</w:delText>
        </w:r>
      </w:del>
      <w:del w:id="982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829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983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83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983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9833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delText>endl</w:delText>
        </w:r>
      </w:del>
      <w:del w:id="983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83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83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9837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return</w:delText>
        </w:r>
      </w:del>
      <w:del w:id="983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839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984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84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84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84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84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ffffff"/>
            <w:rtl w:val="0"/>
            <w:lang w:val="en-US"/>
            <w14:textFill>
              <w14:solidFill>
                <w14:srgbClr w14:val="CCCCCC"/>
              </w14:solidFill>
            </w14:textFill>
          </w:rPr>
          <w:delText>CMakeLists.txt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84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84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cmake_minimum_required</w:delText>
        </w:r>
      </w:del>
      <w:del w:id="984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de-DE"/>
            <w14:textFill>
              <w14:solidFill>
                <w14:srgbClr w14:val="CCCCCC"/>
              </w14:solidFill>
            </w14:textFill>
          </w:rPr>
          <w:delText>(VERSION 3.10)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84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84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delText>project</w:delText>
        </w:r>
      </w:del>
      <w:del w:id="985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(lab-2)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85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85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853" w:date="2024-12-23T15:52:00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delText xml:space="preserve"># </w:delText>
        </w:r>
      </w:del>
      <w:del w:id="9854" w:date="2024-12-23T15:52:00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delText xml:space="preserve">Устанавливаем стандарт </w:delText>
        </w:r>
      </w:del>
      <w:del w:id="9855" w:date="2024-12-23T15:52:00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delText>C++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85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857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set</w:delText>
        </w:r>
      </w:del>
      <w:del w:id="985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(CMAKE_CXX_STANDARD 11)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85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860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set</w:delText>
        </w:r>
      </w:del>
      <w:del w:id="986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 xml:space="preserve">(CMAKE_CXX_STANDARD_REQUIRED </w:delText>
        </w:r>
      </w:del>
      <w:del w:id="9862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e-DE"/>
            <w14:textFill>
              <w14:solidFill>
                <w14:srgbClr w14:val="569CD6"/>
              </w14:solidFill>
            </w14:textFill>
          </w:rPr>
          <w:delText>ON</w:delText>
        </w:r>
      </w:del>
      <w:del w:id="986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86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86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866" w:date="2024-12-23T15:52:00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delText xml:space="preserve"># </w:delText>
        </w:r>
      </w:del>
      <w:del w:id="9867" w:date="2024-12-23T15:52:00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delText xml:space="preserve">Включаем директорию </w:delText>
        </w:r>
      </w:del>
      <w:del w:id="9868" w:date="2024-12-23T15:52:00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:lang w:val="en-US"/>
            <w14:textFill>
              <w14:solidFill>
                <w14:srgbClr w14:val="6A9955"/>
              </w14:solidFill>
            </w14:textFill>
          </w:rPr>
          <w:delText>include/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86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870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include_directories</w:delText>
        </w:r>
      </w:del>
      <w:del w:id="987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(include)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87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87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874" w:date="2024-12-23T15:52:00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delText xml:space="preserve"># </w:delText>
        </w:r>
      </w:del>
      <w:del w:id="9875" w:date="2024-12-23T15:52:00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delText>Добавляем исходные файлы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87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877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set</w:delText>
        </w:r>
      </w:del>
      <w:del w:id="987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(SOURCES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87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88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src/my_solution.cpp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88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88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main.cpp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88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88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88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88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887" w:date="2024-12-23T15:52:00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delText xml:space="preserve"># </w:delText>
        </w:r>
      </w:del>
      <w:del w:id="9888" w:date="2024-12-23T15:52:00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delText>Основной исполняемый файл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88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890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delText>add_executable</w:delText>
        </w:r>
      </w:del>
      <w:del w:id="989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fr-FR"/>
            <w14:textFill>
              <w14:solidFill>
                <w14:srgbClr w14:val="CCCCCC"/>
              </w14:solidFill>
            </w14:textFill>
          </w:rPr>
          <w:delText xml:space="preserve">(main </w:delText>
        </w:r>
      </w:del>
      <w:del w:id="9892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${SOURCES}</w:delText>
        </w:r>
      </w:del>
      <w:del w:id="989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89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89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target_link_libraries</w:delText>
        </w:r>
      </w:del>
      <w:del w:id="989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(main pthread)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89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89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899" w:date="2024-12-23T15:52:00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delText xml:space="preserve"># </w:delText>
        </w:r>
      </w:del>
      <w:del w:id="9900" w:date="2024-12-23T15:52:00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delText xml:space="preserve">Подключаем </w:delText>
        </w:r>
      </w:del>
      <w:del w:id="9901" w:date="2024-12-23T15:52:00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:lang w:val="de-DE"/>
            <w14:textFill>
              <w14:solidFill>
                <w14:srgbClr w14:val="6A9955"/>
              </w14:solidFill>
            </w14:textFill>
          </w:rPr>
          <w:delText xml:space="preserve">Google Test </w:delText>
        </w:r>
      </w:del>
      <w:del w:id="9902" w:date="2024-12-23T15:52:00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delText xml:space="preserve">через </w:delText>
        </w:r>
      </w:del>
      <w:del w:id="9903" w:date="2024-12-23T15:52:00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:lang w:val="en-US"/>
            <w14:textFill>
              <w14:solidFill>
                <w14:srgbClr w14:val="6A9955"/>
              </w14:solidFill>
            </w14:textFill>
          </w:rPr>
          <w:delText>FetchContent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90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90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include</w:delText>
        </w:r>
      </w:del>
      <w:del w:id="990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(FetchContent)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90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90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FetchContent_Declare(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90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91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 xml:space="preserve">  googletest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91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91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 xml:space="preserve">  URL https://github.com/google/googletest/archive/refs/tags/release-1.12.1.zip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91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91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91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916" w:date="2024-12-23T15:52:00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delText xml:space="preserve"># </w:delText>
        </w:r>
      </w:del>
      <w:del w:id="9917" w:date="2024-12-23T15:52:00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delText>Предотвращаем переопределение настроек компилятора</w:delText>
        </w:r>
      </w:del>
      <w:del w:id="9918" w:date="2024-12-23T15:52:00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delText>/</w:delText>
        </w:r>
      </w:del>
      <w:del w:id="9919" w:date="2024-12-23T15:52:00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delText>линкера родительского проекта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92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921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set</w:delText>
        </w:r>
      </w:del>
      <w:del w:id="992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 xml:space="preserve">(gtest_force_shared_crt </w:delText>
        </w:r>
      </w:del>
      <w:del w:id="9923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e-DE"/>
            <w14:textFill>
              <w14:solidFill>
                <w14:srgbClr w14:val="569CD6"/>
              </w14:solidFill>
            </w14:textFill>
          </w:rPr>
          <w:delText>ON</w:delText>
        </w:r>
      </w:del>
      <w:del w:id="992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92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e-DE"/>
            <w14:textFill>
              <w14:solidFill>
                <w14:srgbClr w14:val="569CD6"/>
              </w14:solidFill>
            </w14:textFill>
          </w:rPr>
          <w:delText>CACHE</w:delText>
        </w:r>
      </w:del>
      <w:del w:id="992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927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e-DE"/>
            <w14:textFill>
              <w14:solidFill>
                <w14:srgbClr w14:val="569CD6"/>
              </w14:solidFill>
            </w14:textFill>
          </w:rPr>
          <w:delText>BOOL</w:delText>
        </w:r>
      </w:del>
      <w:del w:id="992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929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""</w:delText>
        </w:r>
      </w:del>
      <w:del w:id="993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delText xml:space="preserve"> FORCE)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93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93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FetchContent_MakeAvailable(googletest)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93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93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935" w:date="2024-12-23T15:52:00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delText xml:space="preserve"># </w:delText>
        </w:r>
      </w:del>
      <w:del w:id="9936" w:date="2024-12-23T15:52:00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delText>Добавляем тесты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93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93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delText>add_executable</w:delText>
        </w:r>
      </w:del>
      <w:del w:id="993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(run_tests tests/test.cpp src/my_solution.cpp)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94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941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target_link_libraries</w:delText>
        </w:r>
      </w:del>
      <w:del w:id="994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(run_tests gtest pthread)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94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94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945" w:date="2024-12-23T15:52:00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delText xml:space="preserve"># </w:delText>
        </w:r>
      </w:del>
      <w:del w:id="9946" w:date="2024-12-23T15:52:00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delText xml:space="preserve">Добавляем пути к заголовочным файлам </w:delText>
        </w:r>
      </w:del>
      <w:del w:id="9947" w:date="2024-12-23T15:52:00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:lang w:val="de-DE"/>
            <w14:textFill>
              <w14:solidFill>
                <w14:srgbClr w14:val="6A9955"/>
              </w14:solidFill>
            </w14:textFill>
          </w:rPr>
          <w:delText>Google Test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94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94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target_include_directories</w:delText>
        </w:r>
      </w:del>
      <w:del w:id="995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(run_tests PRIVATE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95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95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9953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${gtest_SOURCE_DIR}</w:delText>
        </w:r>
      </w:del>
      <w:del w:id="995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/include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95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95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9957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${gtest_SOURCE_DIR}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95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95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96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96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rtl w:val="0"/>
          <w14:textFill>
            <w14:solidFill>
              <w14:srgbClr w14:val="CCCCCC"/>
            </w14:solidFill>
          </w14:textFill>
        </w:rPr>
      </w:pPr>
      <w:del w:id="996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en-US"/>
            <w14:textFill>
              <w14:solidFill>
                <w14:srgbClr w14:val="82AAFF"/>
              </w14:solidFill>
            </w14:textFill>
          </w:rPr>
          <w:delText xml:space="preserve">#include </w:delText>
        </w:r>
      </w:del>
      <w:del w:id="996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14:textFill>
              <w14:solidFill>
                <w14:srgbClr w14:val="C3E88D"/>
              </w14:solidFill>
            </w14:textFill>
          </w:rPr>
          <w:delText>&lt;unistd.h&gt;</w:delText>
        </w:r>
      </w:del>
    </w:p>
    <w:p>
      <w:pPr>
        <w:pStyle w:val="Normal.0"/>
        <w:shd w:val="clear" w:color="auto" w:fill="212121"/>
        <w:spacing w:before="240" w:after="240"/>
        <w:rPr>
          <w:del w:id="9964" w:date="2024-12-23T15:52:00Z" w:author="Владислав Бурдинский"/>
        </w:rPr>
      </w:pPr>
      <w:del w:id="996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 xml:space="preserve">#include </w:delText>
        </w:r>
      </w:del>
      <w:del w:id="996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&lt;stdio.h&gt;</w:delText>
        </w:r>
      </w:del>
    </w:p>
    <w:p>
      <w:pPr>
        <w:pStyle w:val="Normal.0"/>
        <w:shd w:val="clear" w:color="auto" w:fill="212121"/>
        <w:spacing w:before="240" w:after="240"/>
        <w:rPr>
          <w:del w:id="9967" w:date="2024-12-23T15:52:00Z" w:author="Владислав Бурдинский"/>
        </w:rPr>
      </w:pPr>
      <w:del w:id="996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 xml:space="preserve">#include </w:delText>
        </w:r>
      </w:del>
      <w:del w:id="996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&lt;stdlib.h&gt;</w:delText>
        </w:r>
      </w:del>
    </w:p>
    <w:p>
      <w:pPr>
        <w:pStyle w:val="Normal.0"/>
        <w:shd w:val="clear" w:color="auto" w:fill="212121"/>
        <w:spacing w:before="240" w:after="240"/>
        <w:rPr>
          <w:del w:id="9970" w:date="2024-12-23T15:52:00Z" w:author="Владислав Бурдинский"/>
        </w:rPr>
      </w:pPr>
      <w:del w:id="997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 xml:space="preserve">#include </w:delText>
        </w:r>
      </w:del>
      <w:del w:id="997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&lt;ctype.h&gt;</w:delText>
        </w:r>
      </w:del>
    </w:p>
    <w:p>
      <w:pPr>
        <w:pStyle w:val="Normal.0"/>
        <w:shd w:val="clear" w:color="auto" w:fill="212121"/>
        <w:spacing w:before="240" w:after="240"/>
        <w:rPr>
          <w:del w:id="9973" w:date="2024-12-23T15:52:00Z" w:author="Владислав Бурдинский"/>
        </w:rPr>
      </w:pPr>
    </w:p>
    <w:p>
      <w:pPr>
        <w:pStyle w:val="Normal.0"/>
        <w:shd w:val="clear" w:color="auto" w:fill="212121"/>
        <w:spacing w:before="240" w:after="240"/>
        <w:rPr>
          <w:del w:id="9974" w:date="2024-12-23T15:52:00Z" w:author="Владислав Бурдинский"/>
        </w:rPr>
      </w:pPr>
    </w:p>
    <w:p>
      <w:pPr>
        <w:pStyle w:val="Normal.0"/>
        <w:shd w:val="clear" w:color="auto" w:fill="212121"/>
        <w:spacing w:before="240" w:after="240"/>
        <w:rPr>
          <w:del w:id="9975" w:date="2024-12-23T15:52:00Z" w:author="Владислав Бурдинский"/>
        </w:rPr>
      </w:pPr>
      <w:del w:id="9976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int </w:delText>
        </w:r>
      </w:del>
      <w:del w:id="997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main</w:delText>
        </w:r>
      </w:del>
      <w:del w:id="997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()</w:delText>
        </w:r>
      </w:del>
    </w:p>
    <w:p>
      <w:pPr>
        <w:pStyle w:val="Normal.0"/>
        <w:shd w:val="clear" w:color="auto" w:fill="212121"/>
        <w:spacing w:before="240" w:after="240"/>
        <w:rPr>
          <w:del w:id="9979" w:date="2024-12-23T15:52:00Z" w:author="Владислав Бурдинский"/>
        </w:rPr>
      </w:pPr>
      <w:del w:id="998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{</w:delText>
        </w:r>
      </w:del>
    </w:p>
    <w:p>
      <w:pPr>
        <w:pStyle w:val="Normal.0"/>
        <w:shd w:val="clear" w:color="auto" w:fill="212121"/>
        <w:spacing w:before="240" w:after="240"/>
        <w:rPr>
          <w:del w:id="9981" w:date="2024-12-23T15:52:00Z" w:author="Владислав Бурдинский"/>
        </w:rPr>
      </w:pPr>
      <w:del w:id="998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</w:delText>
        </w:r>
      </w:del>
      <w:del w:id="9983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int </w:delText>
        </w:r>
      </w:del>
      <w:del w:id="998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fd_0</w:delText>
        </w:r>
      </w:del>
      <w:del w:id="998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998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2</w:delText>
        </w:r>
      </w:del>
      <w:del w:id="998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]; </w:delText>
        </w:r>
      </w:del>
      <w:del w:id="9988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// </w:delText>
        </w:r>
      </w:del>
      <w:del w:id="9989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три массива</w:delText>
        </w:r>
      </w:del>
    </w:p>
    <w:p>
      <w:pPr>
        <w:pStyle w:val="Normal.0"/>
        <w:shd w:val="clear" w:color="auto" w:fill="212121"/>
        <w:spacing w:before="240" w:after="240"/>
        <w:rPr>
          <w:del w:id="9990" w:date="2024-12-23T15:52:00Z" w:author="Владислав Бурдинский"/>
        </w:rPr>
      </w:pPr>
      <w:del w:id="9991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   </w:delText>
        </w:r>
      </w:del>
      <w:del w:id="9992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int </w:delText>
        </w:r>
      </w:del>
      <w:del w:id="999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fd_1</w:delText>
        </w:r>
      </w:del>
      <w:del w:id="999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999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2</w:delText>
        </w:r>
      </w:del>
      <w:del w:id="999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];</w:delText>
        </w:r>
      </w:del>
    </w:p>
    <w:p>
      <w:pPr>
        <w:pStyle w:val="Normal.0"/>
        <w:shd w:val="clear" w:color="auto" w:fill="212121"/>
        <w:spacing w:before="240" w:after="240"/>
        <w:rPr>
          <w:del w:id="9997" w:date="2024-12-23T15:52:00Z" w:author="Владислав Бурдинский"/>
        </w:rPr>
      </w:pPr>
      <w:del w:id="999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</w:delText>
        </w:r>
      </w:del>
      <w:del w:id="9999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int </w:delText>
        </w:r>
      </w:del>
      <w:del w:id="1000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fd_2</w:delText>
        </w:r>
      </w:del>
      <w:del w:id="1000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1000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2</w:delText>
        </w:r>
      </w:del>
      <w:del w:id="1000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];</w:delText>
        </w:r>
      </w:del>
    </w:p>
    <w:p>
      <w:pPr>
        <w:pStyle w:val="Normal.0"/>
        <w:shd w:val="clear" w:color="auto" w:fill="212121"/>
        <w:spacing w:before="240" w:after="240"/>
        <w:rPr>
          <w:del w:id="10004" w:date="2024-12-23T15:52:00Z" w:author="Владислав Бурдинский"/>
        </w:rPr>
      </w:pPr>
      <w:del w:id="1000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</w:delText>
        </w:r>
      </w:del>
      <w:del w:id="1000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pipe</w:delText>
        </w:r>
      </w:del>
      <w:del w:id="1000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1000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fd_0</w:delText>
        </w:r>
      </w:del>
      <w:del w:id="1000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); </w:delText>
        </w:r>
      </w:del>
      <w:del w:id="10010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// </w:delText>
        </w:r>
      </w:del>
      <w:del w:id="10011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три трубы создаем без проверки на ошибку</w:delText>
        </w:r>
      </w:del>
    </w:p>
    <w:p>
      <w:pPr>
        <w:pStyle w:val="Normal.0"/>
        <w:shd w:val="clear" w:color="auto" w:fill="212121"/>
        <w:spacing w:before="240" w:after="240"/>
        <w:rPr>
          <w:del w:id="10012" w:date="2024-12-23T15:52:00Z" w:author="Владислав Бурдинский"/>
        </w:rPr>
      </w:pPr>
      <w:del w:id="10013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   </w:delText>
        </w:r>
      </w:del>
      <w:del w:id="1001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pipe</w:delText>
        </w:r>
      </w:del>
      <w:del w:id="1001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1001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fd_1</w:delText>
        </w:r>
      </w:del>
      <w:del w:id="1001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);</w:delText>
        </w:r>
      </w:del>
    </w:p>
    <w:p>
      <w:pPr>
        <w:pStyle w:val="Normal.0"/>
        <w:shd w:val="clear" w:color="auto" w:fill="212121"/>
        <w:spacing w:before="240" w:after="240"/>
        <w:rPr>
          <w:del w:id="10018" w:date="2024-12-23T15:52:00Z" w:author="Владислав Бурдинский"/>
        </w:rPr>
      </w:pPr>
      <w:del w:id="1001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</w:delText>
        </w:r>
      </w:del>
      <w:del w:id="1002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pipe</w:delText>
        </w:r>
      </w:del>
      <w:del w:id="1002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1002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fd_2</w:delText>
        </w:r>
      </w:del>
      <w:del w:id="1002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); </w:delText>
        </w:r>
      </w:del>
      <w:del w:id="10024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// </w:delText>
        </w:r>
      </w:del>
      <w:del w:id="10025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треться труба между вторым чайлдом и родителем</w:delText>
        </w:r>
      </w:del>
    </w:p>
    <w:p>
      <w:pPr>
        <w:pStyle w:val="Normal.0"/>
        <w:shd w:val="clear" w:color="auto" w:fill="212121"/>
        <w:spacing w:before="240" w:after="240"/>
        <w:rPr>
          <w:del w:id="10026" w:date="2024-12-23T15:52:00Z" w:author="Владислав Бурдинский"/>
        </w:rPr>
      </w:pPr>
      <w:del w:id="10027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   </w:delText>
        </w:r>
      </w:del>
      <w:del w:id="10028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int </w:delText>
        </w:r>
      </w:del>
      <w:del w:id="1002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pid_0</w:delText>
        </w:r>
      </w:del>
      <w:del w:id="1003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;</w:delText>
        </w:r>
      </w:del>
    </w:p>
    <w:p>
      <w:pPr>
        <w:pStyle w:val="Normal.0"/>
        <w:shd w:val="clear" w:color="auto" w:fill="212121"/>
        <w:spacing w:before="240" w:after="240"/>
        <w:rPr>
          <w:del w:id="10031" w:date="2024-12-23T15:52:00Z" w:author="Владислав Бурдинский"/>
        </w:rPr>
      </w:pPr>
      <w:del w:id="1003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</w:delText>
        </w:r>
      </w:del>
      <w:del w:id="10033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int </w:delText>
        </w:r>
      </w:del>
      <w:del w:id="1003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pid_1</w:delText>
        </w:r>
      </w:del>
      <w:del w:id="1003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;</w:delText>
        </w:r>
      </w:del>
    </w:p>
    <w:p>
      <w:pPr>
        <w:pStyle w:val="Normal.0"/>
        <w:shd w:val="clear" w:color="auto" w:fill="212121"/>
        <w:spacing w:before="240" w:after="240"/>
        <w:rPr>
          <w:del w:id="10036" w:date="2024-12-23T15:52:00Z" w:author="Владислав Бурдинский"/>
        </w:rPr>
      </w:pPr>
    </w:p>
    <w:p>
      <w:pPr>
        <w:pStyle w:val="Normal.0"/>
        <w:shd w:val="clear" w:color="auto" w:fill="212121"/>
        <w:spacing w:before="240" w:after="240"/>
        <w:rPr>
          <w:del w:id="10037" w:date="2024-12-23T15:52:00Z" w:author="Владислав Бурдинский"/>
        </w:rPr>
      </w:pPr>
    </w:p>
    <w:p>
      <w:pPr>
        <w:pStyle w:val="Normal.0"/>
        <w:shd w:val="clear" w:color="auto" w:fill="212121"/>
        <w:spacing w:before="240" w:after="240"/>
        <w:rPr>
          <w:del w:id="10038" w:date="2024-12-23T15:52:00Z" w:author="Владислав Бурдинский"/>
        </w:rPr>
      </w:pPr>
      <w:del w:id="1003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</w:delText>
        </w:r>
      </w:del>
      <w:del w:id="10040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static char </w:delText>
        </w:r>
      </w:del>
      <w:del w:id="1004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output</w:delText>
        </w:r>
      </w:del>
      <w:del w:id="1004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1004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50</w:delText>
        </w:r>
      </w:del>
      <w:del w:id="1004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];</w:delText>
        </w:r>
      </w:del>
    </w:p>
    <w:p>
      <w:pPr>
        <w:pStyle w:val="Normal.0"/>
        <w:shd w:val="clear" w:color="auto" w:fill="212121"/>
        <w:spacing w:before="240" w:after="240"/>
        <w:rPr>
          <w:del w:id="10045" w:date="2024-12-23T15:52:00Z" w:author="Владислав Бурдинский"/>
        </w:rPr>
      </w:pPr>
      <w:del w:id="1004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</w:delText>
        </w:r>
      </w:del>
      <w:del w:id="10047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>if</w:delText>
        </w:r>
      </w:del>
      <w:del w:id="1004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((</w:delText>
        </w:r>
      </w:del>
      <w:del w:id="1004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 xml:space="preserve">pid_0 </w:delText>
        </w:r>
      </w:del>
      <w:del w:id="1005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= </w:delText>
        </w:r>
      </w:del>
      <w:del w:id="1005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fork</w:delText>
        </w:r>
      </w:del>
      <w:del w:id="1005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()) &gt; </w:delText>
        </w:r>
      </w:del>
      <w:del w:id="1005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1005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) </w:delText>
        </w:r>
      </w:del>
      <w:del w:id="10055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// </w:delText>
        </w:r>
      </w:del>
      <w:del w:id="10056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после разъединения если ты родитель</w:delText>
        </w:r>
      </w:del>
    </w:p>
    <w:p>
      <w:pPr>
        <w:pStyle w:val="Normal.0"/>
        <w:shd w:val="clear" w:color="auto" w:fill="212121"/>
        <w:spacing w:before="240" w:after="240"/>
        <w:rPr>
          <w:del w:id="10057" w:date="2024-12-23T15:52:00Z" w:author="Владислав Бурдинский"/>
        </w:rPr>
      </w:pPr>
      <w:del w:id="10058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   </w:delText>
        </w:r>
      </w:del>
      <w:del w:id="1005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{</w:delText>
        </w:r>
      </w:del>
    </w:p>
    <w:p>
      <w:pPr>
        <w:pStyle w:val="Normal.0"/>
        <w:shd w:val="clear" w:color="auto" w:fill="212121"/>
        <w:spacing w:before="240" w:after="240"/>
        <w:rPr>
          <w:del w:id="10060" w:date="2024-12-23T15:52:00Z" w:author="Владислав Бурдинский"/>
        </w:rPr>
      </w:pPr>
      <w:del w:id="1006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</w:delText>
        </w:r>
      </w:del>
      <w:del w:id="10062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>if</w:delText>
        </w:r>
      </w:del>
      <w:del w:id="1006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((</w:delText>
        </w:r>
      </w:del>
      <w:del w:id="1006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 xml:space="preserve">pid_1 </w:delText>
        </w:r>
      </w:del>
      <w:del w:id="1006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= </w:delText>
        </w:r>
      </w:del>
      <w:del w:id="1006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fork</w:delText>
        </w:r>
      </w:del>
      <w:del w:id="1006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()) &gt; </w:delText>
        </w:r>
      </w:del>
      <w:del w:id="1006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1006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) </w:delText>
        </w:r>
      </w:del>
      <w:del w:id="10070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// </w:delText>
        </w:r>
      </w:del>
      <w:del w:id="10071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если все еще родитель ты</w:delText>
        </w:r>
      </w:del>
      <w:del w:id="10072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. </w:delText>
        </w:r>
      </w:del>
      <w:del w:id="10073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Родитель может быть один только</w:delText>
        </w:r>
      </w:del>
    </w:p>
    <w:p>
      <w:pPr>
        <w:pStyle w:val="Normal.0"/>
        <w:shd w:val="clear" w:color="auto" w:fill="212121"/>
        <w:spacing w:before="240" w:after="240"/>
        <w:rPr>
          <w:del w:id="10074" w:date="2024-12-23T15:52:00Z" w:author="Владислав Бурдинский"/>
        </w:rPr>
      </w:pPr>
      <w:del w:id="10075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// </w:delText>
        </w:r>
      </w:del>
      <w:del w:id="10076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то мы делимся еще раз в ребенке  </w:delText>
        </w:r>
      </w:del>
    </w:p>
    <w:p>
      <w:pPr>
        <w:pStyle w:val="Normal.0"/>
        <w:shd w:val="clear" w:color="auto" w:fill="212121"/>
        <w:spacing w:before="240" w:after="240"/>
        <w:rPr>
          <w:del w:id="10077" w:date="2024-12-23T15:52:00Z" w:author="Владислав Бурдинский"/>
        </w:rPr>
      </w:pPr>
      <w:del w:id="10078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      </w:delText>
        </w:r>
      </w:del>
      <w:del w:id="1007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{</w:delText>
        </w:r>
      </w:del>
    </w:p>
    <w:p>
      <w:pPr>
        <w:pStyle w:val="Normal.0"/>
        <w:shd w:val="clear" w:color="auto" w:fill="212121"/>
        <w:spacing w:before="240" w:after="240"/>
        <w:rPr>
          <w:del w:id="10080" w:date="2024-12-23T15:52:00Z" w:author="Владислав Бурдинский"/>
        </w:rPr>
      </w:pPr>
      <w:del w:id="1008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</w:delText>
        </w:r>
      </w:del>
      <w:del w:id="1008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close</w:delText>
        </w:r>
      </w:del>
      <w:del w:id="1008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1008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fd_0</w:delText>
        </w:r>
      </w:del>
      <w:del w:id="1008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1008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1008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]);</w:delText>
        </w:r>
      </w:del>
    </w:p>
    <w:p>
      <w:pPr>
        <w:pStyle w:val="Normal.0"/>
        <w:shd w:val="clear" w:color="auto" w:fill="212121"/>
        <w:spacing w:before="240" w:after="240"/>
        <w:rPr>
          <w:del w:id="10088" w:date="2024-12-23T15:52:00Z" w:author="Владислав Бурдинский"/>
        </w:rPr>
      </w:pPr>
      <w:del w:id="1008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</w:delText>
        </w:r>
      </w:del>
      <w:del w:id="1009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close</w:delText>
        </w:r>
      </w:del>
      <w:del w:id="1009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1009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fd_2</w:delText>
        </w:r>
      </w:del>
      <w:del w:id="1009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1009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1</w:delText>
        </w:r>
      </w:del>
      <w:del w:id="1009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]);</w:delText>
        </w:r>
      </w:del>
    </w:p>
    <w:p>
      <w:pPr>
        <w:pStyle w:val="Normal.0"/>
        <w:shd w:val="clear" w:color="auto" w:fill="212121"/>
        <w:spacing w:before="240" w:after="240"/>
        <w:rPr>
          <w:del w:id="10096" w:date="2024-12-23T15:52:00Z" w:author="Владислав Бурдинский"/>
        </w:rPr>
      </w:pPr>
    </w:p>
    <w:p>
      <w:pPr>
        <w:pStyle w:val="Normal.0"/>
        <w:shd w:val="clear" w:color="auto" w:fill="212121"/>
        <w:spacing w:before="240" w:after="240"/>
        <w:rPr>
          <w:del w:id="10097" w:date="2024-12-23T15:52:00Z" w:author="Владислав Бурдинский"/>
        </w:rPr>
      </w:pPr>
      <w:del w:id="1009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</w:delText>
        </w:r>
      </w:del>
      <w:del w:id="10099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static char </w:delText>
        </w:r>
      </w:del>
      <w:del w:id="1010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1010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1010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50</w:delText>
        </w:r>
      </w:del>
      <w:del w:id="1010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];</w:delText>
        </w:r>
      </w:del>
    </w:p>
    <w:p>
      <w:pPr>
        <w:pStyle w:val="Normal.0"/>
        <w:shd w:val="clear" w:color="auto" w:fill="212121"/>
        <w:spacing w:before="240" w:after="240"/>
        <w:rPr>
          <w:del w:id="10104" w:date="2024-12-23T15:52:00Z" w:author="Владислав Бурдинский"/>
        </w:rPr>
      </w:pPr>
      <w:del w:id="1010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</w:delText>
        </w:r>
      </w:del>
      <w:del w:id="1010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printf</w:delText>
        </w:r>
      </w:del>
      <w:del w:id="1010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1010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"</w:delText>
        </w:r>
      </w:del>
      <w:del w:id="1010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Введите сообщение от родителя</w:delText>
        </w:r>
      </w:del>
      <w:del w:id="1011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: "</w:delText>
        </w:r>
      </w:del>
      <w:del w:id="1011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);</w:delText>
        </w:r>
      </w:del>
    </w:p>
    <w:p>
      <w:pPr>
        <w:pStyle w:val="Normal.0"/>
        <w:shd w:val="clear" w:color="auto" w:fill="212121"/>
        <w:spacing w:before="240" w:after="240"/>
        <w:rPr>
          <w:del w:id="10112" w:date="2024-12-23T15:52:00Z" w:author="Владислав Бурдинский"/>
        </w:rPr>
      </w:pPr>
      <w:del w:id="1011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</w:delText>
        </w:r>
      </w:del>
      <w:del w:id="10114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>for</w:delText>
        </w:r>
      </w:del>
      <w:del w:id="1011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10116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int </w:delText>
        </w:r>
      </w:del>
      <w:del w:id="1011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1011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=</w:delText>
        </w:r>
      </w:del>
      <w:del w:id="1011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1012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; (</w:delText>
        </w:r>
      </w:del>
      <w:del w:id="1012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1012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1012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1012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]=</w:delText>
        </w:r>
      </w:del>
      <w:del w:id="1012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getchar</w:delText>
        </w:r>
      </w:del>
      <w:del w:id="1012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())!=</w:delText>
        </w:r>
      </w:del>
      <w:del w:id="10127" w:date="2024-12-23T15:52:00Z" w:author="Владислав Бурдинский">
        <w:r>
          <w:rPr>
            <w:rFonts w:ascii="Liberation Mono" w:cs="Liberation Mono" w:hAnsi="Liberation Mono" w:eastAsia="Liberation Mono"/>
            <w:b w:val="1"/>
            <w:bCs w:val="1"/>
            <w:outline w:val="0"/>
            <w:color w:val="ffcb6b"/>
            <w:sz w:val="24"/>
            <w:szCs w:val="24"/>
            <w:u w:color="ffcb6b"/>
            <w:rtl w:val="0"/>
            <w:lang w:val="ru-RU"/>
            <w14:textFill>
              <w14:solidFill>
                <w14:srgbClr w14:val="FFCB6B"/>
              </w14:solidFill>
            </w14:textFill>
          </w:rPr>
          <w:delText xml:space="preserve">EOF </w:delText>
        </w:r>
      </w:del>
      <w:del w:id="1012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&amp;&amp; </w:delText>
        </w:r>
      </w:del>
      <w:del w:id="1012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1013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1013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1013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]!=</w:delText>
        </w:r>
      </w:del>
      <w:del w:id="1013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'</w:delText>
        </w:r>
      </w:del>
      <w:del w:id="1013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\n</w:delText>
        </w:r>
      </w:del>
      <w:del w:id="1013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 xml:space="preserve">' </w:delText>
        </w:r>
      </w:del>
      <w:del w:id="1013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&amp;&amp; </w:delText>
        </w:r>
      </w:del>
      <w:del w:id="1013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1013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&lt;</w:delText>
        </w:r>
      </w:del>
      <w:del w:id="1013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49</w:delText>
        </w:r>
      </w:del>
      <w:del w:id="1014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; </w:delText>
        </w:r>
      </w:del>
      <w:del w:id="1014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1014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++);</w:delText>
        </w:r>
      </w:del>
    </w:p>
    <w:p>
      <w:pPr>
        <w:pStyle w:val="Normal.0"/>
        <w:shd w:val="clear" w:color="auto" w:fill="212121"/>
        <w:spacing w:before="240" w:after="240"/>
        <w:rPr>
          <w:del w:id="10143" w:date="2024-12-23T15:52:00Z" w:author="Владислав Бурдинский"/>
        </w:rPr>
      </w:pPr>
      <w:del w:id="1014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</w:delText>
        </w:r>
      </w:del>
      <w:del w:id="1014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write</w:delText>
        </w:r>
      </w:del>
      <w:del w:id="1014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1014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fd_0</w:delText>
        </w:r>
      </w:del>
      <w:del w:id="1014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1014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1</w:delText>
        </w:r>
      </w:del>
      <w:del w:id="1015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], </w:delText>
        </w:r>
      </w:del>
      <w:del w:id="1015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1015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, </w:delText>
        </w:r>
      </w:del>
      <w:del w:id="1015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50</w:delText>
        </w:r>
      </w:del>
      <w:del w:id="1015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); </w:delText>
        </w:r>
      </w:del>
      <w:del w:id="10155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// </w:delText>
        </w:r>
      </w:del>
      <w:del w:id="10156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для первого ребенка пишем в пайп</w:delText>
        </w:r>
      </w:del>
    </w:p>
    <w:p>
      <w:pPr>
        <w:pStyle w:val="Normal.0"/>
        <w:shd w:val="clear" w:color="auto" w:fill="212121"/>
        <w:spacing w:before="240" w:after="240"/>
        <w:rPr>
          <w:del w:id="10157" w:date="2024-12-23T15:52:00Z" w:author="Владислав Бурдинский"/>
        </w:rPr>
      </w:pPr>
      <w:del w:id="10158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         </w:delText>
        </w:r>
      </w:del>
      <w:del w:id="1015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close</w:delText>
        </w:r>
      </w:del>
      <w:del w:id="1016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1016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fd_0</w:delText>
        </w:r>
      </w:del>
      <w:del w:id="1016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1016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1</w:delText>
        </w:r>
      </w:del>
      <w:del w:id="1016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]); </w:delText>
        </w:r>
      </w:del>
      <w:del w:id="10165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// </w:delText>
        </w:r>
      </w:del>
      <w:del w:id="10166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закрываем на запись</w:delText>
        </w:r>
      </w:del>
    </w:p>
    <w:p>
      <w:pPr>
        <w:pStyle w:val="Normal.0"/>
        <w:shd w:val="clear" w:color="auto" w:fill="212121"/>
        <w:spacing w:before="240" w:after="240"/>
        <w:rPr>
          <w:del w:id="10167" w:date="2024-12-23T15:52:00Z" w:author="Владислав Бурдинский"/>
        </w:rPr>
      </w:pPr>
    </w:p>
    <w:p>
      <w:pPr>
        <w:pStyle w:val="Normal.0"/>
        <w:shd w:val="clear" w:color="auto" w:fill="212121"/>
        <w:spacing w:before="240" w:after="240"/>
        <w:rPr>
          <w:del w:id="10168" w:date="2024-12-23T15:52:00Z" w:author="Владислав Бурдинский"/>
        </w:rPr>
      </w:pPr>
      <w:del w:id="10169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        </w:delText>
        </w:r>
      </w:del>
    </w:p>
    <w:p>
      <w:pPr>
        <w:pStyle w:val="Normal.0"/>
        <w:shd w:val="clear" w:color="auto" w:fill="212121"/>
        <w:spacing w:before="240" w:after="240"/>
        <w:rPr>
          <w:del w:id="10170" w:date="2024-12-23T15:52:00Z" w:author="Владислав Бурдинский"/>
        </w:rPr>
      </w:pPr>
      <w:del w:id="10171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         </w:delText>
        </w:r>
      </w:del>
      <w:del w:id="1017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read</w:delText>
        </w:r>
      </w:del>
      <w:del w:id="1017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1017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fd_2</w:delText>
        </w:r>
      </w:del>
      <w:del w:id="1017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1017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1017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], </w:delText>
        </w:r>
      </w:del>
      <w:del w:id="1017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1017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, </w:delText>
        </w:r>
      </w:del>
      <w:del w:id="1018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50</w:delText>
        </w:r>
      </w:del>
      <w:del w:id="1018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); </w:delText>
        </w:r>
      </w:del>
      <w:del w:id="10182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// </w:delText>
        </w:r>
      </w:del>
      <w:del w:id="10183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читает от второго ребенка</w:delText>
        </w:r>
      </w:del>
    </w:p>
    <w:p>
      <w:pPr>
        <w:pStyle w:val="Normal.0"/>
        <w:shd w:val="clear" w:color="auto" w:fill="212121"/>
        <w:spacing w:before="240" w:after="240"/>
        <w:rPr>
          <w:del w:id="10184" w:date="2024-12-23T15:52:00Z" w:author="Владислав Бурдинский"/>
        </w:rPr>
      </w:pPr>
      <w:del w:id="10185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         </w:delText>
        </w:r>
      </w:del>
      <w:del w:id="10186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>for</w:delText>
        </w:r>
      </w:del>
      <w:del w:id="1018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10188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int </w:delText>
        </w:r>
      </w:del>
      <w:del w:id="1018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1019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=</w:delText>
        </w:r>
      </w:del>
      <w:del w:id="1019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1019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; </w:delText>
        </w:r>
      </w:del>
      <w:del w:id="1019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1019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&lt;</w:delText>
        </w:r>
      </w:del>
      <w:del w:id="1019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50</w:delText>
        </w:r>
      </w:del>
      <w:del w:id="1019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; </w:delText>
        </w:r>
      </w:del>
      <w:del w:id="1019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1019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++){</w:delText>
        </w:r>
      </w:del>
    </w:p>
    <w:p>
      <w:pPr>
        <w:pStyle w:val="Normal.0"/>
        <w:shd w:val="clear" w:color="auto" w:fill="212121"/>
        <w:spacing w:before="240" w:after="240"/>
        <w:rPr>
          <w:del w:id="10199" w:date="2024-12-23T15:52:00Z" w:author="Владислав Бурдинский"/>
        </w:rPr>
      </w:pPr>
      <w:del w:id="1020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 </w:delText>
        </w:r>
      </w:del>
      <w:del w:id="1020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output</w:delText>
        </w:r>
      </w:del>
      <w:del w:id="1020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1020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1020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] = </w:delText>
        </w:r>
      </w:del>
      <w:del w:id="1020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1020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1020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1020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];</w:delText>
        </w:r>
      </w:del>
    </w:p>
    <w:p>
      <w:pPr>
        <w:pStyle w:val="Normal.0"/>
        <w:shd w:val="clear" w:color="auto" w:fill="212121"/>
        <w:spacing w:before="240" w:after="240"/>
        <w:rPr>
          <w:del w:id="10209" w:date="2024-12-23T15:52:00Z" w:author="Владислав Бурдинский"/>
        </w:rPr>
      </w:pPr>
      <w:del w:id="1021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}</w:delText>
        </w:r>
      </w:del>
    </w:p>
    <w:p>
      <w:pPr>
        <w:pStyle w:val="Normal.0"/>
        <w:shd w:val="clear" w:color="auto" w:fill="212121"/>
        <w:spacing w:before="240" w:after="240"/>
        <w:rPr>
          <w:del w:id="10211" w:date="2024-12-23T15:52:00Z" w:author="Владислав Бурдинский"/>
        </w:rPr>
      </w:pPr>
      <w:del w:id="1021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 </w:delText>
        </w:r>
      </w:del>
      <w:del w:id="1021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printf</w:delText>
        </w:r>
      </w:del>
      <w:del w:id="1021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1021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"</w:delText>
        </w:r>
      </w:del>
      <w:del w:id="1021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В сообщении от ребенка</w:delText>
        </w:r>
      </w:del>
      <w:del w:id="1021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: %s</w:delText>
        </w:r>
      </w:del>
      <w:del w:id="1021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\n</w:delText>
        </w:r>
      </w:del>
      <w:del w:id="1021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"</w:delText>
        </w:r>
      </w:del>
      <w:del w:id="1022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, </w:delText>
        </w:r>
      </w:del>
      <w:del w:id="1022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output</w:delText>
        </w:r>
      </w:del>
      <w:del w:id="1022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);</w:delText>
        </w:r>
      </w:del>
    </w:p>
    <w:p>
      <w:pPr>
        <w:pStyle w:val="Normal.0"/>
        <w:shd w:val="clear" w:color="auto" w:fill="212121"/>
        <w:spacing w:before="240" w:after="240"/>
        <w:rPr>
          <w:del w:id="10223" w:date="2024-12-23T15:52:00Z" w:author="Владислав Бурдинский"/>
        </w:rPr>
      </w:pPr>
      <w:del w:id="1022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</w:delText>
        </w:r>
      </w:del>
      <w:del w:id="1022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close</w:delText>
        </w:r>
      </w:del>
      <w:del w:id="1022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1022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fd_2</w:delText>
        </w:r>
      </w:del>
      <w:del w:id="1022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1022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1023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]);</w:delText>
        </w:r>
      </w:del>
    </w:p>
    <w:p>
      <w:pPr>
        <w:pStyle w:val="Normal.0"/>
        <w:shd w:val="clear" w:color="auto" w:fill="212121"/>
        <w:spacing w:before="240" w:after="240"/>
        <w:rPr>
          <w:del w:id="10231" w:date="2024-12-23T15:52:00Z" w:author="Владислав Бурдинский"/>
        </w:rPr>
      </w:pPr>
      <w:del w:id="1023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}</w:delText>
        </w:r>
      </w:del>
    </w:p>
    <w:p>
      <w:pPr>
        <w:pStyle w:val="Normal.0"/>
        <w:shd w:val="clear" w:color="auto" w:fill="212121"/>
        <w:spacing w:before="240" w:after="240"/>
        <w:rPr>
          <w:del w:id="10233" w:date="2024-12-23T15:52:00Z" w:author="Владислав Бурдинский"/>
        </w:rPr>
      </w:pPr>
      <w:del w:id="1023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</w:delText>
        </w:r>
      </w:del>
      <w:del w:id="10235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>else if</w:delText>
        </w:r>
      </w:del>
      <w:del w:id="1023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1023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 xml:space="preserve">pid_1 </w:delText>
        </w:r>
      </w:del>
      <w:del w:id="1023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== </w:delText>
        </w:r>
      </w:del>
      <w:del w:id="1023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1024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) </w:delText>
        </w:r>
      </w:del>
      <w:del w:id="10241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// </w:delText>
        </w:r>
      </w:del>
      <w:del w:id="10242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это для второго ребенка так как это после уже одного форка происходит</w:delText>
        </w:r>
      </w:del>
    </w:p>
    <w:p>
      <w:pPr>
        <w:pStyle w:val="Normal.0"/>
        <w:shd w:val="clear" w:color="auto" w:fill="212121"/>
        <w:spacing w:before="240" w:after="240"/>
        <w:rPr>
          <w:del w:id="10243" w:date="2024-12-23T15:52:00Z" w:author="Владислав Бурдинский"/>
        </w:rPr>
      </w:pPr>
      <w:del w:id="10244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      </w:delText>
        </w:r>
      </w:del>
      <w:del w:id="1024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{</w:delText>
        </w:r>
      </w:del>
    </w:p>
    <w:p>
      <w:pPr>
        <w:pStyle w:val="Normal.0"/>
        <w:shd w:val="clear" w:color="auto" w:fill="212121"/>
        <w:spacing w:before="240" w:after="240"/>
        <w:rPr>
          <w:del w:id="10246" w:date="2024-12-23T15:52:00Z" w:author="Владислав Бурдинский"/>
        </w:rPr>
      </w:pPr>
      <w:del w:id="1024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</w:delText>
        </w:r>
      </w:del>
      <w:del w:id="1024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close</w:delText>
        </w:r>
      </w:del>
      <w:del w:id="1024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1025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fd_1</w:delText>
        </w:r>
      </w:del>
      <w:del w:id="1025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1025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1</w:delText>
        </w:r>
      </w:del>
      <w:del w:id="1025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]);</w:delText>
        </w:r>
      </w:del>
    </w:p>
    <w:p>
      <w:pPr>
        <w:pStyle w:val="Normal.0"/>
        <w:shd w:val="clear" w:color="auto" w:fill="212121"/>
        <w:spacing w:before="240" w:after="240"/>
        <w:rPr>
          <w:del w:id="10254" w:date="2024-12-23T15:52:00Z" w:author="Владислав Бурдинский"/>
        </w:rPr>
      </w:pPr>
      <w:del w:id="1025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</w:delText>
        </w:r>
      </w:del>
      <w:del w:id="1025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close</w:delText>
        </w:r>
      </w:del>
      <w:del w:id="1025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1025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fd_2</w:delText>
        </w:r>
      </w:del>
      <w:del w:id="1025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1026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1026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]);</w:delText>
        </w:r>
      </w:del>
    </w:p>
    <w:p>
      <w:pPr>
        <w:pStyle w:val="Normal.0"/>
        <w:shd w:val="clear" w:color="auto" w:fill="212121"/>
        <w:spacing w:before="240" w:after="240"/>
        <w:rPr>
          <w:del w:id="10262" w:date="2024-12-23T15:52:00Z" w:author="Владислав Бурдинский"/>
        </w:rPr>
      </w:pPr>
      <w:del w:id="1026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</w:delText>
        </w:r>
      </w:del>
      <w:del w:id="10264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static char </w:delText>
        </w:r>
      </w:del>
      <w:del w:id="1026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1026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1026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50</w:delText>
        </w:r>
      </w:del>
      <w:del w:id="1026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];</w:delText>
        </w:r>
      </w:del>
    </w:p>
    <w:p>
      <w:pPr>
        <w:pStyle w:val="Normal.0"/>
        <w:shd w:val="clear" w:color="auto" w:fill="212121"/>
        <w:spacing w:before="240" w:after="240"/>
        <w:rPr>
          <w:del w:id="10269" w:date="2024-12-23T15:52:00Z" w:author="Владислав Бурдинский"/>
        </w:rPr>
      </w:pPr>
      <w:del w:id="1027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</w:delText>
        </w:r>
      </w:del>
      <w:del w:id="10271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//close(fd[1]);</w:delText>
        </w:r>
      </w:del>
    </w:p>
    <w:p>
      <w:pPr>
        <w:pStyle w:val="Normal.0"/>
        <w:shd w:val="clear" w:color="auto" w:fill="212121"/>
        <w:spacing w:before="240" w:after="240"/>
        <w:rPr>
          <w:del w:id="10272" w:date="2024-12-23T15:52:00Z" w:author="Владислав Бурдинский"/>
        </w:rPr>
      </w:pPr>
      <w:del w:id="10273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           </w:delText>
        </w:r>
      </w:del>
      <w:del w:id="1027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read</w:delText>
        </w:r>
      </w:del>
      <w:del w:id="1027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1027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fd_1</w:delText>
        </w:r>
      </w:del>
      <w:del w:id="1027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1027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1027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], </w:delText>
        </w:r>
      </w:del>
      <w:del w:id="1028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1028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, </w:delText>
        </w:r>
      </w:del>
      <w:del w:id="1028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50</w:delText>
        </w:r>
      </w:del>
      <w:del w:id="1028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);</w:delText>
        </w:r>
      </w:del>
    </w:p>
    <w:p>
      <w:pPr>
        <w:pStyle w:val="Normal.0"/>
        <w:shd w:val="clear" w:color="auto" w:fill="212121"/>
        <w:spacing w:before="240" w:after="240"/>
        <w:rPr>
          <w:del w:id="10284" w:date="2024-12-23T15:52:00Z" w:author="Владислав Бурдинский"/>
        </w:rPr>
      </w:pPr>
      <w:del w:id="1028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</w:delText>
        </w:r>
      </w:del>
      <w:del w:id="10286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>for</w:delText>
        </w:r>
      </w:del>
      <w:del w:id="1028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10288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int </w:delText>
        </w:r>
      </w:del>
      <w:del w:id="1028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 xml:space="preserve">i </w:delText>
        </w:r>
      </w:del>
      <w:del w:id="1029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= </w:delText>
        </w:r>
      </w:del>
      <w:del w:id="1029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1029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; </w:delText>
        </w:r>
      </w:del>
      <w:del w:id="1029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1029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&lt;</w:delText>
        </w:r>
      </w:del>
      <w:del w:id="1029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49</w:delText>
        </w:r>
      </w:del>
      <w:del w:id="1029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; ++</w:delText>
        </w:r>
      </w:del>
      <w:del w:id="1029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1029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)</w:delText>
        </w:r>
      </w:del>
    </w:p>
    <w:p>
      <w:pPr>
        <w:pStyle w:val="Normal.0"/>
        <w:shd w:val="clear" w:color="auto" w:fill="212121"/>
        <w:spacing w:before="240" w:after="240"/>
        <w:rPr>
          <w:del w:id="10299" w:date="2024-12-23T15:52:00Z" w:author="Владислав Бурдинский"/>
        </w:rPr>
      </w:pPr>
      <w:del w:id="1030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{</w:delText>
        </w:r>
      </w:del>
    </w:p>
    <w:p>
      <w:pPr>
        <w:pStyle w:val="Normal.0"/>
        <w:shd w:val="clear" w:color="auto" w:fill="212121"/>
        <w:spacing w:before="240" w:after="240"/>
        <w:rPr>
          <w:del w:id="10301" w:date="2024-12-23T15:52:00Z" w:author="Владислав Бурдинский"/>
        </w:rPr>
      </w:pPr>
      <w:del w:id="1030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    </w:delText>
        </w:r>
      </w:del>
      <w:del w:id="10303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>if</w:delText>
        </w:r>
      </w:del>
      <w:del w:id="1030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1030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1030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1030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1030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] == </w:delText>
        </w:r>
      </w:del>
      <w:del w:id="1030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' '</w:delText>
        </w:r>
      </w:del>
      <w:del w:id="1031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){</w:delText>
        </w:r>
      </w:del>
    </w:p>
    <w:p>
      <w:pPr>
        <w:pStyle w:val="Normal.0"/>
        <w:shd w:val="clear" w:color="auto" w:fill="212121"/>
        <w:spacing w:before="240" w:after="240"/>
        <w:rPr>
          <w:del w:id="10311" w:date="2024-12-23T15:52:00Z" w:author="Владислав Бурдинский"/>
        </w:rPr>
      </w:pPr>
      <w:del w:id="1031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        </w:delText>
        </w:r>
      </w:del>
      <w:del w:id="1031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1031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1031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1031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] = </w:delText>
        </w:r>
      </w:del>
      <w:del w:id="1031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'_'</w:delText>
        </w:r>
      </w:del>
      <w:del w:id="1031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;</w:delText>
        </w:r>
      </w:del>
    </w:p>
    <w:p>
      <w:pPr>
        <w:pStyle w:val="Normal.0"/>
        <w:shd w:val="clear" w:color="auto" w:fill="212121"/>
        <w:spacing w:before="240" w:after="240"/>
        <w:rPr>
          <w:del w:id="10319" w:date="2024-12-23T15:52:00Z" w:author="Владислав Бурдинский"/>
        </w:rPr>
      </w:pPr>
      <w:del w:id="1032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    }</w:delText>
        </w:r>
      </w:del>
    </w:p>
    <w:p>
      <w:pPr>
        <w:pStyle w:val="Normal.0"/>
        <w:shd w:val="clear" w:color="auto" w:fill="212121"/>
        <w:spacing w:before="240" w:after="240"/>
        <w:rPr>
          <w:del w:id="10321" w:date="2024-12-23T15:52:00Z" w:author="Владислав Бурдинский"/>
        </w:rPr>
      </w:pPr>
      <w:del w:id="1032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}</w:delText>
        </w:r>
      </w:del>
    </w:p>
    <w:p>
      <w:pPr>
        <w:pStyle w:val="Normal.0"/>
        <w:shd w:val="clear" w:color="auto" w:fill="212121"/>
        <w:spacing w:before="240" w:after="240"/>
        <w:rPr>
          <w:del w:id="10323" w:date="2024-12-23T15:52:00Z" w:author="Владислав Бурдинский"/>
        </w:rPr>
      </w:pPr>
      <w:del w:id="1032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</w:delText>
        </w:r>
      </w:del>
      <w:del w:id="1032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write</w:delText>
        </w:r>
      </w:del>
      <w:del w:id="1032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1032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fd_2</w:delText>
        </w:r>
      </w:del>
      <w:del w:id="1032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1032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1</w:delText>
        </w:r>
      </w:del>
      <w:del w:id="1033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], </w:delText>
        </w:r>
      </w:del>
      <w:del w:id="1033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1033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, </w:delText>
        </w:r>
      </w:del>
      <w:del w:id="1033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50</w:delText>
        </w:r>
      </w:del>
      <w:del w:id="1033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);</w:delText>
        </w:r>
      </w:del>
    </w:p>
    <w:p>
      <w:pPr>
        <w:pStyle w:val="Normal.0"/>
        <w:shd w:val="clear" w:color="auto" w:fill="212121"/>
        <w:spacing w:before="240" w:after="240"/>
        <w:rPr>
          <w:del w:id="10335" w:date="2024-12-23T15:52:00Z" w:author="Владислав Бурдинский"/>
        </w:rPr>
      </w:pPr>
      <w:del w:id="1033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</w:delText>
        </w:r>
      </w:del>
      <w:del w:id="1033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close</w:delText>
        </w:r>
      </w:del>
      <w:del w:id="1033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1033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fd_2</w:delText>
        </w:r>
      </w:del>
      <w:del w:id="1034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1034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1</w:delText>
        </w:r>
      </w:del>
      <w:del w:id="1034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]);</w:delText>
        </w:r>
      </w:del>
    </w:p>
    <w:p>
      <w:pPr>
        <w:pStyle w:val="Normal.0"/>
        <w:shd w:val="clear" w:color="auto" w:fill="212121"/>
        <w:spacing w:before="240" w:after="240"/>
        <w:rPr>
          <w:del w:id="10343" w:date="2024-12-23T15:52:00Z" w:author="Владислав Бурдинский"/>
        </w:rPr>
      </w:pPr>
      <w:del w:id="1034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</w:delText>
        </w:r>
      </w:del>
      <w:del w:id="1034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close</w:delText>
        </w:r>
      </w:del>
      <w:del w:id="1034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1034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fd_1</w:delText>
        </w:r>
      </w:del>
      <w:del w:id="1034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1034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1035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]);</w:delText>
        </w:r>
      </w:del>
    </w:p>
    <w:p>
      <w:pPr>
        <w:pStyle w:val="Normal.0"/>
        <w:shd w:val="clear" w:color="auto" w:fill="212121"/>
        <w:spacing w:before="240" w:after="240"/>
        <w:rPr>
          <w:del w:id="10351" w:date="2024-12-23T15:52:00Z" w:author="Владислав Бурдинский"/>
        </w:rPr>
      </w:pPr>
      <w:del w:id="1035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}</w:delText>
        </w:r>
      </w:del>
    </w:p>
    <w:p>
      <w:pPr>
        <w:pStyle w:val="Normal.0"/>
        <w:shd w:val="clear" w:color="auto" w:fill="212121"/>
        <w:spacing w:before="240" w:after="240"/>
        <w:rPr>
          <w:del w:id="10353" w:date="2024-12-23T15:52:00Z" w:author="Владислав Бурдинский"/>
        </w:rPr>
      </w:pPr>
      <w:del w:id="1035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</w:delText>
        </w:r>
      </w:del>
      <w:del w:id="10355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>else</w:delText>
        </w:r>
      </w:del>
    </w:p>
    <w:p>
      <w:pPr>
        <w:pStyle w:val="Normal.0"/>
        <w:shd w:val="clear" w:color="auto" w:fill="212121"/>
        <w:spacing w:before="240" w:after="240"/>
        <w:rPr>
          <w:del w:id="10356" w:date="2024-12-23T15:52:00Z" w:author="Владислав Бурдинский"/>
        </w:rPr>
      </w:pPr>
      <w:del w:id="10357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      </w:delText>
        </w:r>
      </w:del>
      <w:del w:id="1035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{</w:delText>
        </w:r>
      </w:del>
    </w:p>
    <w:p>
      <w:pPr>
        <w:pStyle w:val="Normal.0"/>
        <w:shd w:val="clear" w:color="auto" w:fill="212121"/>
        <w:spacing w:before="240" w:after="240"/>
        <w:rPr>
          <w:del w:id="10359" w:date="2024-12-23T15:52:00Z" w:author="Владислав Бурдинский"/>
        </w:rPr>
      </w:pPr>
      <w:del w:id="1036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</w:delText>
        </w:r>
      </w:del>
      <w:del w:id="1036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perror</w:delText>
        </w:r>
      </w:del>
      <w:del w:id="1036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1036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"fork error</w:delText>
        </w:r>
      </w:del>
      <w:del w:id="1036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\n</w:delText>
        </w:r>
      </w:del>
      <w:del w:id="1036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"</w:delText>
        </w:r>
      </w:del>
      <w:del w:id="1036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);</w:delText>
        </w:r>
      </w:del>
    </w:p>
    <w:p>
      <w:pPr>
        <w:pStyle w:val="Normal.0"/>
        <w:shd w:val="clear" w:color="auto" w:fill="212121"/>
        <w:spacing w:before="240" w:after="240"/>
        <w:rPr>
          <w:del w:id="10367" w:date="2024-12-23T15:52:00Z" w:author="Владислав Бурдинский"/>
        </w:rPr>
      </w:pPr>
      <w:del w:id="1036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</w:delText>
        </w:r>
      </w:del>
      <w:del w:id="1036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exit</w:delText>
        </w:r>
      </w:del>
      <w:del w:id="1037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(-</w:delText>
        </w:r>
      </w:del>
      <w:del w:id="1037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1</w:delText>
        </w:r>
      </w:del>
      <w:del w:id="1037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);</w:delText>
        </w:r>
      </w:del>
    </w:p>
    <w:p>
      <w:pPr>
        <w:pStyle w:val="Normal.0"/>
        <w:shd w:val="clear" w:color="auto" w:fill="212121"/>
        <w:spacing w:before="240" w:after="240"/>
        <w:rPr>
          <w:del w:id="10373" w:date="2024-12-23T15:52:00Z" w:author="Владислав Бурдинский"/>
        </w:rPr>
      </w:pPr>
      <w:del w:id="1037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}</w:delText>
        </w:r>
      </w:del>
    </w:p>
    <w:p>
      <w:pPr>
        <w:pStyle w:val="Normal.0"/>
        <w:shd w:val="clear" w:color="auto" w:fill="212121"/>
        <w:spacing w:before="240" w:after="240"/>
        <w:rPr>
          <w:del w:id="10375" w:date="2024-12-23T15:52:00Z" w:author="Владислав Бурдинский"/>
        </w:rPr>
      </w:pPr>
      <w:del w:id="1037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}</w:delText>
        </w:r>
      </w:del>
    </w:p>
    <w:p>
      <w:pPr>
        <w:pStyle w:val="Normal.0"/>
        <w:shd w:val="clear" w:color="auto" w:fill="212121"/>
        <w:spacing w:before="240" w:after="240"/>
        <w:rPr>
          <w:del w:id="10377" w:date="2024-12-23T15:52:00Z" w:author="Владислав Бурдинский"/>
        </w:rPr>
      </w:pPr>
      <w:del w:id="1037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</w:delText>
        </w:r>
      </w:del>
      <w:del w:id="10379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else if </w:delText>
        </w:r>
      </w:del>
      <w:del w:id="1038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1038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 xml:space="preserve">pid_0 </w:delText>
        </w:r>
      </w:del>
      <w:del w:id="1038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== </w:delText>
        </w:r>
      </w:del>
      <w:del w:id="1038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1038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) </w:delText>
        </w:r>
      </w:del>
      <w:del w:id="10385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// </w:delText>
        </w:r>
      </w:del>
      <w:del w:id="10386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это для первого ребенка</w:delText>
        </w:r>
      </w:del>
      <w:del w:id="10387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. </w:delText>
        </w:r>
      </w:del>
      <w:del w:id="10388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Так как мы поделили уже один раз форком</w:delText>
        </w:r>
      </w:del>
    </w:p>
    <w:p>
      <w:pPr>
        <w:pStyle w:val="Normal.0"/>
        <w:shd w:val="clear" w:color="auto" w:fill="212121"/>
        <w:spacing w:before="240" w:after="240"/>
        <w:rPr>
          <w:del w:id="10389" w:date="2024-12-23T15:52:00Z" w:author="Владислав Бурдинский"/>
        </w:rPr>
      </w:pPr>
      <w:del w:id="10390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   </w:delText>
        </w:r>
      </w:del>
      <w:del w:id="1039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{</w:delText>
        </w:r>
      </w:del>
    </w:p>
    <w:p>
      <w:pPr>
        <w:pStyle w:val="Normal.0"/>
        <w:shd w:val="clear" w:color="auto" w:fill="212121"/>
        <w:spacing w:before="240" w:after="240"/>
        <w:rPr>
          <w:del w:id="10392" w:date="2024-12-23T15:52:00Z" w:author="Владислав Бурдинский"/>
        </w:rPr>
      </w:pPr>
      <w:del w:id="1039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</w:delText>
        </w:r>
      </w:del>
      <w:del w:id="1039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close</w:delText>
        </w:r>
      </w:del>
      <w:del w:id="1039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1039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fd_0</w:delText>
        </w:r>
      </w:del>
      <w:del w:id="1039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1039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1</w:delText>
        </w:r>
      </w:del>
      <w:del w:id="1039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]);</w:delText>
        </w:r>
      </w:del>
    </w:p>
    <w:p>
      <w:pPr>
        <w:pStyle w:val="Normal.0"/>
        <w:shd w:val="clear" w:color="auto" w:fill="212121"/>
        <w:spacing w:before="240" w:after="240"/>
        <w:rPr>
          <w:del w:id="10400" w:date="2024-12-23T15:52:00Z" w:author="Владислав Бурдинский"/>
        </w:rPr>
      </w:pPr>
      <w:del w:id="1040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</w:delText>
        </w:r>
      </w:del>
      <w:del w:id="1040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close</w:delText>
        </w:r>
      </w:del>
      <w:del w:id="1040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1040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fd_1</w:delText>
        </w:r>
      </w:del>
      <w:del w:id="1040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1040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1040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]);</w:delText>
        </w:r>
      </w:del>
    </w:p>
    <w:p>
      <w:pPr>
        <w:pStyle w:val="Normal.0"/>
        <w:shd w:val="clear" w:color="auto" w:fill="212121"/>
        <w:spacing w:before="240" w:after="240"/>
        <w:rPr>
          <w:del w:id="10408" w:date="2024-12-23T15:52:00Z" w:author="Владислав Бурдинский"/>
        </w:rPr>
      </w:pPr>
      <w:del w:id="1040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</w:delText>
        </w:r>
      </w:del>
      <w:del w:id="10410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static char </w:delText>
        </w:r>
      </w:del>
      <w:del w:id="1041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1041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1041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50</w:delText>
        </w:r>
      </w:del>
      <w:del w:id="1041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];</w:delText>
        </w:r>
      </w:del>
    </w:p>
    <w:p>
      <w:pPr>
        <w:pStyle w:val="Normal.0"/>
        <w:shd w:val="clear" w:color="auto" w:fill="212121"/>
        <w:spacing w:before="240" w:after="240"/>
        <w:rPr>
          <w:del w:id="10415" w:date="2024-12-23T15:52:00Z" w:author="Владислав Бурдинский"/>
        </w:rPr>
      </w:pPr>
      <w:del w:id="1041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</w:delText>
        </w:r>
      </w:del>
      <w:del w:id="10417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//close(fd[1]);</w:delText>
        </w:r>
      </w:del>
    </w:p>
    <w:p>
      <w:pPr>
        <w:pStyle w:val="Normal.0"/>
        <w:shd w:val="clear" w:color="auto" w:fill="212121"/>
        <w:spacing w:before="240" w:after="240"/>
        <w:rPr>
          <w:del w:id="10418" w:date="2024-12-23T15:52:00Z" w:author="Владислав Бурдинский"/>
        </w:rPr>
      </w:pPr>
      <w:del w:id="10419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        </w:delText>
        </w:r>
      </w:del>
      <w:del w:id="1042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read</w:delText>
        </w:r>
      </w:del>
      <w:del w:id="1042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1042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fd_0</w:delText>
        </w:r>
      </w:del>
      <w:del w:id="1042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1042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1042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], </w:delText>
        </w:r>
      </w:del>
      <w:del w:id="1042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1042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, </w:delText>
        </w:r>
      </w:del>
      <w:del w:id="1042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50</w:delText>
        </w:r>
      </w:del>
      <w:del w:id="1042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);</w:delText>
        </w:r>
      </w:del>
    </w:p>
    <w:p>
      <w:pPr>
        <w:pStyle w:val="Normal.0"/>
        <w:shd w:val="clear" w:color="auto" w:fill="212121"/>
        <w:spacing w:before="240" w:after="240"/>
        <w:rPr>
          <w:del w:id="10430" w:date="2024-12-23T15:52:00Z" w:author="Владислав Бурдинский"/>
        </w:rPr>
      </w:pPr>
      <w:del w:id="1043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</w:delText>
        </w:r>
      </w:del>
      <w:del w:id="10432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>for</w:delText>
        </w:r>
      </w:del>
      <w:del w:id="1043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10434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int </w:delText>
        </w:r>
      </w:del>
      <w:del w:id="1043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 xml:space="preserve">i </w:delText>
        </w:r>
      </w:del>
      <w:del w:id="1043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= </w:delText>
        </w:r>
      </w:del>
      <w:del w:id="1043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1043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; </w:delText>
        </w:r>
      </w:del>
      <w:del w:id="1043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1044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&lt;</w:delText>
        </w:r>
      </w:del>
      <w:del w:id="1044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49</w:delText>
        </w:r>
      </w:del>
      <w:del w:id="1044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; ++</w:delText>
        </w:r>
      </w:del>
      <w:del w:id="1044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1044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)</w:delText>
        </w:r>
      </w:del>
    </w:p>
    <w:p>
      <w:pPr>
        <w:pStyle w:val="Normal.0"/>
        <w:shd w:val="clear" w:color="auto" w:fill="212121"/>
        <w:spacing w:before="240" w:after="240"/>
        <w:rPr>
          <w:del w:id="10445" w:date="2024-12-23T15:52:00Z" w:author="Владислав Бурдинский"/>
        </w:rPr>
      </w:pPr>
      <w:del w:id="1044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{</w:delText>
        </w:r>
      </w:del>
    </w:p>
    <w:p>
      <w:pPr>
        <w:pStyle w:val="Normal.0"/>
        <w:shd w:val="clear" w:color="auto" w:fill="212121"/>
        <w:spacing w:before="240" w:after="240"/>
        <w:rPr>
          <w:del w:id="10447" w:date="2024-12-23T15:52:00Z" w:author="Владислав Бурдинский"/>
        </w:rPr>
      </w:pPr>
      <w:del w:id="1044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 </w:delText>
        </w:r>
      </w:del>
      <w:del w:id="1044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1045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1045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1045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] = </w:delText>
        </w:r>
      </w:del>
      <w:del w:id="1045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tolower</w:delText>
        </w:r>
      </w:del>
      <w:del w:id="1045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1045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1045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1045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1045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]); </w:delText>
        </w:r>
      </w:del>
      <w:del w:id="10459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// tolower </w:delText>
        </w:r>
      </w:del>
      <w:del w:id="10460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это функция из библиотеки </w:delText>
        </w:r>
      </w:del>
      <w:del w:id="10461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&lt;ctype.h&gt; </w:delText>
        </w:r>
      </w:del>
      <w:del w:id="10462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которая переводит в нижний регистр буквы</w:delText>
        </w:r>
      </w:del>
    </w:p>
    <w:p>
      <w:pPr>
        <w:pStyle w:val="Normal.0"/>
        <w:shd w:val="clear" w:color="auto" w:fill="212121"/>
        <w:spacing w:before="240" w:after="240"/>
        <w:rPr>
          <w:del w:id="10463" w:date="2024-12-23T15:52:00Z" w:author="Владислав Бурдинский"/>
        </w:rPr>
      </w:pPr>
      <w:del w:id="10464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        </w:delText>
        </w:r>
      </w:del>
      <w:del w:id="1046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}</w:delText>
        </w:r>
      </w:del>
    </w:p>
    <w:p>
      <w:pPr>
        <w:pStyle w:val="Normal.0"/>
        <w:shd w:val="clear" w:color="auto" w:fill="212121"/>
        <w:spacing w:before="240" w:after="240"/>
        <w:rPr>
          <w:del w:id="10466" w:date="2024-12-23T15:52:00Z" w:author="Владислав Бурдинский"/>
        </w:rPr>
      </w:pPr>
      <w:del w:id="1046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</w:delText>
        </w:r>
      </w:del>
      <w:del w:id="1046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write</w:delText>
        </w:r>
      </w:del>
      <w:del w:id="1046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1047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fd_1</w:delText>
        </w:r>
      </w:del>
      <w:del w:id="1047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1047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1</w:delText>
        </w:r>
      </w:del>
      <w:del w:id="1047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], </w:delText>
        </w:r>
      </w:del>
      <w:del w:id="1047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1047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, </w:delText>
        </w:r>
      </w:del>
      <w:del w:id="1047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50</w:delText>
        </w:r>
      </w:del>
      <w:del w:id="1047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);</w:delText>
        </w:r>
      </w:del>
    </w:p>
    <w:p>
      <w:pPr>
        <w:pStyle w:val="Normal.0"/>
        <w:shd w:val="clear" w:color="auto" w:fill="212121"/>
        <w:spacing w:before="240" w:after="240"/>
        <w:rPr>
          <w:del w:id="10478" w:date="2024-12-23T15:52:00Z" w:author="Владислав Бурдинский"/>
        </w:rPr>
      </w:pPr>
      <w:del w:id="1047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</w:delText>
        </w:r>
      </w:del>
      <w:del w:id="1048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close</w:delText>
        </w:r>
      </w:del>
      <w:del w:id="1048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1048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fd_0</w:delText>
        </w:r>
      </w:del>
      <w:del w:id="1048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1048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1048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]);</w:delText>
        </w:r>
      </w:del>
    </w:p>
    <w:p>
      <w:pPr>
        <w:pStyle w:val="Normal.0"/>
        <w:shd w:val="clear" w:color="auto" w:fill="212121"/>
        <w:spacing w:before="240" w:after="240"/>
        <w:rPr>
          <w:del w:id="10486" w:date="2024-12-23T15:52:00Z" w:author="Владислав Бурдинский"/>
        </w:rPr>
      </w:pPr>
      <w:del w:id="1048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</w:delText>
        </w:r>
      </w:del>
      <w:del w:id="1048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close</w:delText>
        </w:r>
      </w:del>
      <w:del w:id="1048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1049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fd_1</w:delText>
        </w:r>
      </w:del>
      <w:del w:id="1049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1049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1</w:delText>
        </w:r>
      </w:del>
      <w:del w:id="1049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]);</w:delText>
        </w:r>
      </w:del>
    </w:p>
    <w:p>
      <w:pPr>
        <w:pStyle w:val="Normal.0"/>
        <w:shd w:val="clear" w:color="auto" w:fill="212121"/>
        <w:spacing w:before="240" w:after="240"/>
        <w:rPr>
          <w:del w:id="10494" w:date="2024-12-23T15:52:00Z" w:author="Владислав Бурдинский"/>
        </w:rPr>
      </w:pPr>
      <w:del w:id="1049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}</w:delText>
        </w:r>
      </w:del>
    </w:p>
    <w:p>
      <w:pPr>
        <w:pStyle w:val="Normal.0"/>
        <w:shd w:val="clear" w:color="auto" w:fill="212121"/>
        <w:spacing w:before="240" w:after="240"/>
        <w:rPr>
          <w:del w:id="10496" w:date="2024-12-23T15:52:00Z" w:author="Владислав Бурдинский"/>
        </w:rPr>
      </w:pPr>
      <w:del w:id="1049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</w:delText>
        </w:r>
      </w:del>
      <w:del w:id="10498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>else</w:delText>
        </w:r>
      </w:del>
    </w:p>
    <w:p>
      <w:pPr>
        <w:pStyle w:val="Normal.0"/>
        <w:shd w:val="clear" w:color="auto" w:fill="212121"/>
        <w:spacing w:before="240" w:after="240"/>
        <w:rPr>
          <w:del w:id="10499" w:date="2024-12-23T15:52:00Z" w:author="Владислав Бурдинский"/>
        </w:rPr>
      </w:pPr>
      <w:del w:id="10500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   </w:delText>
        </w:r>
      </w:del>
      <w:del w:id="1050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{</w:delText>
        </w:r>
      </w:del>
    </w:p>
    <w:p>
      <w:pPr>
        <w:pStyle w:val="Normal.0"/>
        <w:shd w:val="clear" w:color="auto" w:fill="212121"/>
        <w:spacing w:before="240" w:after="240"/>
        <w:rPr>
          <w:del w:id="10502" w:date="2024-12-23T15:52:00Z" w:author="Владислав Бурдинский"/>
        </w:rPr>
      </w:pPr>
      <w:del w:id="1050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</w:delText>
        </w:r>
      </w:del>
      <w:del w:id="1050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perror</w:delText>
        </w:r>
      </w:del>
      <w:del w:id="1050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1050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"fork error</w:delText>
        </w:r>
      </w:del>
      <w:del w:id="1050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\n</w:delText>
        </w:r>
      </w:del>
      <w:del w:id="1050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"</w:delText>
        </w:r>
      </w:del>
      <w:del w:id="1050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);</w:delText>
        </w:r>
      </w:del>
    </w:p>
    <w:p>
      <w:pPr>
        <w:pStyle w:val="Normal.0"/>
        <w:shd w:val="clear" w:color="auto" w:fill="212121"/>
        <w:spacing w:before="240" w:after="240"/>
        <w:rPr>
          <w:del w:id="10510" w:date="2024-12-23T15:52:00Z" w:author="Владислав Бурдинский"/>
        </w:rPr>
      </w:pPr>
      <w:del w:id="1051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</w:delText>
        </w:r>
      </w:del>
      <w:del w:id="1051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exit</w:delText>
        </w:r>
      </w:del>
      <w:del w:id="1051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(-</w:delText>
        </w:r>
      </w:del>
      <w:del w:id="1051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1</w:delText>
        </w:r>
      </w:del>
      <w:del w:id="1051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);</w:delText>
        </w:r>
      </w:del>
    </w:p>
    <w:p>
      <w:pPr>
        <w:pStyle w:val="Normal.0"/>
        <w:shd w:val="clear" w:color="auto" w:fill="212121"/>
        <w:spacing w:before="240" w:after="240"/>
        <w:rPr>
          <w:del w:id="10516" w:date="2024-12-23T15:52:00Z" w:author="Владислав Бурдинский"/>
        </w:rPr>
      </w:pPr>
      <w:del w:id="1051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}</w:delText>
        </w:r>
      </w:del>
    </w:p>
    <w:p>
      <w:pPr>
        <w:pStyle w:val="Normal.0"/>
        <w:shd w:val="clear" w:color="auto" w:fill="212121"/>
        <w:spacing w:before="240" w:after="240"/>
        <w:rPr>
          <w:del w:id="10518" w:date="2024-12-23T15:52:00Z" w:author="Владислав Бурдинский"/>
        </w:rPr>
      </w:pPr>
      <w:del w:id="1051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</w:delText>
        </w:r>
      </w:del>
      <w:del w:id="10520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return </w:delText>
        </w:r>
      </w:del>
      <w:del w:id="1052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1052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;</w:delText>
        </w:r>
      </w:del>
    </w:p>
    <w:p>
      <w:pPr>
        <w:pStyle w:val="Normal.0"/>
        <w:rPr>
          <w:del w:id="10523" w:date="2024-12-23T15:52:00Z" w:author="Владислав Бурдинский"/>
        </w:rPr>
      </w:pPr>
      <w:del w:id="1052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}</w:delText>
        </w:r>
      </w:del>
    </w:p>
    <w:p>
      <w:pPr>
        <w:pStyle w:val="Normal.0"/>
        <w:jc w:val="center"/>
        <w:rPr>
          <w:del w:id="10525" w:date="2024-12-23T15:52:00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del w:id="10526" w:date="2024-12-23T15:52:00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del w:id="10527" w:date="2024-12-23T15:52:00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del w:id="10528" w:date="2024-12-23T15:52:00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del w:id="10529" w:date="2024-12-23T15:52:00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del w:id="10530" w:date="2024-12-23T15:52:00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del w:id="10531" w:date="2024-12-23T15:52:00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del w:id="10532" w:date="2024-12-23T15:52:00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del w:id="10533" w:date="2024-12-23T15:52:00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del w:id="10534" w:date="2024-12-23T15:52:00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del w:id="10535" w:date="2024-12-23T15:52:00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del w:id="10536" w:date="2024-12-23T15:52:00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b w:val="1"/>
          <w:bCs w:val="1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Пример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работы</w:t>
      </w:r>
    </w:p>
    <w:p>
      <w:pPr>
        <w:pStyle w:val="Normal.0"/>
        <w:rPr>
          <w:del w:id="10537" w:date="2024-12-23T15:38:09Z" w:author="Владислав Бурдинский"/>
          <w:lang w:val="en-US"/>
        </w:rPr>
      </w:pPr>
      <w:del w:id="10538" w:date="2024-12-23T15:38:09Z" w:author="Владислав Бурдинский">
        <w:r>
          <w:rPr>
            <w:rtl w:val="0"/>
            <w:lang w:val="en-US"/>
          </w:rPr>
          <w:delText>pe4eniks@pe4eniks-HP-Laptop-14-dk0xxx:~$ gcc lab2_nix.c</w:delText>
        </w:r>
      </w:del>
    </w:p>
    <w:p>
      <w:pPr>
        <w:pStyle w:val="Normal.0"/>
        <w:rPr>
          <w:del w:id="10539" w:date="2024-12-23T15:38:09Z" w:author="Владислав Бурдинский"/>
          <w:lang w:val="en-US"/>
        </w:rPr>
      </w:pPr>
      <w:del w:id="10540" w:date="2024-12-23T15:38:09Z" w:author="Владислав Бурдинский">
        <w:r>
          <w:rPr>
            <w:rtl w:val="0"/>
            <w:lang w:val="en-US"/>
          </w:rPr>
          <w:delText>pe4eniks@pe4eniks-HP-Laptop-14-dk0xxx:~$ cat test.txt</w:delText>
        </w:r>
      </w:del>
    </w:p>
    <w:p>
      <w:pPr>
        <w:pStyle w:val="Normal.0"/>
        <w:rPr>
          <w:del w:id="10541" w:date="2024-12-23T15:38:09Z" w:author="Владислав Бурдинский"/>
          <w:lang w:val="en-US"/>
        </w:rPr>
      </w:pPr>
      <w:del w:id="10542" w:date="2024-12-23T15:38:09Z" w:author="Владислав Бурдинский">
        <w:r>
          <w:rPr>
            <w:rtl w:val="0"/>
            <w:lang w:val="en-US"/>
          </w:rPr>
          <w:delText xml:space="preserve"> heLlo    woRld </w:delText>
        </w:r>
      </w:del>
    </w:p>
    <w:p>
      <w:pPr>
        <w:pStyle w:val="Normal.0"/>
        <w:rPr>
          <w:del w:id="10543" w:date="2024-12-23T15:38:09Z" w:author="Владислав Бурдинский"/>
          <w:lang w:val="en-US"/>
        </w:rPr>
      </w:pPr>
      <w:del w:id="10544" w:date="2024-12-23T15:38:09Z" w:author="Владислав Бурдинский">
        <w:r>
          <w:rPr>
            <w:rtl w:val="0"/>
            <w:lang w:val="en-US"/>
          </w:rPr>
          <w:delText>gooDbye     tyna      NonaMe</w:delText>
        </w:r>
      </w:del>
    </w:p>
    <w:p>
      <w:pPr>
        <w:pStyle w:val="Normal.0"/>
        <w:rPr>
          <w:del w:id="10545" w:date="2024-12-23T15:38:09Z" w:author="Владислав Бурдинский"/>
          <w:lang w:val="en-US"/>
        </w:rPr>
      </w:pPr>
      <w:del w:id="10546" w:date="2024-12-23T15:38:09Z" w:author="Владислав Бурдинский">
        <w:r>
          <w:rPr>
            <w:rtl w:val="0"/>
            <w:lang w:val="en-US"/>
          </w:rPr>
          <w:delText>reaD  my Prooggma</w:delText>
        </w:r>
      </w:del>
    </w:p>
    <w:p>
      <w:pPr>
        <w:pStyle w:val="Normal.0"/>
        <w:rPr>
          <w:del w:id="10547" w:date="2024-12-23T15:38:09Z" w:author="Владислав Бурдинский"/>
          <w:lang w:val="en-US"/>
        </w:rPr>
      </w:pPr>
      <w:del w:id="10548" w:date="2024-12-23T15:38:09Z" w:author="Владислав Бурдинский">
        <w:r>
          <w:rPr>
            <w:rtl w:val="0"/>
            <w:lang w:val="en-US"/>
          </w:rPr>
          <w:delText xml:space="preserve">  Typak NonE    gooD</w:delText>
        </w:r>
      </w:del>
    </w:p>
    <w:p>
      <w:pPr>
        <w:pStyle w:val="Normal.0"/>
        <w:rPr>
          <w:del w:id="10549" w:date="2024-12-23T15:38:09Z" w:author="Владислав Бурдинский"/>
          <w:lang w:val="en-US"/>
        </w:rPr>
      </w:pPr>
      <w:del w:id="10550" w:date="2024-12-23T15:38:09Z" w:author="Владислав Бурдинский">
        <w:r>
          <w:rPr>
            <w:rtl w:val="0"/>
            <w:lang w:val="en-US"/>
          </w:rPr>
          <w:delText>EEeee     enD     thnks!</w:delText>
        </w:r>
      </w:del>
    </w:p>
    <w:p>
      <w:pPr>
        <w:pStyle w:val="Normal.0"/>
        <w:rPr>
          <w:del w:id="10551" w:date="2024-12-23T15:38:09Z" w:author="Владислав Бурдинский"/>
          <w:lang w:val="en-US"/>
        </w:rPr>
      </w:pPr>
      <w:del w:id="10552" w:date="2024-12-23T15:38:09Z" w:author="Владислав Бурдинский">
        <w:r>
          <w:rPr>
            <w:rtl w:val="0"/>
            <w:lang w:val="en-US"/>
          </w:rPr>
          <w:delText>pe4eniks@pe4eniks-HP-Laptop-14-dk0xxx:~$ ./a.out &lt; test.txt</w:delText>
        </w:r>
      </w:del>
    </w:p>
    <w:p>
      <w:pPr>
        <w:pStyle w:val="Normal.0"/>
        <w:rPr>
          <w:del w:id="10553" w:date="2024-12-23T15:38:09Z" w:author="Владислав Бурдинский"/>
          <w:lang w:val="en-US"/>
        </w:rPr>
      </w:pPr>
      <w:del w:id="10554" w:date="2024-12-23T15:38:09Z" w:author="Владислав Бурдинский">
        <w:r>
          <w:rPr>
            <w:rtl w:val="0"/>
            <w:lang w:val="en-US"/>
          </w:rPr>
          <w:delText xml:space="preserve"> HELLO WORLD </w:delText>
        </w:r>
      </w:del>
    </w:p>
    <w:p>
      <w:pPr>
        <w:pStyle w:val="Normal.0"/>
        <w:rPr>
          <w:del w:id="10555" w:date="2024-12-23T15:38:09Z" w:author="Владислав Бурдинский"/>
          <w:lang w:val="en-US"/>
        </w:rPr>
      </w:pPr>
      <w:del w:id="10556" w:date="2024-12-23T15:38:09Z" w:author="Владислав Бурдинский">
        <w:r>
          <w:rPr>
            <w:rtl w:val="0"/>
            <w:lang w:val="en-US"/>
          </w:rPr>
          <w:delText>GOODBYE TYNA NONAME</w:delText>
        </w:r>
      </w:del>
    </w:p>
    <w:p>
      <w:pPr>
        <w:pStyle w:val="Normal.0"/>
        <w:rPr>
          <w:del w:id="10557" w:date="2024-12-23T15:38:09Z" w:author="Владислав Бурдинский"/>
          <w:lang w:val="en-US"/>
        </w:rPr>
      </w:pPr>
      <w:del w:id="10558" w:date="2024-12-23T15:38:09Z" w:author="Владислав Бурдинский">
        <w:r>
          <w:rPr>
            <w:rtl w:val="0"/>
            <w:lang w:val="en-US"/>
          </w:rPr>
          <w:delText>READ MY PROOGGMA</w:delText>
        </w:r>
      </w:del>
    </w:p>
    <w:p>
      <w:pPr>
        <w:pStyle w:val="Normal.0"/>
        <w:rPr>
          <w:del w:id="10559" w:date="2024-12-23T15:38:09Z" w:author="Владислав Бурдинский"/>
          <w:lang w:val="en-US"/>
        </w:rPr>
      </w:pPr>
      <w:del w:id="10560" w:date="2024-12-23T15:38:09Z" w:author="Владислав Бурдинский">
        <w:r>
          <w:rPr>
            <w:rtl w:val="0"/>
            <w:lang w:val="en-US"/>
          </w:rPr>
          <w:delText xml:space="preserve"> TYPAK NONE GOOD</w:delText>
        </w:r>
      </w:del>
    </w:p>
    <w:p>
      <w:pPr>
        <w:pStyle w:val="Normal.0"/>
        <w:rPr>
          <w:del w:id="10561" w:date="2024-12-23T15:38:09Z" w:author="Владислав Бурдинский"/>
          <w:lang w:val="en-US"/>
        </w:rPr>
      </w:pPr>
      <w:del w:id="10562" w:date="2024-12-23T15:38:09Z" w:author="Владислав Бурдинский">
        <w:r>
          <w:rPr>
            <w:rtl w:val="0"/>
            <w:lang w:val="en-US"/>
          </w:rPr>
          <w:delText>EEEEE END THNKS!</w:delText>
        </w:r>
      </w:del>
    </w:p>
    <w:p>
      <w:pPr>
        <w:pStyle w:val="Normal.0"/>
        <w:rPr>
          <w:del w:id="10563" w:date="2024-12-23T15:38:09Z" w:author="Владислав Бурдинский"/>
          <w:lang w:val="en-US"/>
        </w:rPr>
      </w:pPr>
      <w:del w:id="10564" w:date="2024-12-23T15:38:09Z" w:author="Владислав Бурдинский">
        <w:r>
          <w:rPr>
            <w:rtl w:val="0"/>
            <w:lang w:val="en-US"/>
          </w:rPr>
          <w:delText>pe4eniks@pe4eniks-HP-Laptop-14-dk0xxx:~$ ./a.out</w:delText>
        </w:r>
      </w:del>
    </w:p>
    <w:p>
      <w:pPr>
        <w:pStyle w:val="Normal.0"/>
        <w:rPr>
          <w:del w:id="10565" w:date="2024-12-23T15:38:09Z" w:author="Владислав Бурдинский"/>
          <w:lang w:val="en-US"/>
        </w:rPr>
      </w:pPr>
      <w:del w:id="10566" w:date="2024-12-23T15:38:09Z" w:author="Владислав Бурдинский">
        <w:r>
          <w:rPr>
            <w:rtl w:val="0"/>
            <w:lang w:val="en-US"/>
          </w:rPr>
          <w:delText>HeLllo        my friend     yeee!</w:delText>
        </w:r>
      </w:del>
    </w:p>
    <w:p>
      <w:pPr>
        <w:pStyle w:val="Normal.0"/>
        <w:rPr>
          <w:del w:id="10567" w:date="2024-12-23T15:38:09Z" w:author="Владислав Бурдинский"/>
          <w:lang w:val="en-US"/>
        </w:rPr>
      </w:pPr>
      <w:del w:id="10568" w:date="2024-12-23T15:38:09Z" w:author="Владислав Бурдинский">
        <w:r>
          <w:rPr>
            <w:rtl w:val="0"/>
            <w:lang w:val="en-US"/>
          </w:rPr>
          <w:delText xml:space="preserve">   Go   playIIIng wIth     me </w:delText>
        </w:r>
      </w:del>
    </w:p>
    <w:p>
      <w:pPr>
        <w:pStyle w:val="Normal.0"/>
        <w:rPr>
          <w:del w:id="10569" w:date="2024-12-23T15:38:09Z" w:author="Владислав Бурдинский"/>
          <w:lang w:val="en-US"/>
        </w:rPr>
      </w:pPr>
      <w:del w:id="10570" w:date="2024-12-23T15:38:09Z" w:author="Владислав Бурдинский">
        <w:r>
          <w:rPr>
            <w:rtl w:val="0"/>
            <w:lang w:val="en-US"/>
          </w:rPr>
          <w:delText>HELLLO MY FRIEND YEEE!</w:delText>
        </w:r>
      </w:del>
    </w:p>
    <w:p>
      <w:pPr>
        <w:pStyle w:val="Normal.0"/>
        <w:rPr>
          <w:del w:id="10571" w:date="2024-12-23T15:38:09Z" w:author="Владислав Бурдинский"/>
          <w:lang w:val="en-US"/>
        </w:rPr>
      </w:pPr>
      <w:del w:id="10572" w:date="2024-12-23T15:38:09Z" w:author="Владислав Бурдинский">
        <w:r>
          <w:rPr>
            <w:rtl w:val="0"/>
            <w:lang w:val="en-US"/>
          </w:rPr>
          <w:delText xml:space="preserve"> GO PLAYIIING WITH ME(base) vladislavburdinskij@MacBook-Pro-Vladislav build % ./main</w:delText>
        </w:r>
      </w:del>
    </w:p>
    <w:p>
      <w:pPr>
        <w:pStyle w:val="Normal.0"/>
        <w:rPr>
          <w:del w:id="10573" w:date="2024-12-23T15:38:09Z" w:author="Владислав Бурдинский"/>
          <w:lang w:val="en-US"/>
        </w:rPr>
      </w:pPr>
      <w:del w:id="10574" w:date="2024-12-23T15:38:09Z" w:author="Владислав Бурдинский">
        <w:r>
          <w:rPr>
            <w:rtl w:val="0"/>
            <w:lang w:val="en-US"/>
          </w:rPr>
          <w:delText>Матрица стартовая</w:delText>
        </w:r>
      </w:del>
      <w:del w:id="10575" w:date="2024-12-23T15:38:09Z" w:author="Владислав Бурдинский">
        <w:r>
          <w:rPr>
            <w:rtl w:val="0"/>
            <w:lang w:val="en-US"/>
          </w:rPr>
          <w:delText>:</w:delText>
        </w:r>
      </w:del>
    </w:p>
    <w:p>
      <w:pPr>
        <w:pStyle w:val="Normal.0"/>
        <w:rPr>
          <w:del w:id="10576" w:date="2024-12-23T15:38:09Z" w:author="Владислав Бурдинский"/>
          <w:lang w:val="en-US"/>
        </w:rPr>
      </w:pPr>
      <w:del w:id="10577" w:date="2024-12-23T15:38:09Z" w:author="Владислав Бурдинский">
        <w:r>
          <w:rPr>
            <w:rtl w:val="0"/>
            <w:lang w:val="en-US"/>
          </w:rPr>
          <w:delText xml:space="preserve">0 1 1 1 1 0 0 1 0 0 </w:delText>
        </w:r>
      </w:del>
    </w:p>
    <w:p>
      <w:pPr>
        <w:pStyle w:val="Normal.0"/>
        <w:rPr>
          <w:del w:id="10578" w:date="2024-12-23T15:38:09Z" w:author="Владислав Бурдинский"/>
          <w:lang w:val="en-US"/>
        </w:rPr>
      </w:pPr>
      <w:del w:id="10579" w:date="2024-12-23T15:38:09Z" w:author="Владислав Бурдинский">
        <w:r>
          <w:rPr>
            <w:rtl w:val="0"/>
            <w:lang w:val="en-US"/>
          </w:rPr>
          <w:delText xml:space="preserve">0 0 1 0 0 1 0 0 0 0 </w:delText>
        </w:r>
      </w:del>
    </w:p>
    <w:p>
      <w:pPr>
        <w:pStyle w:val="Normal.0"/>
        <w:rPr>
          <w:del w:id="10580" w:date="2024-12-23T15:38:09Z" w:author="Владислав Бурдинский"/>
          <w:lang w:val="en-US"/>
        </w:rPr>
      </w:pPr>
      <w:del w:id="10581" w:date="2024-12-23T15:38:09Z" w:author="Владислав Бурдинский">
        <w:r>
          <w:rPr>
            <w:rtl w:val="0"/>
            <w:lang w:val="en-US"/>
          </w:rPr>
          <w:delText xml:space="preserve">0 1 0 1 1 1 0 1 1 0 </w:delText>
        </w:r>
      </w:del>
    </w:p>
    <w:p>
      <w:pPr>
        <w:pStyle w:val="Normal.0"/>
        <w:rPr>
          <w:del w:id="10582" w:date="2024-12-23T15:38:09Z" w:author="Владислав Бурдинский"/>
          <w:lang w:val="en-US"/>
        </w:rPr>
      </w:pPr>
      <w:del w:id="10583" w:date="2024-12-23T15:38:09Z" w:author="Владислав Бурдинский">
        <w:r>
          <w:rPr>
            <w:rtl w:val="0"/>
            <w:lang w:val="en-US"/>
          </w:rPr>
          <w:delText xml:space="preserve">0 1 1 0 1 0 1 1 1 1 </w:delText>
        </w:r>
      </w:del>
    </w:p>
    <w:p>
      <w:pPr>
        <w:pStyle w:val="Normal.0"/>
        <w:rPr>
          <w:del w:id="10584" w:date="2024-12-23T15:38:09Z" w:author="Владислав Бурдинский"/>
          <w:lang w:val="en-US"/>
        </w:rPr>
      </w:pPr>
      <w:del w:id="10585" w:date="2024-12-23T15:38:09Z" w:author="Владислав Бурдинский">
        <w:r>
          <w:rPr>
            <w:rtl w:val="0"/>
            <w:lang w:val="en-US"/>
          </w:rPr>
          <w:delText xml:space="preserve">0 1 0 0 0 1 1 1 0 1 </w:delText>
        </w:r>
      </w:del>
    </w:p>
    <w:p>
      <w:pPr>
        <w:pStyle w:val="Normal.0"/>
        <w:rPr>
          <w:del w:id="10586" w:date="2024-12-23T15:38:09Z" w:author="Владислав Бурдинский"/>
          <w:lang w:val="en-US"/>
        </w:rPr>
      </w:pPr>
      <w:del w:id="10587" w:date="2024-12-23T15:38:09Z" w:author="Владислав Бурдинский">
        <w:r>
          <w:rPr>
            <w:rtl w:val="0"/>
            <w:lang w:val="en-US"/>
          </w:rPr>
          <w:delText xml:space="preserve">0 0 1 1 0 1 0 0 0 1 </w:delText>
        </w:r>
      </w:del>
    </w:p>
    <w:p>
      <w:pPr>
        <w:pStyle w:val="Normal.0"/>
        <w:rPr>
          <w:del w:id="10588" w:date="2024-12-23T15:38:09Z" w:author="Владислав Бурдинский"/>
          <w:lang w:val="en-US"/>
        </w:rPr>
      </w:pPr>
      <w:del w:id="10589" w:date="2024-12-23T15:38:09Z" w:author="Владислав Бурдинский">
        <w:r>
          <w:rPr>
            <w:rtl w:val="0"/>
            <w:lang w:val="en-US"/>
          </w:rPr>
          <w:delText xml:space="preserve">0 1 1 1 0 1 0 0 0 1 </w:delText>
        </w:r>
      </w:del>
    </w:p>
    <w:p>
      <w:pPr>
        <w:pStyle w:val="Normal.0"/>
        <w:rPr>
          <w:del w:id="10590" w:date="2024-12-23T15:38:09Z" w:author="Владислав Бурдинский"/>
          <w:lang w:val="en-US"/>
        </w:rPr>
      </w:pPr>
      <w:del w:id="10591" w:date="2024-12-23T15:38:09Z" w:author="Владислав Бурдинский">
        <w:r>
          <w:rPr>
            <w:rtl w:val="0"/>
            <w:lang w:val="en-US"/>
          </w:rPr>
          <w:delText xml:space="preserve">1 0 1 0 1 1 1 0 0 0 </w:delText>
        </w:r>
      </w:del>
    </w:p>
    <w:p>
      <w:pPr>
        <w:pStyle w:val="Normal.0"/>
        <w:rPr>
          <w:del w:id="10592" w:date="2024-12-23T15:38:09Z" w:author="Владислав Бурдинский"/>
          <w:lang w:val="en-US"/>
        </w:rPr>
      </w:pPr>
      <w:del w:id="10593" w:date="2024-12-23T15:38:09Z" w:author="Владислав Бурдинский">
        <w:r>
          <w:rPr>
            <w:rtl w:val="0"/>
            <w:lang w:val="en-US"/>
          </w:rPr>
          <w:delText xml:space="preserve">1 1 0 1 1 0 1 0 1 0 </w:delText>
        </w:r>
      </w:del>
    </w:p>
    <w:p>
      <w:pPr>
        <w:pStyle w:val="Normal.0"/>
        <w:rPr>
          <w:del w:id="10594" w:date="2024-12-23T15:38:09Z" w:author="Владислав Бурдинский"/>
          <w:lang w:val="en-US"/>
        </w:rPr>
      </w:pPr>
      <w:del w:id="10595" w:date="2024-12-23T15:38:09Z" w:author="Владислав Бурдинский">
        <w:r>
          <w:rPr>
            <w:rtl w:val="0"/>
            <w:lang w:val="en-US"/>
          </w:rPr>
          <w:delText xml:space="preserve">1 1 1 0 1 1 0 0 0 1 </w:delText>
        </w:r>
      </w:del>
    </w:p>
    <w:p>
      <w:pPr>
        <w:pStyle w:val="Normal.0"/>
        <w:rPr>
          <w:del w:id="10596" w:date="2024-12-23T15:38:09Z" w:author="Владислав Бурдинский"/>
          <w:lang w:val="en-US"/>
        </w:rPr>
      </w:pPr>
      <w:del w:id="10597" w:date="2024-12-23T15:38:09Z" w:author="Владислав Бурдинский">
        <w:r>
          <w:rPr>
            <w:rtl w:val="0"/>
            <w:lang w:val="en-US"/>
          </w:rPr>
          <w:delText xml:space="preserve">Поток обрабатывает строки с </w:delText>
        </w:r>
      </w:del>
      <w:del w:id="10598" w:date="2024-12-23T15:38:09Z" w:author="Владислав Бурдинский">
        <w:r>
          <w:rPr>
            <w:rtl w:val="0"/>
            <w:lang w:val="en-US"/>
          </w:rPr>
          <w:delText xml:space="preserve">0 </w:delText>
        </w:r>
      </w:del>
      <w:del w:id="10599" w:date="2024-12-23T15:38:09Z" w:author="Владислав Бурдинский">
        <w:r>
          <w:rPr>
            <w:rtl w:val="0"/>
            <w:lang w:val="en-US"/>
          </w:rPr>
          <w:delText xml:space="preserve">по </w:delText>
        </w:r>
      </w:del>
      <w:del w:id="10600" w:date="2024-12-23T15:38:09Z" w:author="Владислав Бурдинский">
        <w:r>
          <w:rPr>
            <w:rtl w:val="0"/>
            <w:lang w:val="en-US"/>
          </w:rPr>
          <w:delText>24</w:delText>
        </w:r>
      </w:del>
    </w:p>
    <w:p>
      <w:pPr>
        <w:pStyle w:val="Normal.0"/>
        <w:rPr>
          <w:del w:id="10601" w:date="2024-12-23T15:38:09Z" w:author="Владислав Бурдинский"/>
          <w:lang w:val="en-US"/>
        </w:rPr>
      </w:pPr>
      <w:del w:id="10602" w:date="2024-12-23T15:38:09Z" w:author="Владислав Бурдинский">
        <w:r>
          <w:rPr>
            <w:rtl w:val="0"/>
            <w:lang w:val="en-US"/>
          </w:rPr>
          <w:delText xml:space="preserve">Поток обрабатывает строки с Поток обрабатывает строки с </w:delText>
        </w:r>
      </w:del>
      <w:del w:id="10603" w:date="2024-12-23T15:38:09Z" w:author="Владислав Бурдинский">
        <w:r>
          <w:rPr>
            <w:rtl w:val="0"/>
            <w:lang w:val="en-US"/>
          </w:rPr>
          <w:delText xml:space="preserve">75 </w:delText>
        </w:r>
      </w:del>
      <w:del w:id="10604" w:date="2024-12-23T15:38:09Z" w:author="Владислав Бурдинский">
        <w:r>
          <w:rPr>
            <w:rtl w:val="0"/>
            <w:lang w:val="en-US"/>
          </w:rPr>
          <w:delText xml:space="preserve">по </w:delText>
        </w:r>
      </w:del>
      <w:del w:id="10605" w:date="2024-12-23T15:38:09Z" w:author="Владислав Бурдинский">
        <w:r>
          <w:rPr>
            <w:rtl w:val="0"/>
            <w:lang w:val="en-US"/>
          </w:rPr>
          <w:delText>99</w:delText>
        </w:r>
      </w:del>
    </w:p>
    <w:p>
      <w:pPr>
        <w:pStyle w:val="Normal.0"/>
        <w:rPr>
          <w:del w:id="10606" w:date="2024-12-23T15:38:09Z" w:author="Владислав Бурдинский"/>
          <w:lang w:val="en-US"/>
        </w:rPr>
      </w:pPr>
      <w:del w:id="10607" w:date="2024-12-23T15:38:09Z" w:author="Владислав Бурдинский">
        <w:r>
          <w:rPr>
            <w:rtl w:val="0"/>
            <w:lang w:val="en-US"/>
          </w:rPr>
          <w:delText xml:space="preserve">50 </w:delText>
        </w:r>
      </w:del>
      <w:del w:id="10608" w:date="2024-12-23T15:38:09Z" w:author="Владислав Бурдинский">
        <w:r>
          <w:rPr>
            <w:rtl w:val="0"/>
            <w:lang w:val="en-US"/>
          </w:rPr>
          <w:delText xml:space="preserve">по </w:delText>
        </w:r>
      </w:del>
      <w:del w:id="10609" w:date="2024-12-23T15:38:09Z" w:author="Владислав Бурдинский">
        <w:r>
          <w:rPr>
            <w:rtl w:val="0"/>
            <w:lang w:val="en-US"/>
          </w:rPr>
          <w:delText>74</w:delText>
        </w:r>
      </w:del>
    </w:p>
    <w:p>
      <w:pPr>
        <w:pStyle w:val="Normal.0"/>
        <w:rPr>
          <w:del w:id="10610" w:date="2024-12-23T15:38:09Z" w:author="Владислав Бурдинский"/>
          <w:lang w:val="en-US"/>
        </w:rPr>
      </w:pPr>
      <w:del w:id="10611" w:date="2024-12-23T15:38:09Z" w:author="Владислав Бурдинский">
        <w:r>
          <w:rPr>
            <w:rtl w:val="0"/>
            <w:lang w:val="en-US"/>
          </w:rPr>
          <w:delText xml:space="preserve">Поток обрабатывает строки с </w:delText>
        </w:r>
      </w:del>
      <w:del w:id="10612" w:date="2024-12-23T15:38:09Z" w:author="Владислав Бурдинский">
        <w:r>
          <w:rPr>
            <w:rtl w:val="0"/>
            <w:lang w:val="en-US"/>
          </w:rPr>
          <w:delText xml:space="preserve">25 </w:delText>
        </w:r>
      </w:del>
      <w:del w:id="10613" w:date="2024-12-23T15:38:09Z" w:author="Владислав Бурдинский">
        <w:r>
          <w:rPr>
            <w:rtl w:val="0"/>
            <w:lang w:val="en-US"/>
          </w:rPr>
          <w:delText xml:space="preserve">по </w:delText>
        </w:r>
      </w:del>
      <w:del w:id="10614" w:date="2024-12-23T15:38:09Z" w:author="Владислав Бурдинский">
        <w:r>
          <w:rPr>
            <w:rtl w:val="0"/>
            <w:lang w:val="en-US"/>
          </w:rPr>
          <w:delText>49</w:delText>
        </w:r>
      </w:del>
    </w:p>
    <w:p>
      <w:pPr>
        <w:pStyle w:val="Normal.0"/>
        <w:rPr>
          <w:del w:id="10615" w:date="2024-12-23T15:38:09Z" w:author="Владислав Бурдинский"/>
          <w:lang w:val="en-US"/>
        </w:rPr>
      </w:pPr>
      <w:del w:id="10616" w:date="2024-12-23T15:38:09Z" w:author="Владислав Бурдинский">
        <w:r>
          <w:rPr>
            <w:rtl w:val="0"/>
            <w:lang w:val="en-US"/>
          </w:rPr>
          <w:delText>Результирующая матрица</w:delText>
        </w:r>
      </w:del>
      <w:del w:id="10617" w:date="2024-12-23T15:38:09Z" w:author="Владислав Бурдинский">
        <w:r>
          <w:rPr>
            <w:rtl w:val="0"/>
            <w:lang w:val="en-US"/>
          </w:rPr>
          <w:delText>:</w:delText>
        </w:r>
      </w:del>
    </w:p>
    <w:p>
      <w:pPr>
        <w:pStyle w:val="Normal.0"/>
        <w:rPr>
          <w:del w:id="10618" w:date="2024-12-23T15:38:09Z" w:author="Владислав Бурдинский"/>
          <w:lang w:val="en-US"/>
        </w:rPr>
      </w:pPr>
      <w:del w:id="10619" w:date="2024-12-23T15:38:09Z" w:author="Владислав Бурдинский">
        <w:r>
          <w:rPr>
            <w:rtl w:val="0"/>
            <w:lang w:val="en-US"/>
          </w:rPr>
          <w:delText xml:space="preserve">0 0 0 0 0 0 0 0 0 0 </w:delText>
        </w:r>
      </w:del>
    </w:p>
    <w:p>
      <w:pPr>
        <w:pStyle w:val="Normal.0"/>
        <w:rPr>
          <w:del w:id="10620" w:date="2024-12-23T15:38:09Z" w:author="Владислав Бурдинский"/>
          <w:lang w:val="en-US"/>
        </w:rPr>
      </w:pPr>
      <w:del w:id="10621" w:date="2024-12-23T15:38:09Z" w:author="Владислав Бурдинский">
        <w:r>
          <w:rPr>
            <w:rtl w:val="0"/>
            <w:lang w:val="en-US"/>
          </w:rPr>
          <w:delText xml:space="preserve">0 0 0 0 0 0 0 0 0 0 </w:delText>
        </w:r>
      </w:del>
    </w:p>
    <w:p>
      <w:pPr>
        <w:pStyle w:val="Normal.0"/>
        <w:rPr>
          <w:del w:id="10622" w:date="2024-12-23T15:38:09Z" w:author="Владислав Бурдинский"/>
          <w:lang w:val="en-US"/>
        </w:rPr>
      </w:pPr>
      <w:del w:id="10623" w:date="2024-12-23T15:38:09Z" w:author="Владислав Бурдинский">
        <w:r>
          <w:rPr>
            <w:rtl w:val="0"/>
            <w:lang w:val="en-US"/>
          </w:rPr>
          <w:delText xml:space="preserve">0 0 0 0 0 0 0 0 0 0 </w:delText>
        </w:r>
      </w:del>
    </w:p>
    <w:p>
      <w:pPr>
        <w:pStyle w:val="Normal.0"/>
        <w:rPr>
          <w:del w:id="10624" w:date="2024-12-23T15:38:09Z" w:author="Владислав Бурдинский"/>
          <w:lang w:val="en-US"/>
        </w:rPr>
      </w:pPr>
      <w:del w:id="10625" w:date="2024-12-23T15:38:09Z" w:author="Владислав Бурдинский">
        <w:r>
          <w:rPr>
            <w:rtl w:val="0"/>
            <w:lang w:val="en-US"/>
          </w:rPr>
          <w:delText xml:space="preserve">0 0 0 0 0 0 0 0 0 0 </w:delText>
        </w:r>
      </w:del>
    </w:p>
    <w:p>
      <w:pPr>
        <w:pStyle w:val="Normal.0"/>
        <w:rPr>
          <w:del w:id="10626" w:date="2024-12-23T15:38:09Z" w:author="Владислав Бурдинский"/>
          <w:lang w:val="en-US"/>
        </w:rPr>
      </w:pPr>
      <w:del w:id="10627" w:date="2024-12-23T15:38:09Z" w:author="Владислав Бурдинский">
        <w:r>
          <w:rPr>
            <w:rtl w:val="0"/>
            <w:lang w:val="en-US"/>
          </w:rPr>
          <w:delText xml:space="preserve">0 0 0 0 0 0 0 0 0 0 </w:delText>
        </w:r>
      </w:del>
    </w:p>
    <w:p>
      <w:pPr>
        <w:pStyle w:val="Normal.0"/>
        <w:rPr>
          <w:del w:id="10628" w:date="2024-12-23T15:38:09Z" w:author="Владислав Бурдинский"/>
          <w:lang w:val="en-US"/>
        </w:rPr>
      </w:pPr>
      <w:del w:id="10629" w:date="2024-12-23T15:38:09Z" w:author="Владислав Бурдинский">
        <w:r>
          <w:rPr>
            <w:rtl w:val="0"/>
            <w:lang w:val="en-US"/>
          </w:rPr>
          <w:delText xml:space="preserve">0 0 0 0 0 0 0 0 0 0 </w:delText>
        </w:r>
      </w:del>
    </w:p>
    <w:p>
      <w:pPr>
        <w:pStyle w:val="Normal.0"/>
        <w:rPr>
          <w:del w:id="10630" w:date="2024-12-23T15:38:09Z" w:author="Владислав Бурдинский"/>
          <w:lang w:val="en-US"/>
        </w:rPr>
      </w:pPr>
      <w:del w:id="10631" w:date="2024-12-23T15:38:09Z" w:author="Владислав Бурдинский">
        <w:r>
          <w:rPr>
            <w:rtl w:val="0"/>
            <w:lang w:val="en-US"/>
          </w:rPr>
          <w:delText xml:space="preserve">0 0 0 0 0 0 0 0 0 0 </w:delText>
        </w:r>
      </w:del>
    </w:p>
    <w:p>
      <w:pPr>
        <w:pStyle w:val="Normal.0"/>
        <w:rPr>
          <w:del w:id="10632" w:date="2024-12-23T15:38:09Z" w:author="Владислав Бурдинский"/>
          <w:lang w:val="en-US"/>
        </w:rPr>
      </w:pPr>
      <w:del w:id="10633" w:date="2024-12-23T15:38:09Z" w:author="Владислав Бурдинский">
        <w:r>
          <w:rPr>
            <w:rtl w:val="0"/>
            <w:lang w:val="en-US"/>
          </w:rPr>
          <w:delText xml:space="preserve">0 0 0 0 0 0 0 0 0 0 </w:delText>
        </w:r>
      </w:del>
    </w:p>
    <w:p>
      <w:pPr>
        <w:pStyle w:val="Normal.0"/>
        <w:rPr>
          <w:del w:id="10634" w:date="2024-12-23T15:38:09Z" w:author="Владислав Бурдинский"/>
          <w:lang w:val="en-US"/>
        </w:rPr>
      </w:pPr>
      <w:del w:id="10635" w:date="2024-12-23T15:38:09Z" w:author="Владислав Бурдинский">
        <w:r>
          <w:rPr>
            <w:rtl w:val="0"/>
            <w:lang w:val="en-US"/>
          </w:rPr>
          <w:delText xml:space="preserve">0 0 0 0 0 0 0 0 0 0 </w:delText>
        </w:r>
      </w:del>
    </w:p>
    <w:p>
      <w:pPr>
        <w:pStyle w:val="Normal.0"/>
        <w:rPr>
          <w:del w:id="10636" w:date="2024-12-23T15:38:09Z" w:author="Владислав Бурдинский"/>
          <w:lang w:val="en-US"/>
        </w:rPr>
      </w:pPr>
      <w:del w:id="10637" w:date="2024-12-23T15:38:09Z" w:author="Владислав Бурдинский">
        <w:r>
          <w:rPr>
            <w:rtl w:val="0"/>
            <w:lang w:val="en-US"/>
          </w:rPr>
          <w:delText xml:space="preserve">0 0 0 0 0 0 0 0 0 0 </w:delText>
        </w:r>
      </w:del>
    </w:p>
    <w:p>
      <w:pPr>
        <w:pStyle w:val="Normal.0"/>
        <w:rPr>
          <w:del w:id="10638" w:date="2024-12-23T15:38:09Z" w:author="Владислав Бурдинский"/>
          <w:lang w:val="en-US"/>
        </w:rPr>
      </w:pPr>
      <w:del w:id="10639" w:date="2024-12-23T15:38:09Z" w:author="Владислав Бурдинский">
        <w:r>
          <w:rPr>
            <w:rtl w:val="0"/>
            <w:lang w:val="en-US"/>
          </w:rPr>
          <w:delText>Время выполнения операции</w:delText>
        </w:r>
      </w:del>
      <w:del w:id="10640" w:date="2024-12-23T15:38:09Z" w:author="Владислав Бурдинский">
        <w:r>
          <w:rPr>
            <w:rtl w:val="0"/>
            <w:lang w:val="en-US"/>
          </w:rPr>
          <w:delText xml:space="preserve">: 0.00310342 </w:delText>
        </w:r>
      </w:del>
      <w:del w:id="10641" w:date="2024-12-23T15:38:09Z" w:author="Владислав Бурдинский">
        <w:r>
          <w:rPr>
            <w:rtl w:val="0"/>
            <w:lang w:val="en-US"/>
          </w:rPr>
          <w:delText>секунд</w:delText>
        </w:r>
      </w:del>
    </w:p>
    <w:p>
      <w:pPr>
        <w:pStyle w:val="Normal.0"/>
        <w:rPr>
          <w:del w:id="10642" w:date="2024-12-23T15:38:09Z" w:author="Владислав Бурдинский"/>
          <w:lang w:val="en-US"/>
        </w:rPr>
      </w:pPr>
      <w:del w:id="10643" w:date="2024-12-23T15:38:09Z" w:author="Владислав Бурдинский">
        <w:r>
          <w:rPr>
            <w:rtl w:val="0"/>
            <w:lang w:val="en-US"/>
          </w:rPr>
          <w:delText xml:space="preserve">(base) vladislavburdinskij@MacBook-Pro-Vladislav build % </w:delText>
        </w:r>
      </w:del>
    </w:p>
    <w:p>
      <w:pPr>
        <w:pStyle w:val="Normal.0"/>
        <w:spacing w:line="360" w:lineRule="auto"/>
        <w:jc w:val="center"/>
        <w:rPr>
          <w:ins w:id="10644" w:date="2024-12-23T16:20:18Z" w:author="Владислав Бурдинский"/>
          <w:lang w:val="en-US"/>
        </w:rPr>
      </w:pPr>
      <w:ins w:id="10645" w:date="2024-12-23T16:20:18Z" w:author="Владислав Бурдинский">
        <w:r>
          <w:rPr>
            <w:rtl w:val="0"/>
            <w:lang w:val="en-US"/>
          </w:rPr>
          <w:t>(base) vladislavburdinskij@MacBook-Pro-Vladislav build % ./client</w:t>
        </w:r>
      </w:ins>
    </w:p>
    <w:p>
      <w:pPr>
        <w:pStyle w:val="Normal.0"/>
        <w:spacing w:line="360" w:lineRule="auto"/>
        <w:jc w:val="center"/>
        <w:rPr>
          <w:ins w:id="10646" w:date="2024-12-23T16:20:18Z" w:author="Владислав Бурдинский"/>
          <w:lang w:val="en-US"/>
        </w:rPr>
      </w:pPr>
      <w:ins w:id="10647" w:date="2024-12-23T16:20:18Z" w:author="Владислав Бурдинский">
        <w:r>
          <w:rPr>
            <w:rtl w:val="0"/>
            <w:lang w:val="en-US"/>
          </w:rPr>
          <w:t>create 10 -1</w:t>
        </w:r>
      </w:ins>
    </w:p>
    <w:p>
      <w:pPr>
        <w:pStyle w:val="Normal.0"/>
        <w:spacing w:line="360" w:lineRule="auto"/>
        <w:jc w:val="center"/>
        <w:rPr>
          <w:ins w:id="10648" w:date="2024-12-23T16:20:18Z" w:author="Владислав Бурдинский"/>
          <w:lang w:val="en-US"/>
        </w:rPr>
      </w:pPr>
      <w:ins w:id="10649" w:date="2024-12-23T16:20:18Z" w:author="Владислав Бурдинский">
        <w:r>
          <w:rPr>
            <w:rtl w:val="0"/>
            <w:lang w:val="en-US"/>
          </w:rPr>
          <w:t>Ok: 38216</w:t>
        </w:r>
      </w:ins>
    </w:p>
    <w:p>
      <w:pPr>
        <w:pStyle w:val="Normal.0"/>
        <w:spacing w:line="360" w:lineRule="auto"/>
        <w:jc w:val="center"/>
        <w:rPr>
          <w:ins w:id="10650" w:date="2024-12-23T16:20:18Z" w:author="Владислав Бурдинский"/>
          <w:lang w:val="en-US"/>
        </w:rPr>
      </w:pPr>
      <w:ins w:id="10651" w:date="2024-12-23T16:20:18Z" w:author="Владислав Бурдинский">
        <w:r>
          <w:rPr>
            <w:rtl w:val="0"/>
            <w:lang w:val="en-US"/>
          </w:rPr>
          <w:t>ping 10</w:t>
        </w:r>
      </w:ins>
    </w:p>
    <w:p>
      <w:pPr>
        <w:pStyle w:val="Normal.0"/>
        <w:spacing w:line="360" w:lineRule="auto"/>
        <w:jc w:val="center"/>
        <w:rPr>
          <w:ins w:id="10652" w:date="2024-12-23T16:20:18Z" w:author="Владислав Бурдинский"/>
          <w:lang w:val="en-US"/>
        </w:rPr>
      </w:pPr>
      <w:ins w:id="10653" w:date="2024-12-23T16:20:18Z" w:author="Владислав Бурдинский">
        <w:r>
          <w:rPr>
            <w:rtl w:val="0"/>
            <w:lang w:val="en-US"/>
          </w:rPr>
          <w:t>Ok: 1</w:t>
        </w:r>
      </w:ins>
    </w:p>
    <w:p>
      <w:pPr>
        <w:pStyle w:val="Normal.0"/>
        <w:spacing w:line="360" w:lineRule="auto"/>
        <w:jc w:val="center"/>
        <w:rPr>
          <w:ins w:id="10654" w:date="2024-12-23T16:20:18Z" w:author="Владислав Бурдинский"/>
          <w:lang w:val="en-US"/>
        </w:rPr>
      </w:pPr>
      <w:ins w:id="10655" w:date="2024-12-23T16:20:18Z" w:author="Владислав Бурдинский">
        <w:r>
          <w:rPr>
            <w:rtl w:val="0"/>
            <w:lang w:val="en-US"/>
          </w:rPr>
          <w:t>exec 10 start</w:t>
        </w:r>
      </w:ins>
    </w:p>
    <w:p>
      <w:pPr>
        <w:pStyle w:val="Normal.0"/>
        <w:spacing w:line="360" w:lineRule="auto"/>
        <w:jc w:val="center"/>
        <w:rPr>
          <w:ins w:id="10656" w:date="2024-12-23T16:20:18Z" w:author="Владислав Бурдинский"/>
          <w:lang w:val="en-US"/>
        </w:rPr>
      </w:pPr>
      <w:ins w:id="10657" w:date="2024-12-23T16:20:18Z" w:author="Владислав Бурдинский">
        <w:r>
          <w:rPr>
            <w:rtl w:val="0"/>
            <w:lang w:val="en-US"/>
          </w:rPr>
          <w:t>Ok:10:timer started</w:t>
        </w:r>
      </w:ins>
    </w:p>
    <w:p>
      <w:pPr>
        <w:pStyle w:val="Normal.0"/>
        <w:spacing w:line="360" w:lineRule="auto"/>
        <w:jc w:val="center"/>
        <w:rPr>
          <w:ins w:id="10658" w:date="2024-12-23T16:20:18Z" w:author="Владислав Бурдинский"/>
          <w:lang w:val="en-US"/>
        </w:rPr>
      </w:pPr>
      <w:ins w:id="10659" w:date="2024-12-23T16:20:18Z" w:author="Владислав Бурдинский">
        <w:r>
          <w:rPr>
            <w:rtl w:val="0"/>
            <w:lang w:val="en-US"/>
          </w:rPr>
          <w:t>exec 10 time</w:t>
        </w:r>
      </w:ins>
    </w:p>
    <w:p>
      <w:pPr>
        <w:pStyle w:val="Normal.0"/>
        <w:spacing w:line="360" w:lineRule="auto"/>
        <w:jc w:val="center"/>
        <w:rPr>
          <w:ins w:id="10660" w:date="2024-12-23T16:20:18Z" w:author="Владислав Бурдинский"/>
          <w:lang w:val="en-US"/>
        </w:rPr>
      </w:pPr>
      <w:ins w:id="10661" w:date="2024-12-23T16:20:18Z" w:author="Владислав Бурдинский">
        <w:r>
          <w:rPr>
            <w:rtl w:val="0"/>
            <w:lang w:val="en-US"/>
          </w:rPr>
          <w:t>Ok:10:elapsed 2936 ms</w:t>
        </w:r>
      </w:ins>
    </w:p>
    <w:p>
      <w:pPr>
        <w:pStyle w:val="Normal.0"/>
        <w:spacing w:line="360" w:lineRule="auto"/>
        <w:jc w:val="center"/>
        <w:rPr>
          <w:ins w:id="10662" w:date="2024-12-23T16:20:18Z" w:author="Владислав Бурдинский"/>
          <w:lang w:val="en-US"/>
        </w:rPr>
      </w:pPr>
      <w:ins w:id="10663" w:date="2024-12-23T16:20:18Z" w:author="Владислав Бурдинский">
        <w:r>
          <w:rPr>
            <w:rtl w:val="0"/>
            <w:lang w:val="en-US"/>
          </w:rPr>
          <w:t>exec 10 stop</w:t>
        </w:r>
      </w:ins>
    </w:p>
    <w:p>
      <w:pPr>
        <w:pStyle w:val="Normal.0"/>
        <w:spacing w:line="360" w:lineRule="auto"/>
        <w:jc w:val="center"/>
        <w:rPr>
          <w:ins w:id="10664" w:date="2024-12-23T16:20:18Z" w:author="Владислав Бурдинский"/>
          <w:lang w:val="en-US"/>
        </w:rPr>
      </w:pPr>
      <w:ins w:id="10665" w:date="2024-12-23T16:20:18Z" w:author="Владислав Бурдинский">
        <w:r>
          <w:rPr>
            <w:rtl w:val="0"/>
            <w:lang w:val="en-US"/>
          </w:rPr>
          <w:t>Ok:10:timer stopped at 5531 ms</w:t>
        </w:r>
      </w:ins>
    </w:p>
    <w:p>
      <w:pPr>
        <w:pStyle w:val="Normal.0"/>
        <w:spacing w:line="360" w:lineRule="auto"/>
        <w:jc w:val="center"/>
        <w:rPr>
          <w:ins w:id="10666" w:date="2024-12-23T16:20:18Z" w:author="Владислав Бурдинский"/>
          <w:lang w:val="en-US"/>
        </w:rPr>
      </w:pPr>
      <w:ins w:id="10667" w:date="2024-12-23T16:20:18Z" w:author="Владислав Бурдинский">
        <w:r>
          <w:rPr>
            <w:rtl w:val="0"/>
            <w:lang w:val="en-US"/>
          </w:rPr>
          <w:t>^C</w:t>
        </w:r>
      </w:ins>
    </w:p>
    <w:p>
      <w:pPr>
        <w:pStyle w:val="Normal.0"/>
        <w:spacing w:line="360" w:lineRule="auto"/>
        <w:jc w:val="center"/>
      </w:pPr>
      <w:ins w:id="10668" w:date="2024-12-23T16:20:18Z" w:author="Владислав Бурдинский">
        <w:r>
          <w:rPr>
            <w:rtl w:val="0"/>
            <w:lang w:val="en-US"/>
          </w:rPr>
          <w:t xml:space="preserve">(base) vladislavburdinskij@MacBook-Pro-Vladislav build % </w:t>
        </w:r>
      </w:ins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Вывод</w:t>
      </w:r>
    </w:p>
    <w:p>
      <w:pPr>
        <w:pStyle w:val="Normal.0"/>
        <w:spacing w:line="360" w:lineRule="auto"/>
      </w:pPr>
      <w:r>
        <w:rPr>
          <w:sz w:val="28"/>
          <w:szCs w:val="28"/>
          <w:rtl w:val="0"/>
          <w:lang w:val="ru-RU"/>
        </w:rPr>
        <w:t>В данной лабораторной</w:t>
      </w:r>
      <w:ins w:id="10669" w:date="2024-12-23T16:21:26Z" w:author="Владислав Бурдинский">
        <w:r>
          <w:rPr>
            <w:sz w:val="28"/>
            <w:szCs w:val="28"/>
            <w:rtl w:val="0"/>
            <w:lang w:val="ru-RU"/>
          </w:rPr>
          <w:t xml:space="preserve"> я узнал</w:t>
        </w:r>
      </w:ins>
      <w:ins w:id="10670" w:date="2024-12-23T16:21:26Z" w:author="Владислав Бурдинский">
        <w:r>
          <w:rPr>
            <w:sz w:val="28"/>
            <w:szCs w:val="28"/>
            <w:rtl w:val="0"/>
            <w:lang w:val="ru-RU"/>
          </w:rPr>
          <w:t xml:space="preserve">, </w:t>
        </w:r>
      </w:ins>
      <w:ins w:id="10671" w:date="2024-12-23T16:21:26Z" w:author="Владислав Бурдинский">
        <w:r>
          <w:rPr>
            <w:sz w:val="28"/>
            <w:szCs w:val="28"/>
            <w:rtl w:val="0"/>
            <w:lang w:val="ru-RU"/>
          </w:rPr>
          <w:t>как работают очереди сообщений и смог построить систему узлов</w:t>
        </w:r>
      </w:ins>
      <w:ins w:id="10672" w:date="2024-12-23T16:21:26Z" w:author="Владислав Бурдинский">
        <w:r>
          <w:rPr>
            <w:sz w:val="28"/>
            <w:szCs w:val="28"/>
            <w:rtl w:val="0"/>
            <w:lang w:val="ru-RU"/>
          </w:rPr>
          <w:t xml:space="preserve">, </w:t>
        </w:r>
      </w:ins>
      <w:ins w:id="10673" w:date="2024-12-23T16:21:26Z" w:author="Владислав Бурдинский">
        <w:r>
          <w:rPr>
            <w:sz w:val="28"/>
            <w:szCs w:val="28"/>
            <w:rtl w:val="0"/>
            <w:lang w:val="ru-RU"/>
          </w:rPr>
          <w:t xml:space="preserve">которая с помощью </w:t>
        </w:r>
      </w:ins>
      <w:ins w:id="10674" w:date="2024-12-23T16:21:26Z" w:author="Владислав Бурдинский">
        <w:r>
          <w:rPr>
            <w:sz w:val="28"/>
            <w:szCs w:val="28"/>
            <w:rtl w:val="0"/>
            <w:lang w:val="en-US"/>
          </w:rPr>
          <w:t xml:space="preserve">ZMQ </w:t>
        </w:r>
      </w:ins>
      <w:ins w:id="10675" w:date="2024-12-23T16:21:26Z" w:author="Владислав Бурдинский">
        <w:r>
          <w:rPr>
            <w:sz w:val="28"/>
            <w:szCs w:val="28"/>
            <w:rtl w:val="0"/>
            <w:lang w:val="ru-RU"/>
          </w:rPr>
          <w:t>передает данные от родителя к ребенку и может передавать команды для таймера на любом из узлов</w:t>
        </w:r>
      </w:ins>
      <w:ins w:id="10676" w:date="2024-12-23T16:21:26Z" w:author="Владислав Бурдинский">
        <w:r>
          <w:rPr>
            <w:sz w:val="28"/>
            <w:szCs w:val="28"/>
            <w:rtl w:val="0"/>
            <w:lang w:val="ru-RU"/>
          </w:rPr>
          <w:t>.</w:t>
        </w:r>
      </w:ins>
      <w:del w:id="10677" w:date="2024-12-23T15:49:36Z" w:author="Владислав Бурдинский">
        <w:r>
          <w:rPr>
            <w:sz w:val="28"/>
            <w:szCs w:val="28"/>
            <w:rtl w:val="0"/>
            <w:lang w:val="ru-RU"/>
          </w:rPr>
          <w:delText xml:space="preserve"> удалось познакомиться с таким системным вызовом как </w:delText>
        </w:r>
      </w:del>
      <w:del w:id="10678" w:date="2024-12-23T15:49:36Z" w:author="Владислав Бурдинский">
        <w:r>
          <w:rPr>
            <w:sz w:val="28"/>
            <w:szCs w:val="28"/>
            <w:rtl w:val="0"/>
            <w:lang w:val="ru-RU"/>
          </w:rPr>
          <w:delText xml:space="preserve">fork() </w:delText>
        </w:r>
      </w:del>
      <w:del w:id="10679" w:date="2024-12-23T15:49:36Z" w:author="Владислав Бурдинский">
        <w:r>
          <w:rPr>
            <w:sz w:val="28"/>
            <w:szCs w:val="28"/>
            <w:rtl w:val="0"/>
            <w:lang w:val="ru-RU"/>
          </w:rPr>
          <w:delText xml:space="preserve">для создания новых процессов и с </w:delText>
        </w:r>
      </w:del>
      <w:del w:id="10680" w:date="2024-12-23T15:49:36Z" w:author="Владислав Бурдинский">
        <w:r>
          <w:rPr>
            <w:sz w:val="28"/>
            <w:szCs w:val="28"/>
            <w:rtl w:val="0"/>
            <w:lang w:val="ru-RU"/>
          </w:rPr>
          <w:delText xml:space="preserve">pipe </w:delText>
        </w:r>
      </w:del>
      <w:del w:id="10681" w:date="2024-12-23T15:49:36Z" w:author="Владислав Бурдинский">
        <w:r>
          <w:rPr>
            <w:sz w:val="28"/>
            <w:szCs w:val="28"/>
            <w:rtl w:val="0"/>
            <w:lang w:val="ru-RU"/>
          </w:rPr>
          <w:delText>который служит для их связи этих процессов</w:delText>
        </w:r>
      </w:del>
      <w:del w:id="10682" w:date="2024-12-23T15:49:36Z" w:author="Владислав Бурдинский">
        <w:r>
          <w:rPr>
            <w:sz w:val="28"/>
            <w:szCs w:val="28"/>
            <w:rtl w:val="0"/>
            <w:lang w:val="ru-RU"/>
          </w:rPr>
          <w:delText xml:space="preserve">. </w:delText>
        </w:r>
      </w:del>
      <w:del w:id="10683" w:date="2024-12-23T15:49:36Z" w:author="Владислав Бурдинский">
        <w:r>
          <w:rPr>
            <w:sz w:val="28"/>
            <w:szCs w:val="28"/>
            <w:rtl w:val="0"/>
            <w:lang w:val="ru-RU"/>
          </w:rPr>
          <w:delText>Эти команды могут усложнить код программы но зато уменьшить время ее работы</w:delText>
        </w:r>
      </w:del>
      <w:del w:id="10684" w:date="2024-12-23T15:49:36Z" w:author="Владислав Бурдинский">
        <w:r>
          <w:rPr>
            <w:sz w:val="28"/>
            <w:szCs w:val="28"/>
            <w:rtl w:val="0"/>
            <w:lang w:val="ru-RU"/>
          </w:rPr>
          <w:delText xml:space="preserve">, </w:delText>
        </w:r>
      </w:del>
      <w:del w:id="10685" w:date="2024-12-23T15:49:36Z" w:author="Владислав Бурдинский">
        <w:r>
          <w:rPr>
            <w:sz w:val="28"/>
            <w:szCs w:val="28"/>
            <w:rtl w:val="0"/>
            <w:lang w:val="ru-RU"/>
          </w:rPr>
          <w:delText>что является одним из главных задач программиста при написании программы</w:delText>
        </w:r>
      </w:del>
      <w:del w:id="10686" w:date="2024-12-23T15:49:36Z" w:author="Владислав Бурдинский">
        <w:r>
          <w:rPr>
            <w:sz w:val="28"/>
            <w:szCs w:val="28"/>
            <w:rtl w:val="0"/>
            <w:lang w:val="ru-RU"/>
          </w:rPr>
          <w:delText>Эти команды могут значительно ускорить многие процессы в обработке данных и упростить жизнь при проектировании системы</w:delText>
        </w:r>
      </w:del>
      <w:del w:id="10687" w:date="2024-12-23T15:49:36Z" w:author="Владислав Бурдинский">
        <w:r>
          <w:rPr>
            <w:sz w:val="28"/>
            <w:szCs w:val="28"/>
            <w:rtl w:val="0"/>
            <w:lang w:val="ru-RU"/>
          </w:rPr>
          <w:delText>.</w:delText>
        </w:r>
      </w:del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134" w:right="850" w:bottom="1134" w:left="1701" w:header="0" w:footer="708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Menlo Regular">
    <w:charset w:val="00"/>
    <w:family w:val="roman"/>
    <w:pitch w:val="default"/>
  </w:font>
  <w:font w:name="Liberation Mon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WWNum2"/>
  </w:abstractNum>
  <w:abstractNum w:abstractNumId="1">
    <w:multiLevelType w:val="hybridMultilevel"/>
    <w:styleLink w:val="WWNum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WWNum2">
    <w:name w:val="WWNum2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character" w:styleId="Ссылка">
    <w:name w:val="Ссылка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Ссылка"/>
    <w:next w:val="Hyperlink.0"/>
    <w:rPr>
      <w:outline w:val="0"/>
      <w:color w:val="0b0080"/>
      <w:u w:color="0b0080"/>
      <w:shd w:val="clear" w:color="auto" w:fill="ffffff"/>
      <w:lang w:val="ru-RU"/>
      <w14:textFill>
        <w14:solidFill>
          <w14:srgbClr w14:val="0B008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