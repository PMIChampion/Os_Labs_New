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 курсу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ins w:id="0" w:date="2024-12-23T14:57:28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Бурдинский Владислав Дмитриевич</w:t>
        </w:r>
      </w:ins>
      <w:del w:id="1" w:date="2024-12-23T14:57:20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Гордовой Д</w:delText>
        </w:r>
      </w:del>
      <w:del w:id="2" w:date="2024-12-23T14:57:2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  <w:del w:id="3" w:date="2024-12-23T14:57:20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</w:delText>
        </w:r>
      </w:del>
      <w:del w:id="4" w:date="2024-12-23T14:57:2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</w:t>
      </w:r>
      <w:ins w:id="5" w:date="2024-12-23T14:57:31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3</w:t>
        </w:r>
      </w:ins>
      <w:del w:id="6" w:date="2024-12-23T14:57:31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</w:delText>
        </w:r>
      </w:del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ins w:id="7" w:date="2024-12-23T14:57:3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23</w:t>
        </w:r>
      </w:ins>
      <w:del w:id="8" w:date="2024-12-23T14:57:3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19</w:delText>
        </w:r>
      </w:del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1</w:t>
      </w:r>
      <w:ins w:id="9" w:date="2024-12-23T14:58:24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2</w:t>
        </w:r>
      </w:ins>
      <w:del w:id="10" w:date="2024-12-23T14:58:24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3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Миронов Евгений Сергеевич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</w:t>
      </w:r>
      <w:ins w:id="11" w:date="2024-12-23T14:58:2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4</w:t>
        </w:r>
      </w:ins>
      <w:del w:id="12" w:date="2024-12-23T14:58:2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0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Normal.0"/>
        <w:spacing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Приобретение практических навыков 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процессами в ОС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Обеспечение обмена данных между процессами посредством каналов</w:t>
      </w:r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  <w:lang w:val="ru-RU"/>
        </w:rPr>
        <w:t xml:space="preserve">Родительский процесс создает </w:t>
      </w:r>
      <w:r>
        <w:rPr>
          <w:sz w:val="28"/>
          <w:szCs w:val="28"/>
          <w:rtl w:val="0"/>
          <w:lang w:val="ru-RU"/>
        </w:rPr>
        <w:t>дочерний процесс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Предопределены процессы ввода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вывода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родительский процесс получает три числа и переводит их на ввод дочернему процессу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Дочерний процесс осуществляет деление число</w:t>
      </w:r>
      <w:r>
        <w:rPr>
          <w:sz w:val="28"/>
          <w:szCs w:val="28"/>
          <w:rtl w:val="0"/>
          <w:lang w:val="ru-RU"/>
        </w:rPr>
        <w:t>1</w:t>
      </w:r>
      <w:ins w:id="13" w:date="2024-12-23T14:59:37Z" w:author="Владислав Бурдинский">
        <w:r>
          <w:rPr>
            <w:sz w:val="28"/>
            <w:szCs w:val="28"/>
            <w:rtl w:val="0"/>
            <w:lang w:val="ru-RU"/>
          </w:rPr>
          <w:t xml:space="preserve"> </w:t>
        </w:r>
      </w:ins>
      <w:r>
        <w:rPr>
          <w:sz w:val="28"/>
          <w:szCs w:val="28"/>
          <w:rtl w:val="0"/>
          <w:lang w:val="ru-RU"/>
        </w:rPr>
        <w:t xml:space="preserve">/ </w:t>
      </w:r>
      <w:r>
        <w:rPr>
          <w:sz w:val="28"/>
          <w:szCs w:val="28"/>
          <w:rtl w:val="0"/>
          <w:lang w:val="ru-RU"/>
        </w:rPr>
        <w:t>число</w:t>
      </w:r>
      <w:r>
        <w:rPr>
          <w:sz w:val="28"/>
          <w:szCs w:val="28"/>
          <w:rtl w:val="0"/>
          <w:lang w:val="ru-RU"/>
        </w:rPr>
        <w:t>2</w:t>
      </w:r>
      <w:ins w:id="14" w:date="2024-12-23T14:59:38Z" w:author="Владислав Бурдинский">
        <w:r>
          <w:rPr>
            <w:sz w:val="28"/>
            <w:szCs w:val="28"/>
            <w:rtl w:val="0"/>
            <w:lang w:val="ru-RU"/>
          </w:rPr>
          <w:t xml:space="preserve"> </w:t>
        </w:r>
      </w:ins>
      <w:r>
        <w:rPr>
          <w:sz w:val="28"/>
          <w:szCs w:val="28"/>
          <w:rtl w:val="0"/>
          <w:lang w:val="ru-RU"/>
        </w:rPr>
        <w:t xml:space="preserve">/ </w:t>
      </w:r>
      <w:r>
        <w:rPr>
          <w:sz w:val="28"/>
          <w:szCs w:val="28"/>
          <w:rtl w:val="0"/>
          <w:lang w:val="ru-RU"/>
        </w:rPr>
        <w:t>число</w:t>
      </w:r>
      <w:r>
        <w:rPr>
          <w:sz w:val="28"/>
          <w:szCs w:val="28"/>
          <w:rtl w:val="0"/>
          <w:lang w:val="ru-RU"/>
        </w:rPr>
        <w:t xml:space="preserve">3 </w:t>
      </w:r>
      <w:ins w:id="15" w:date="2024-12-23T14:59:46Z" w:author="Владислав Бурдинский">
        <w:r>
          <w:rPr>
            <w:sz w:val="28"/>
            <w:szCs w:val="28"/>
            <w:rtl w:val="0"/>
            <w:lang w:val="ru-RU"/>
          </w:rPr>
          <w:t xml:space="preserve">. </w:t>
        </w:r>
      </w:ins>
      <w:ins w:id="16" w:date="2024-12-23T14:59:46Z" w:author="Владислав Бурдинский">
        <w:r>
          <w:rPr>
            <w:sz w:val="28"/>
            <w:szCs w:val="28"/>
            <w:rtl w:val="0"/>
            <w:lang w:val="ru-RU"/>
          </w:rPr>
          <w:t>Затем он возвращает результат родителю</w:t>
        </w:r>
      </w:ins>
      <w:ins w:id="17" w:date="2024-12-23T14:59:46Z" w:author="Владислав Бурдинский">
        <w:r>
          <w:rPr>
            <w:sz w:val="28"/>
            <w:szCs w:val="28"/>
            <w:rtl w:val="0"/>
            <w:lang w:val="ru-RU"/>
          </w:rPr>
          <w:t>.</w:t>
        </w:r>
      </w:ins>
      <w:del w:id="18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два дочерних процесса</w:delText>
        </w:r>
      </w:del>
      <w:del w:id="19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20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Перенаправление стандартных потоков ввода</w:delText>
        </w:r>
      </w:del>
      <w:del w:id="21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-</w:delText>
        </w:r>
      </w:del>
      <w:del w:id="22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вывода показано на картинке выше</w:delText>
        </w:r>
      </w:del>
      <w:del w:id="23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Child1 </w:delText>
        </w:r>
      </w:del>
      <w:del w:id="24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25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26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можно «соединить» между собой дополнительным каналом</w:delText>
        </w:r>
      </w:del>
      <w:del w:id="27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28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и дочерний процесс должны быть представлены разными программами</w:delText>
        </w:r>
      </w:del>
      <w:del w:id="29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30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Родительский процесс принимает от пользователя строки произвольной длины и пересылает их в </w:delText>
        </w:r>
      </w:del>
      <w:del w:id="31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pipe1. </w:delText>
        </w:r>
      </w:del>
      <w:del w:id="32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Процесс </w:delText>
        </w:r>
      </w:del>
      <w:del w:id="33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child1 </w:delText>
        </w:r>
      </w:del>
      <w:del w:id="34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35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36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производят работу над строками</w:delText>
        </w:r>
      </w:del>
      <w:del w:id="37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38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пересылает результат своей работы родительскому процессу</w:delText>
        </w:r>
      </w:del>
      <w:del w:id="39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40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процесс полученный результат выводит в стандартный поток вывода</w:delText>
        </w:r>
      </w:del>
      <w:del w:id="41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Вариант задания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ins w:id="42" w:date="2024-12-23T15:00:01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12 </w:t>
        </w:r>
      </w:ins>
      <w:ins w:id="43" w:date="2024-12-23T15:00:01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t>вариант</w:t>
        </w:r>
      </w:ins>
      <w:ins w:id="44" w:date="2024-12-23T15:00:01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) </w:t>
        </w:r>
      </w:ins>
      <w:ins w:id="45" w:date="2024-12-23T15:00:01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t>Деление число</w:t>
        </w:r>
      </w:ins>
      <w:ins w:id="46" w:date="2024-12-23T15:00:01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1 / </w:t>
        </w:r>
      </w:ins>
      <w:ins w:id="47" w:date="2024-12-23T15:00:01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t>число</w:t>
        </w:r>
      </w:ins>
      <w:ins w:id="48" w:date="2024-12-23T15:00:01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t xml:space="preserve">2 / </w:t>
        </w:r>
      </w:ins>
      <w:ins w:id="49" w:date="2024-12-23T15:00:01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t>число</w:t>
        </w:r>
      </w:ins>
      <w:ins w:id="50" w:date="2024-12-23T15:00:01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t>3</w:t>
        </w:r>
      </w:ins>
      <w:del w:id="51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13 </w:delText>
        </w:r>
      </w:del>
      <w:del w:id="52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вариант</w:delText>
        </w:r>
      </w:del>
      <w:del w:id="53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) Child1 </w:delText>
        </w:r>
      </w:del>
      <w:del w:id="54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переводит строки в нижний регистр</w:delText>
        </w:r>
      </w:del>
      <w:del w:id="55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56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превращает все пробельные символы в символ «</w:delText>
        </w:r>
      </w:del>
      <w:del w:id="57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_</w:delText>
        </w:r>
      </w:del>
      <w:del w:id="58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»</w:delText>
        </w:r>
      </w:del>
      <w:del w:id="59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60" w:date="2024-12-23T15:00:12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del w:id="61" w:date="2024-12-23T15:00:12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62" w:date="2024-12-23T15:00:12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Общие сведения о программе</w:delText>
        </w:r>
      </w:del>
    </w:p>
    <w:p>
      <w:pPr>
        <w:pStyle w:val="Normal.0"/>
        <w:tabs>
          <w:tab w:val="left" w:pos="3553"/>
        </w:tabs>
        <w:spacing w:after="0" w:line="360" w:lineRule="auto"/>
        <w:rPr>
          <w:del w:id="63" w:date="2024-12-23T15:00:12Z" w:author="Владислав Бурдинский"/>
        </w:rPr>
      </w:pPr>
      <w:del w:id="64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Программа компилируется из файла </w:delText>
        </w:r>
      </w:del>
      <w:del w:id="65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lab</w:delText>
        </w:r>
      </w:del>
      <w:del w:id="66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2.</w:delText>
        </w:r>
      </w:del>
      <w:del w:id="67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c</w:delText>
        </w:r>
      </w:del>
      <w:del w:id="68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. </w:delText>
        </w:r>
      </w:del>
      <w:del w:id="69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В программе используются следующие системные вызовы</w:delText>
        </w:r>
      </w:del>
      <w:del w:id="70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del w:id="71" w:date="2024-12-23T15:00:12Z" w:author="Владислав Бурдинский"/>
          <w:rFonts w:ascii="Arial" w:cs="Arial" w:hAnsi="Arial" w:eastAsia="Arial"/>
          <w:outline w:val="0"/>
          <w:color w:val="202122"/>
          <w:sz w:val="28"/>
          <w:szCs w:val="28"/>
          <w:u w:color="202122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del w:id="72" w:date="2024-12-23T15:00:12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rtl w:val="0"/>
            <w:lang w:val="en-US"/>
            <w14:textFill>
              <w14:solidFill>
                <w14:srgbClr w14:val="000000"/>
              </w14:solidFill>
            </w14:textFill>
          </w:rPr>
          <w:delText>fork</w:delText>
        </w:r>
      </w:del>
      <w:del w:id="73" w:date="2024-12-23T15:00:12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</w:delText>
        </w:r>
      </w:del>
      <w:del w:id="74" w:date="2024-12-23T15:00:1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- </w:delText>
        </w:r>
      </w:del>
      <w:del w:id="75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создает новый </w:delText>
        </w:r>
      </w:del>
      <w:del w:id="76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fldChar w:fldCharType="begin" w:fldLock="0"/>
        </w:r>
      </w:del>
      <w:del w:id="77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delInstrText xml:space="preserve"> HYPERLINK "https://ru.wikipedia.org/wiki/%25D0%259F%25D1%2580%25D0%25BE%25D1%2586%25D0%25B5%25D1%2581%25D1%2581_(%25D0%25B8%25D0%25BD%25D1%2584%25D0%25BE%25D1%2580%25D0%25BC%25D0%25B0%25D1%2582%25D0%25B8%25D0%25BA%25D0%25B0)"</w:delInstrText>
        </w:r>
      </w:del>
      <w:del w:id="78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fldChar w:fldCharType="separate" w:fldLock="0"/>
        </w:r>
      </w:del>
      <w:del w:id="79" w:date="2024-12-23T15:00:12Z" w:author="Владислав Бурдинский">
        <w:r>
          <w:rPr>
            <w:rStyle w:val="Hyperlink.0"/>
            <w:rFonts w:ascii="Arial" w:hAnsi="Arial" w:hint="default"/>
            <w:outline w:val="0"/>
            <w:color w:val="0b0080"/>
            <w:sz w:val="28"/>
            <w:szCs w:val="28"/>
            <w:u w:val="single" w:color="0b0080"/>
            <w:shd w:val="clear" w:color="auto" w:fill="ffffff"/>
            <w:rtl w:val="0"/>
            <w:lang w:val="ru-RU"/>
            <w14:textFill>
              <w14:solidFill>
                <w14:srgbClr w14:val="0B0080"/>
              </w14:solidFill>
            </w14:textFill>
          </w:rPr>
          <w:delText>процесс</w:delText>
        </w:r>
      </w:del>
      <w:del w:id="80" w:date="2024-12-23T15:00:12Z" w:author="Владислав Бурдинский">
        <w:r>
          <w:rPr>
            <w:rFonts w:ascii="Arial" w:cs="Arial" w:hAnsi="Arial" w:eastAsia="Arial"/>
            <w:outline w:val="0"/>
            <w:color w:val="202122"/>
            <w:sz w:val="28"/>
            <w:szCs w:val="28"/>
            <w14:textFill>
              <w14:solidFill>
                <w14:srgbClr w14:val="202122"/>
              </w14:solidFill>
            </w14:textFill>
          </w:rPr>
          <w:fldChar w:fldCharType="end" w:fldLock="0"/>
        </w:r>
      </w:del>
      <w:del w:id="81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 </w:delText>
        </w:r>
      </w:del>
      <w:del w:id="82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(</w:delText>
        </w:r>
      </w:del>
      <w:del w:id="83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потомок</w:delText>
        </w:r>
      </w:del>
      <w:del w:id="84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), </w:delText>
        </w:r>
      </w:del>
      <w:del w:id="85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который является практически полной копией процесса</w:delText>
        </w:r>
      </w:del>
      <w:del w:id="86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-</w:delText>
        </w:r>
      </w:del>
      <w:del w:id="87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родителя</w:delText>
        </w:r>
      </w:del>
      <w:del w:id="88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, </w:delText>
        </w:r>
      </w:del>
      <w:del w:id="89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выполняющего этот вызов</w:delText>
        </w:r>
      </w:del>
      <w:del w:id="90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.</w:delText>
        </w:r>
      </w:del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  <w:rPr>
          <w:del w:id="91" w:date="2024-12-23T15:00:12Z" w:author="Владислав Бурдинский"/>
        </w:rPr>
      </w:pPr>
      <w:del w:id="92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pipe</w:delText>
        </w:r>
      </w:del>
      <w:del w:id="93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94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95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создаёт однонаправленный канал данных</w:delText>
        </w:r>
      </w:del>
      <w:del w:id="96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97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который можно использовать для взаимодействия между процессами</w:delText>
        </w:r>
      </w:del>
      <w:del w:id="98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del w:id="99" w:date="2024-12-23T15:00:12Z" w:author="Владислав Бурдинский"/>
          <w:rFonts w:ascii="Times New Roman" w:cs="Times New Roman" w:hAnsi="Times New Roman" w:eastAsia="Times New Roman"/>
          <w:sz w:val="28"/>
          <w:szCs w:val="28"/>
          <w:rtl w:val="0"/>
        </w:rPr>
      </w:pPr>
      <w:del w:id="100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read</w:delText>
        </w:r>
      </w:del>
      <w:del w:id="101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102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103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Считывает данные из файла</w:delText>
        </w:r>
      </w:del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</w:pPr>
      <w:del w:id="104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write</w:delText>
        </w:r>
      </w:del>
      <w:del w:id="105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- </w:delText>
        </w:r>
      </w:del>
      <w:del w:id="106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 записывает в файл</w:delText>
        </w:r>
      </w:del>
    </w:p>
    <w:p>
      <w:pPr>
        <w:pStyle w:val="Normal.0"/>
        <w:tabs>
          <w:tab w:val="left" w:pos="3553"/>
        </w:tabs>
        <w:spacing w:after="0" w:line="360" w:lineRule="auto"/>
        <w:ind w:left="720" w:firstLine="0"/>
        <w:jc w:val="both"/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ins w:id="107" w:date="2024-12-23T15:00:3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>Код программы</w:t>
      </w: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ins w:id="108" w:date="2024-12-23T15:00:30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t>my_solution.cpp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"../include/my_solution.h"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pthread_mutex_t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mtx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PTHREAD_MUTEX_INITIALIZER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filter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>Эрозия матрицы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matrix_erosion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arg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ThreadData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static_cast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ThreadData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arg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&gt;&gt;&amp;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 xml:space="preserve">data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-&gt;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&gt;&gt;&amp;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 xml:space="preserve">data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-&gt;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m_rows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 xml:space="preserve">data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-&gt;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m_cols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 xml:space="preserve">data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-&gt;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Поток обрабатывает строки с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-&gt;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по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-&gt;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 xml:space="preserve">data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-&gt;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 xml:space="preserve">data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-&gt;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m_cols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bool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flag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m_rows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m_cols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filter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ru-RU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nj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flag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pthread_mutex_lock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mtx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flag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}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pthread_mutex_unlock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mtx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nullptr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>Наращивание матрицы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matrix_dilatation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arg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ThreadData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static_cast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ThreadData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arg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&gt;&gt;&amp;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 xml:space="preserve">data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-&gt;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&gt;&gt;&amp;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 xml:space="preserve">data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-&gt;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m_rows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 xml:space="preserve">data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-&gt;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m_cols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 xml:space="preserve">data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-&gt;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 xml:space="preserve">data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-&gt;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 xml:space="preserve">data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-&gt;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m_cols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bool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flag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m_rows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m_cols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filter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nj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flag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flag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// pthread_mutex_lock(&amp;mtx);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flag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}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// pthread_mutex_unlock(&amp;mtx);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nullptr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  <w:t>my_solution.h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#pragma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&lt;vector&gt;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&lt;pthread.h&gt;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&lt;unistd.h&gt;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da-DK"/>
          <w14:textFill>
            <w14:solidFill>
              <w14:srgbClr w14:val="CE9178"/>
            </w14:solidFill>
          </w14:textFill>
        </w:rPr>
        <w:t>&lt;getopt.h&gt;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&lt;ctime&gt;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&lt;cstdlib&gt;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fr-FR"/>
          <w14:textFill>
            <w14:solidFill>
              <w14:srgbClr w14:val="569CD6"/>
            </w14:solidFill>
          </w14:textFill>
        </w:rPr>
        <w:t>struct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ThreadData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&gt;&gt;*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&gt;&gt;*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extern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extern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pthread_mutex_t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mtx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extern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filter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matrix_erosion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arg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matrix_dilatation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arg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perform_erosion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filter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perform_dilation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filter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  <w:t>test.cpp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da-DK"/>
          <w14:textFill>
            <w14:solidFill>
              <w14:srgbClr w14:val="CE9178"/>
            </w14:solidFill>
          </w14:textFill>
        </w:rPr>
        <w:t>&lt;gtest/gtest.h&gt;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&lt;pthread.h&gt;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&lt;vector&gt;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&lt;chrono&gt;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&lt;cstdlib&gt;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&lt;ctime&gt;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"../include/my_solution.h"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extern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KERNEL_SIZE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extern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pthread_mutex_t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mtx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extern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filter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matrix_erosion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arg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matrix_dilatation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arg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singleThreadErosion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ThreadData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matrix_erosion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static_cast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singleThreadDilatation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ThreadData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matrix_dilatation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static_cast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multiThreadErosion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rows_per_thread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remainder_rows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%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pthread_t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ThreadData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rows_per_thread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remainder_rows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pthread_create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matrix_erosion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pthread_join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multiThreadDilatation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rows_per_thread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remainder_rows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%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pthread_t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ThreadData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rows_per_thread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remainder_rows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pthread_create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matrix_dilatation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pthread_join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TEST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(MatrixErosionTest, test_1)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singleThreadErosion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EXPECT_EQ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TEST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(MatrixDilatationTest, test_dop)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{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singleThreadDilatation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EXPECT_EQ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output_matrix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TEST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(MatrixErosionTest, test_2)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srand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static_cast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unsigned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time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rand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%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single_thread_output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multi_thread_output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singleThreadErosion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single_thread_output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multiThreadErosion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multi_thread_output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EXPECT_EQ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single_thread_output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multi_thread_output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TEST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(MatrixErosionTest, test_3)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1000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srand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static_cast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unsigned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time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rand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%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single_thread_output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multi_thread_output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auto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start_single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chrono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high_resolution_clock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now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singleThreadErosion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single_thread_output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auto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end_single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chrono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high_resolution_clock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now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auto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duration_single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chrono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duration_cast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chrono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milliseconds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end_single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start_single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count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auto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start_multi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chrono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high_resolution_clock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now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multiThreadErosion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multi_thread_output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auto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end_multi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chrono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high_resolution_clock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now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auto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duration_multi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chrono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duration_cast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chrono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milliseconds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end_multi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start_multi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count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EXPECT_EQ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single_thread_output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multi_thread_output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EXPECT_LT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duration_multi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duration_single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Время однопоточного выполнения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duration_single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мс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Время многопоточного выполнения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duration_multi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мс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**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argv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testing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InitGoogleTest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argv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RUN_ALL_TESTS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  <w:t>Main.cpp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"include/my_solution.h"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&lt;chrono&gt;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max_threads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mode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"erosion"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char*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argv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[]){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opt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opt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getopt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argv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"t:m:n:"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ru-RU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switch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opt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't'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max_threads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atoi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optarg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'm'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mode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optarg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'n'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atoi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optarg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default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cerr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Использование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argv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 -t max_threads -m mode (erosion/dilation)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resize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resize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&gt;(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srand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time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rand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%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Матрица стартовая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max_threads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zh-TW" w:eastAsia="zh-TW"/>
          <w14:textFill>
            <w14:solidFill>
              <w14:srgbClr w14:val="D4D4D4"/>
            </w14:solidFill>
          </w14:textFill>
        </w:rPr>
        <w:t>?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max_threads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rows_per_thread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pthread_t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ThreadData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auto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start_time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chrono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high_resolution_clock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now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rows_per_thread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rows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cols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matrix_size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mode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"erosion"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pthread_create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matrix_erosion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mode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"dilatation"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pthread_create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matrix_dilatation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thread_data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num_threads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pthread_join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auto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end_time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chrono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high_resolution_clock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now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    //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>Вычисление затраченного времени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chrono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duration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elapsed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end_time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start_time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Результирующая матрица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result_matrix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Время выполнения операции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elapsed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count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секунд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  <w:t>CMakeLists.txt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cmake_minimum_required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>(VERSION 3.10)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project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(lab-2)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 xml:space="preserve">Устанавливаем стандарт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C++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(CMAKE_CXX_STANDARD 11)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(CMAKE_CXX_STANDARD_REQUIRED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 xml:space="preserve">Включаем директорию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include/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include_directories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(include)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>Добавляем исходные файлы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(SOURCES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src/my_solution.cpp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main.cpp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>Основной исполняемый файл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add_executable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fr-FR"/>
          <w14:textFill>
            <w14:solidFill>
              <w14:srgbClr w14:val="CCCCCC"/>
            </w14:solidFill>
          </w14:textFill>
        </w:rPr>
        <w:t xml:space="preserve">(main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${SOURCES}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target_link_libraries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(main pthread)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 xml:space="preserve">Подключаем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:lang w:val="de-DE"/>
          <w14:textFill>
            <w14:solidFill>
              <w14:srgbClr w14:val="6A9955"/>
            </w14:solidFill>
          </w14:textFill>
        </w:rPr>
        <w:t xml:space="preserve">Google Test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через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FetchContent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include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(FetchContent)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FetchContent_Declare(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googletest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URL https://github.com/google/googletest/archive/refs/tags/release-1.12.1.zip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Предотвращаем переопределение настроек компилятора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/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>линкера родительского проекта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(gtest_force_shared_crt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CACHE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BOOL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FORCE)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FetchContent_MakeAvailable(googletest)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>Добавляем тесты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add_executable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(run_tests tests/test.cpp src/my_solution.cpp)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target_link_libraries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(run_tests gtest pthread)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 xml:space="preserve">Добавляем пути к заголовочным файлам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:lang w:val="de-DE"/>
          <w14:textFill>
            <w14:solidFill>
              <w14:srgbClr w14:val="6A9955"/>
            </w14:solidFill>
          </w14:textFill>
        </w:rPr>
        <w:t>Google Test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target_include_directories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(run_tests PRIVATE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${gtest_SOURCE_DIR}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/include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${gtest_SOURCE_DIR}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9" w:date="2024-12-23T15:01:34Z" w:author="Владислав Бурдинский"/>
          <w:rFonts w:ascii="Menlo Regular" w:cs="Menlo Regular" w:hAnsi="Menlo Regular" w:eastAsia="Menlo Regular"/>
          <w:outline w:val="0"/>
          <w:color w:val="cccccc"/>
          <w:rtl w:val="0"/>
          <w14:textFill>
            <w14:solidFill>
              <w14:srgbClr w14:val="CCCCCC"/>
            </w14:solidFill>
          </w14:textFill>
        </w:rPr>
      </w:pPr>
      <w:del w:id="11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en-US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1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14:textFill>
              <w14:solidFill>
                <w14:srgbClr w14:val="C3E88D"/>
              </w14:solidFill>
            </w14:textFill>
          </w:rPr>
          <w:delText>&lt;unistd.h&gt;</w:delText>
        </w:r>
      </w:del>
    </w:p>
    <w:p>
      <w:pPr>
        <w:pStyle w:val="Normal.0"/>
        <w:shd w:val="clear" w:color="auto" w:fill="212121"/>
        <w:spacing w:before="240" w:after="240"/>
        <w:rPr>
          <w:del w:id="112" w:date="2024-12-23T15:01:34Z" w:author="Владислав Бурдинский"/>
        </w:rPr>
      </w:pPr>
      <w:del w:id="11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1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&lt;stdio.h&gt;</w:delText>
        </w:r>
      </w:del>
    </w:p>
    <w:p>
      <w:pPr>
        <w:pStyle w:val="Normal.0"/>
        <w:shd w:val="clear" w:color="auto" w:fill="212121"/>
        <w:spacing w:before="240" w:after="240"/>
        <w:rPr>
          <w:del w:id="115" w:date="2024-12-23T15:01:34Z" w:author="Владислав Бурдинский"/>
        </w:rPr>
      </w:pPr>
      <w:del w:id="11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1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&lt;stdlib.h&gt;</w:delText>
        </w:r>
      </w:del>
    </w:p>
    <w:p>
      <w:pPr>
        <w:pStyle w:val="Normal.0"/>
        <w:shd w:val="clear" w:color="auto" w:fill="212121"/>
        <w:spacing w:before="240" w:after="240"/>
        <w:rPr>
          <w:del w:id="118" w:date="2024-12-23T15:01:34Z" w:author="Владислав Бурдинский"/>
        </w:rPr>
      </w:pPr>
      <w:del w:id="11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2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&lt;ctype.h&gt;</w:delText>
        </w:r>
      </w:del>
    </w:p>
    <w:p>
      <w:pPr>
        <w:pStyle w:val="Normal.0"/>
        <w:shd w:val="clear" w:color="auto" w:fill="212121"/>
        <w:spacing w:before="240" w:after="240"/>
        <w:rPr>
          <w:del w:id="121" w:date="2024-12-23T15:01:34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22" w:date="2024-12-23T15:01:34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23" w:date="2024-12-23T15:01:34Z" w:author="Владислав Бурдинский"/>
        </w:rPr>
      </w:pPr>
      <w:del w:id="124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2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main</w:delText>
        </w:r>
      </w:del>
      <w:del w:id="12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</w:delText>
        </w:r>
      </w:del>
    </w:p>
    <w:p>
      <w:pPr>
        <w:pStyle w:val="Normal.0"/>
        <w:shd w:val="clear" w:color="auto" w:fill="212121"/>
        <w:spacing w:before="240" w:after="240"/>
        <w:rPr>
          <w:del w:id="127" w:date="2024-12-23T15:01:34Z" w:author="Владислав Бурдинский"/>
        </w:rPr>
      </w:pPr>
      <w:del w:id="12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29" w:date="2024-12-23T15:01:34Z" w:author="Владислав Бурдинский"/>
        </w:rPr>
      </w:pPr>
      <w:del w:id="13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31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3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3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3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13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]; </w:delText>
        </w:r>
      </w:del>
      <w:del w:id="136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37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массива</w:delText>
        </w:r>
      </w:del>
    </w:p>
    <w:p>
      <w:pPr>
        <w:pStyle w:val="Normal.0"/>
        <w:shd w:val="clear" w:color="auto" w:fill="212121"/>
        <w:spacing w:before="240" w:after="240"/>
        <w:rPr>
          <w:del w:id="138" w:date="2024-12-23T15:01:34Z" w:author="Владислав Бурдинский"/>
        </w:rPr>
      </w:pPr>
      <w:del w:id="139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40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4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4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4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14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45" w:date="2024-12-23T15:01:34Z" w:author="Владислав Бурдинский"/>
        </w:rPr>
      </w:pPr>
      <w:del w:id="14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47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4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4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5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15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52" w:date="2024-12-23T15:01:34Z" w:author="Владислав Бурдинский"/>
        </w:rPr>
      </w:pPr>
      <w:del w:id="15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5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5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5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5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158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59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трубы создаем без проверки на ошибку</w:delText>
        </w:r>
      </w:del>
    </w:p>
    <w:p>
      <w:pPr>
        <w:pStyle w:val="Normal.0"/>
        <w:shd w:val="clear" w:color="auto" w:fill="212121"/>
        <w:spacing w:before="240" w:after="240"/>
        <w:rPr>
          <w:del w:id="160" w:date="2024-12-23T15:01:34Z" w:author="Владислав Бурдинский"/>
        </w:rPr>
      </w:pPr>
      <w:del w:id="161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6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6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6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6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66" w:date="2024-12-23T15:01:34Z" w:author="Владислав Бурдинский"/>
        </w:rPr>
      </w:pPr>
      <w:del w:id="16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6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6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7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7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172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73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треться труба между вторым чайлдом и родителем</w:delText>
        </w:r>
      </w:del>
    </w:p>
    <w:p>
      <w:pPr>
        <w:pStyle w:val="Normal.0"/>
        <w:shd w:val="clear" w:color="auto" w:fill="212121"/>
        <w:spacing w:before="240" w:after="240"/>
        <w:rPr>
          <w:del w:id="174" w:date="2024-12-23T15:01:34Z" w:author="Владислав Бурдинский"/>
        </w:rPr>
      </w:pPr>
      <w:del w:id="175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76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7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pid_0</w:delText>
        </w:r>
      </w:del>
      <w:del w:id="17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179" w:date="2024-12-23T15:01:34Z" w:author="Владислав Бурдинский"/>
        </w:rPr>
      </w:pPr>
      <w:del w:id="18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81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8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pid_1</w:delText>
        </w:r>
      </w:del>
      <w:del w:id="18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184" w:date="2024-12-23T15:01:34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85" w:date="2024-12-23T15:01:34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86" w:date="2024-12-23T15:01:34Z" w:author="Владислав Бурдинский"/>
        </w:rPr>
      </w:pPr>
      <w:del w:id="18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88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18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19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9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9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93" w:date="2024-12-23T15:01:34Z" w:author="Владислав Бурдинский"/>
        </w:rPr>
      </w:pPr>
      <w:del w:id="19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95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19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19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19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19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20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20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20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203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204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после разъединения если ты родитель</w:delText>
        </w:r>
      </w:del>
    </w:p>
    <w:p>
      <w:pPr>
        <w:pStyle w:val="Normal.0"/>
        <w:shd w:val="clear" w:color="auto" w:fill="212121"/>
        <w:spacing w:before="240" w:after="240"/>
        <w:rPr>
          <w:del w:id="205" w:date="2024-12-23T15:01:34Z" w:author="Владислав Бурдинский"/>
        </w:rPr>
      </w:pPr>
      <w:del w:id="206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20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208" w:date="2024-12-23T15:01:34Z" w:author="Владислав Бурдинский"/>
        </w:rPr>
      </w:pPr>
      <w:del w:id="20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210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21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21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21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21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21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21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21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218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219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если все еще родитель ты</w:delText>
        </w:r>
      </w:del>
      <w:del w:id="220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221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Родитель может быть один только</w:delText>
        </w:r>
      </w:del>
    </w:p>
    <w:p>
      <w:pPr>
        <w:pStyle w:val="Normal.0"/>
        <w:shd w:val="clear" w:color="auto" w:fill="212121"/>
        <w:spacing w:before="240" w:after="240"/>
        <w:rPr>
          <w:del w:id="222" w:date="2024-12-23T15:01:34Z" w:author="Владислав Бурдинский"/>
        </w:rPr>
      </w:pPr>
      <w:del w:id="223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224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то мы делимся еще раз в ребенке  </w:delText>
        </w:r>
      </w:del>
    </w:p>
    <w:p>
      <w:pPr>
        <w:pStyle w:val="Normal.0"/>
        <w:shd w:val="clear" w:color="auto" w:fill="212121"/>
        <w:spacing w:before="240" w:after="240"/>
        <w:rPr>
          <w:del w:id="225" w:date="2024-12-23T15:01:34Z" w:author="Владислав Бурдинский"/>
        </w:rPr>
      </w:pPr>
      <w:del w:id="226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22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228" w:date="2024-12-23T15:01:34Z" w:author="Владислав Бурдинский"/>
        </w:rPr>
      </w:pPr>
      <w:del w:id="22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23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23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3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23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3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23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236" w:date="2024-12-23T15:01:34Z" w:author="Владислав Бурдинский"/>
        </w:rPr>
      </w:pPr>
      <w:del w:id="23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23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23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4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24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4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24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244" w:date="2024-12-23T15:01:34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245" w:date="2024-12-23T15:01:34Z" w:author="Владислав Бурдинский"/>
        </w:rPr>
      </w:pPr>
      <w:del w:id="24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247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24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24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5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25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252" w:date="2024-12-23T15:01:34Z" w:author="Владислав Бурдинский"/>
        </w:rPr>
      </w:pPr>
      <w:del w:id="25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25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25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5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25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Введите сообщение от родителя</w:delText>
        </w:r>
      </w:del>
      <w:del w:id="25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"</w:delText>
        </w:r>
      </w:del>
      <w:del w:id="25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260" w:date="2024-12-23T15:01:34Z" w:author="Владислав Бурдинский"/>
        </w:rPr>
      </w:pPr>
      <w:del w:id="26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262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26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64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26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26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26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26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(</w:delText>
        </w:r>
      </w:del>
      <w:del w:id="26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27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7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27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]=</w:delText>
        </w:r>
      </w:del>
      <w:del w:id="27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getchar</w:delText>
        </w:r>
      </w:del>
      <w:del w:id="27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())!=</w:delText>
        </w:r>
      </w:del>
      <w:del w:id="275" w:date="2024-12-23T15:01:34Z" w:author="Владислав Бурдинский">
        <w:r>
          <w:rPr>
            <w:rFonts w:ascii="Liberation Mono" w:cs="Liberation Mono" w:hAnsi="Liberation Mono" w:eastAsia="Liberation Mono"/>
            <w:b w:val="1"/>
            <w:bCs w:val="1"/>
            <w:outline w:val="0"/>
            <w:color w:val="ffcb6b"/>
            <w:sz w:val="24"/>
            <w:szCs w:val="24"/>
            <w:u w:color="ffcb6b"/>
            <w:rtl w:val="0"/>
            <w:lang w:val="ru-RU"/>
            <w14:textFill>
              <w14:solidFill>
                <w14:srgbClr w14:val="FFCB6B"/>
              </w14:solidFill>
            </w14:textFill>
          </w:rPr>
          <w:delText xml:space="preserve">EOF </w:delText>
        </w:r>
      </w:del>
      <w:del w:id="27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27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27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7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28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]!=</w:delText>
        </w:r>
      </w:del>
      <w:del w:id="28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</w:delText>
        </w:r>
      </w:del>
      <w:del w:id="28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28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 xml:space="preserve">' </w:delText>
        </w:r>
      </w:del>
      <w:del w:id="28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28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28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28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28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28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29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++);</w:delText>
        </w:r>
      </w:del>
    </w:p>
    <w:p>
      <w:pPr>
        <w:pStyle w:val="Normal.0"/>
        <w:shd w:val="clear" w:color="auto" w:fill="212121"/>
        <w:spacing w:before="240" w:after="240"/>
        <w:rPr>
          <w:del w:id="291" w:date="2024-12-23T15:01:34Z" w:author="Владислав Бурдинский"/>
        </w:rPr>
      </w:pPr>
      <w:del w:id="29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29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29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9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29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9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29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29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30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30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30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303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304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для первого ребенка пишем в пайп</w:delText>
        </w:r>
      </w:del>
    </w:p>
    <w:p>
      <w:pPr>
        <w:pStyle w:val="Normal.0"/>
        <w:shd w:val="clear" w:color="auto" w:fill="212121"/>
        <w:spacing w:before="240" w:after="240"/>
        <w:rPr>
          <w:del w:id="305" w:date="2024-12-23T15:01:34Z" w:author="Владислав Бурдинский"/>
        </w:rPr>
      </w:pPr>
      <w:del w:id="306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30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30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0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31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1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31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313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314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закрываем на запись</w:delText>
        </w:r>
      </w:del>
    </w:p>
    <w:p>
      <w:pPr>
        <w:pStyle w:val="Normal.0"/>
        <w:shd w:val="clear" w:color="auto" w:fill="212121"/>
        <w:spacing w:before="240" w:after="240"/>
        <w:rPr>
          <w:del w:id="315" w:date="2024-12-23T15:01:34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316" w:date="2024-12-23T15:01:34Z" w:author="Владислав Бурдинский"/>
        </w:rPr>
      </w:pPr>
      <w:del w:id="317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</w:p>
    <w:p>
      <w:pPr>
        <w:pStyle w:val="Normal.0"/>
        <w:shd w:val="clear" w:color="auto" w:fill="212121"/>
        <w:spacing w:before="240" w:after="240"/>
        <w:rPr>
          <w:del w:id="318" w:date="2024-12-23T15:01:34Z" w:author="Владислав Бурдинский"/>
        </w:rPr>
      </w:pPr>
      <w:del w:id="319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32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32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2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32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2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32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32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32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32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32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330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331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читает от второго ребенка</w:delText>
        </w:r>
      </w:del>
    </w:p>
    <w:p>
      <w:pPr>
        <w:pStyle w:val="Normal.0"/>
        <w:shd w:val="clear" w:color="auto" w:fill="212121"/>
        <w:spacing w:before="240" w:after="240"/>
        <w:rPr>
          <w:del w:id="332" w:date="2024-12-23T15:01:34Z" w:author="Владислав Бурдинский"/>
        </w:rPr>
      </w:pPr>
      <w:del w:id="333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334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33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36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33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3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33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34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34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4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34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34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34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4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++){</w:delText>
        </w:r>
      </w:del>
    </w:p>
    <w:p>
      <w:pPr>
        <w:pStyle w:val="Normal.0"/>
        <w:shd w:val="clear" w:color="auto" w:fill="212121"/>
        <w:spacing w:before="240" w:after="240"/>
        <w:rPr>
          <w:del w:id="347" w:date="2024-12-23T15:01:34Z" w:author="Владислав Бурдинский"/>
        </w:rPr>
      </w:pPr>
      <w:del w:id="34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34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35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5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5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35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35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5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5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357" w:date="2024-12-23T15:01:34Z" w:author="Владислав Бурдинский"/>
        </w:rPr>
      </w:pPr>
      <w:del w:id="35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}</w:delText>
        </w:r>
      </w:del>
    </w:p>
    <w:p>
      <w:pPr>
        <w:pStyle w:val="Normal.0"/>
        <w:shd w:val="clear" w:color="auto" w:fill="212121"/>
        <w:spacing w:before="240" w:after="240"/>
        <w:rPr>
          <w:del w:id="359" w:date="2024-12-23T15:01:34Z" w:author="Владислав Бурдинский"/>
        </w:rPr>
      </w:pPr>
      <w:del w:id="36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36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36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6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36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 сообщении от ребенка</w:delText>
        </w:r>
      </w:del>
      <w:del w:id="36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%s</w:delText>
        </w:r>
      </w:del>
      <w:del w:id="36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36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36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36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37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371" w:date="2024-12-23T15:01:34Z" w:author="Владислав Бурдинский"/>
        </w:rPr>
      </w:pPr>
      <w:del w:id="37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37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37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7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37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7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37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379" w:date="2024-12-23T15:01:34Z" w:author="Владислав Бурдинский"/>
        </w:rPr>
      </w:pPr>
      <w:del w:id="38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381" w:date="2024-12-23T15:01:34Z" w:author="Владислав Бурдинский"/>
        </w:rPr>
      </w:pPr>
      <w:del w:id="38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383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 if</w:delText>
        </w:r>
      </w:del>
      <w:del w:id="38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8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38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38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38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389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390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второго ребенка так как это после уже одного форка происходит</w:delText>
        </w:r>
      </w:del>
    </w:p>
    <w:p>
      <w:pPr>
        <w:pStyle w:val="Normal.0"/>
        <w:shd w:val="clear" w:color="auto" w:fill="212121"/>
        <w:spacing w:before="240" w:after="240"/>
        <w:rPr>
          <w:del w:id="391" w:date="2024-12-23T15:01:34Z" w:author="Владислав Бурдинский"/>
        </w:rPr>
      </w:pPr>
      <w:del w:id="392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39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394" w:date="2024-12-23T15:01:34Z" w:author="Владислав Бурдинский"/>
        </w:rPr>
      </w:pPr>
      <w:del w:id="39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39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39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9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39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0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40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402" w:date="2024-12-23T15:01:34Z" w:author="Владислав Бурдинский"/>
        </w:rPr>
      </w:pPr>
      <w:del w:id="40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40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40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0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40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0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40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410" w:date="2024-12-23T15:01:34Z" w:author="Владислав Бурдинский"/>
        </w:rPr>
      </w:pPr>
      <w:del w:id="41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412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41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1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1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41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417" w:date="2024-12-23T15:01:34Z" w:author="Владислав Бурдинский"/>
        </w:rPr>
      </w:pPr>
      <w:del w:id="41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419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420" w:date="2024-12-23T15:01:34Z" w:author="Владислав Бурдинский"/>
        </w:rPr>
      </w:pPr>
      <w:del w:id="421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  </w:delText>
        </w:r>
      </w:del>
      <w:del w:id="42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42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2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42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2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42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42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2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43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43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432" w:date="2024-12-23T15:01:34Z" w:author="Владислав Бурдинский"/>
        </w:rPr>
      </w:pPr>
      <w:del w:id="43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434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43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36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43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43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43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44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44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44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44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44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44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44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447" w:date="2024-12-23T15:01:34Z" w:author="Владислав Бурдинский"/>
        </w:rPr>
      </w:pPr>
      <w:del w:id="44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{</w:delText>
        </w:r>
      </w:del>
    </w:p>
    <w:p>
      <w:pPr>
        <w:pStyle w:val="Normal.0"/>
        <w:shd w:val="clear" w:color="auto" w:fill="212121"/>
        <w:spacing w:before="240" w:after="240"/>
        <w:rPr>
          <w:del w:id="449" w:date="2024-12-23T15:01:34Z" w:author="Владислав Бурдинский"/>
        </w:rPr>
      </w:pPr>
      <w:del w:id="45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</w:delText>
        </w:r>
      </w:del>
      <w:del w:id="451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45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5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5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5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45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== </w:delText>
        </w:r>
      </w:del>
      <w:del w:id="45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 '</w:delText>
        </w:r>
      </w:del>
      <w:del w:id="45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){</w:delText>
        </w:r>
      </w:del>
    </w:p>
    <w:p>
      <w:pPr>
        <w:pStyle w:val="Normal.0"/>
        <w:shd w:val="clear" w:color="auto" w:fill="212121"/>
        <w:spacing w:before="240" w:after="240"/>
        <w:rPr>
          <w:del w:id="459" w:date="2024-12-23T15:01:34Z" w:author="Владислав Бурдинский"/>
        </w:rPr>
      </w:pPr>
      <w:del w:id="46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    </w:delText>
        </w:r>
      </w:del>
      <w:del w:id="46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6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6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46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46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'_'</w:delText>
        </w:r>
      </w:del>
      <w:del w:id="46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467" w:date="2024-12-23T15:01:34Z" w:author="Владислав Бурдинский"/>
        </w:rPr>
      </w:pPr>
      <w:del w:id="46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}</w:delText>
        </w:r>
      </w:del>
    </w:p>
    <w:p>
      <w:pPr>
        <w:pStyle w:val="Normal.0"/>
        <w:shd w:val="clear" w:color="auto" w:fill="212121"/>
        <w:spacing w:before="240" w:after="240"/>
        <w:rPr>
          <w:del w:id="469" w:date="2024-12-23T15:01:34Z" w:author="Владислав Бурдинский"/>
        </w:rPr>
      </w:pPr>
      <w:del w:id="47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}</w:delText>
        </w:r>
      </w:del>
    </w:p>
    <w:p>
      <w:pPr>
        <w:pStyle w:val="Normal.0"/>
        <w:shd w:val="clear" w:color="auto" w:fill="212121"/>
        <w:spacing w:before="240" w:after="240"/>
        <w:rPr>
          <w:del w:id="471" w:date="2024-12-23T15:01:34Z" w:author="Владислав Бурдинский"/>
        </w:rPr>
      </w:pPr>
      <w:del w:id="47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47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47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7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47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7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47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47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8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48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48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483" w:date="2024-12-23T15:01:34Z" w:author="Владислав Бурдинский"/>
        </w:rPr>
      </w:pPr>
      <w:del w:id="48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48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48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8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48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8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49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491" w:date="2024-12-23T15:01:34Z" w:author="Владислав Бурдинский"/>
        </w:rPr>
      </w:pPr>
      <w:del w:id="49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49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49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9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49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9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49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499" w:date="2024-12-23T15:01:34Z" w:author="Владислав Бурдинский"/>
        </w:rPr>
      </w:pPr>
      <w:del w:id="50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501" w:date="2024-12-23T15:01:34Z" w:author="Владислав Бурдинский"/>
        </w:rPr>
      </w:pPr>
      <w:del w:id="50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503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504" w:date="2024-12-23T15:01:34Z" w:author="Владислав Бурдинский"/>
        </w:rPr>
      </w:pPr>
      <w:del w:id="505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   </w:delText>
        </w:r>
      </w:del>
      <w:del w:id="50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507" w:date="2024-12-23T15:01:34Z" w:author="Владислав Бурдинский"/>
        </w:rPr>
      </w:pPr>
      <w:del w:id="50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50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51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1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51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51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51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515" w:date="2024-12-23T15:01:34Z" w:author="Владислав Бурдинский"/>
        </w:rPr>
      </w:pPr>
      <w:del w:id="51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51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51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51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52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521" w:date="2024-12-23T15:01:34Z" w:author="Владислав Бурдинский"/>
        </w:rPr>
      </w:pPr>
      <w:del w:id="52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523" w:date="2024-12-23T15:01:34Z" w:author="Владислав Бурдинский"/>
        </w:rPr>
      </w:pPr>
      <w:del w:id="52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525" w:date="2024-12-23T15:01:34Z" w:author="Владислав Бурдинский"/>
        </w:rPr>
      </w:pPr>
      <w:del w:id="52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527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else if </w:delText>
        </w:r>
      </w:del>
      <w:del w:id="52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2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53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53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53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533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534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первого ребенка</w:delText>
        </w:r>
      </w:del>
      <w:del w:id="535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536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Так как мы поделили уже один раз форком</w:delText>
        </w:r>
      </w:del>
    </w:p>
    <w:p>
      <w:pPr>
        <w:pStyle w:val="Normal.0"/>
        <w:shd w:val="clear" w:color="auto" w:fill="212121"/>
        <w:spacing w:before="240" w:after="240"/>
        <w:rPr>
          <w:del w:id="537" w:date="2024-12-23T15:01:34Z" w:author="Владислав Бурдинский"/>
        </w:rPr>
      </w:pPr>
      <w:del w:id="538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53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540" w:date="2024-12-23T15:01:34Z" w:author="Владислав Бурдинский"/>
        </w:rPr>
      </w:pPr>
      <w:del w:id="54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54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54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4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54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4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54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548" w:date="2024-12-23T15:01:34Z" w:author="Владислав Бурдинский"/>
        </w:rPr>
      </w:pPr>
      <w:del w:id="54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55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55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5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55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5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55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556" w:date="2024-12-23T15:01:34Z" w:author="Владислав Бурдинский"/>
        </w:rPr>
      </w:pPr>
      <w:del w:id="55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558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55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56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6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56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563" w:date="2024-12-23T15:01:34Z" w:author="Владислав Бурдинский"/>
        </w:rPr>
      </w:pPr>
      <w:del w:id="56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565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566" w:date="2024-12-23T15:01:34Z" w:author="Владислав Бурдинский"/>
        </w:rPr>
      </w:pPr>
      <w:del w:id="567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56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56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7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57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7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57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57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57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57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57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578" w:date="2024-12-23T15:01:34Z" w:author="Владислав Бурдинский"/>
        </w:rPr>
      </w:pPr>
      <w:del w:id="57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580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58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82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58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58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58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58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58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58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58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59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59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59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593" w:date="2024-12-23T15:01:34Z" w:author="Владислав Бурдинский"/>
        </w:rPr>
      </w:pPr>
      <w:del w:id="59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{</w:delText>
        </w:r>
      </w:del>
    </w:p>
    <w:p>
      <w:pPr>
        <w:pStyle w:val="Normal.0"/>
        <w:shd w:val="clear" w:color="auto" w:fill="212121"/>
        <w:spacing w:before="240" w:after="240"/>
        <w:rPr>
          <w:del w:id="595" w:date="2024-12-23T15:01:34Z" w:author="Владислав Бурдинский"/>
        </w:rPr>
      </w:pPr>
      <w:del w:id="59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59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59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9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0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60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tolower</w:delText>
        </w:r>
      </w:del>
      <w:del w:id="60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0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0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0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0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607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tolower </w:delText>
        </w:r>
      </w:del>
      <w:del w:id="608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это функция из библиотеки </w:delText>
        </w:r>
      </w:del>
      <w:del w:id="609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&lt;ctype.h&gt; </w:delText>
        </w:r>
      </w:del>
      <w:del w:id="610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которая переводит в нижний регистр буквы</w:delText>
        </w:r>
      </w:del>
    </w:p>
    <w:p>
      <w:pPr>
        <w:pStyle w:val="Normal.0"/>
        <w:shd w:val="clear" w:color="auto" w:fill="212121"/>
        <w:spacing w:before="240" w:after="240"/>
        <w:rPr>
          <w:del w:id="611" w:date="2024-12-23T15:01:34Z" w:author="Владислав Бурдинский"/>
        </w:rPr>
      </w:pPr>
      <w:del w:id="612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61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shd w:val="clear" w:color="auto" w:fill="212121"/>
        <w:spacing w:before="240" w:after="240"/>
        <w:rPr>
          <w:del w:id="614" w:date="2024-12-23T15:01:34Z" w:author="Владислав Бурдинский"/>
        </w:rPr>
      </w:pPr>
      <w:del w:id="61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1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61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1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1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2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2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2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2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2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2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26" w:date="2024-12-23T15:01:34Z" w:author="Владислав Бурдинский"/>
        </w:rPr>
      </w:pPr>
      <w:del w:id="62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2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2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3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3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3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3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34" w:date="2024-12-23T15:01:34Z" w:author="Владислав Бурдинский"/>
        </w:rPr>
      </w:pPr>
      <w:del w:id="63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3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3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38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3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4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4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42" w:date="2024-12-23T15:01:34Z" w:author="Владислав Бурдинский"/>
        </w:rPr>
      </w:pPr>
      <w:del w:id="64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644" w:date="2024-12-23T15:01:34Z" w:author="Владислав Бурдинский"/>
        </w:rPr>
      </w:pPr>
      <w:del w:id="64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46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647" w:date="2024-12-23T15:01:34Z" w:author="Владислав Бурдинский"/>
        </w:rPr>
      </w:pPr>
      <w:del w:id="648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</w:delText>
        </w:r>
      </w:del>
      <w:del w:id="64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50" w:date="2024-12-23T15:01:34Z" w:author="Владислав Бурдинский"/>
        </w:rPr>
      </w:pPr>
      <w:del w:id="65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5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65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54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65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656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65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58" w:date="2024-12-23T15:01:34Z" w:author="Владислав Бурдинский"/>
        </w:rPr>
      </w:pPr>
      <w:del w:id="65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6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661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66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63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64" w:date="2024-12-23T15:01:34Z" w:author="Владислав Бурдинский"/>
        </w:rPr>
      </w:pPr>
      <w:del w:id="665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666" w:date="2024-12-23T15:01:34Z" w:author="Владислав Бурдинский"/>
        </w:rPr>
      </w:pPr>
      <w:del w:id="667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68" w:date="2024-12-23T15:01:34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return </w:delText>
        </w:r>
      </w:del>
      <w:del w:id="669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70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rPr>
          <w:del w:id="671" w:date="2024-12-23T15:01:34Z" w:author="Владислав Бурдинский"/>
        </w:rPr>
      </w:pPr>
      <w:del w:id="672" w:date="2024-12-23T15:01:34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Normal.0"/>
        <w:rPr>
          <w:del w:id="673" w:date="2024-12-23T15:02:46Z" w:author="Владислав Бурдинский"/>
          <w:lang w:val="en-US"/>
        </w:rPr>
      </w:pPr>
      <w:del w:id="674" w:date="2024-12-23T15:02:46Z" w:author="Владислав Бурдинский">
        <w:r>
          <w:rPr>
            <w:rtl w:val="0"/>
            <w:lang w:val="en-US"/>
          </w:rPr>
          <w:delText>pe4eniks@pe4eniks-HP-Laptop-14-dk0xxx:~$ gcc lab2_nix.c</w:delText>
        </w:r>
      </w:del>
    </w:p>
    <w:p>
      <w:pPr>
        <w:pStyle w:val="Normal.0"/>
        <w:rPr>
          <w:del w:id="675" w:date="2024-12-23T15:02:46Z" w:author="Владислав Бурдинский"/>
          <w:lang w:val="en-US"/>
        </w:rPr>
      </w:pPr>
      <w:del w:id="676" w:date="2024-12-23T15:02:46Z" w:author="Владислав Бурдинский">
        <w:r>
          <w:rPr>
            <w:rtl w:val="0"/>
            <w:lang w:val="en-US"/>
          </w:rPr>
          <w:delText>pe4eniks@pe4eniks-HP-Laptop-14-dk0xxx:~$ cat test.txt</w:delText>
        </w:r>
      </w:del>
    </w:p>
    <w:p>
      <w:pPr>
        <w:pStyle w:val="Normal.0"/>
        <w:rPr>
          <w:del w:id="677" w:date="2024-12-23T15:02:46Z" w:author="Владислав Бурдинский"/>
          <w:lang w:val="en-US"/>
        </w:rPr>
      </w:pPr>
      <w:del w:id="678" w:date="2024-12-23T15:02:46Z" w:author="Владислав Бурдинский">
        <w:r>
          <w:rPr>
            <w:rtl w:val="0"/>
            <w:lang w:val="en-US"/>
          </w:rPr>
          <w:delText xml:space="preserve"> heLlo    woRld </w:delText>
        </w:r>
      </w:del>
    </w:p>
    <w:p>
      <w:pPr>
        <w:pStyle w:val="Normal.0"/>
        <w:rPr>
          <w:del w:id="679" w:date="2024-12-23T15:02:46Z" w:author="Владислав Бурдинский"/>
          <w:lang w:val="en-US"/>
        </w:rPr>
      </w:pPr>
      <w:del w:id="680" w:date="2024-12-23T15:02:46Z" w:author="Владислав Бурдинский">
        <w:r>
          <w:rPr>
            <w:rtl w:val="0"/>
            <w:lang w:val="en-US"/>
          </w:rPr>
          <w:delText>gooDbye     tyna      NonaMe</w:delText>
        </w:r>
      </w:del>
    </w:p>
    <w:p>
      <w:pPr>
        <w:pStyle w:val="Normal.0"/>
        <w:rPr>
          <w:del w:id="681" w:date="2024-12-23T15:02:46Z" w:author="Владислав Бурдинский"/>
          <w:lang w:val="en-US"/>
        </w:rPr>
      </w:pPr>
      <w:del w:id="682" w:date="2024-12-23T15:02:46Z" w:author="Владислав Бурдинский">
        <w:r>
          <w:rPr>
            <w:rtl w:val="0"/>
            <w:lang w:val="en-US"/>
          </w:rPr>
          <w:delText>reaD  my Prooggma</w:delText>
        </w:r>
      </w:del>
    </w:p>
    <w:p>
      <w:pPr>
        <w:pStyle w:val="Normal.0"/>
        <w:rPr>
          <w:del w:id="683" w:date="2024-12-23T15:02:46Z" w:author="Владислав Бурдинский"/>
          <w:lang w:val="en-US"/>
        </w:rPr>
      </w:pPr>
      <w:del w:id="684" w:date="2024-12-23T15:02:46Z" w:author="Владислав Бурдинский">
        <w:r>
          <w:rPr>
            <w:rtl w:val="0"/>
            <w:lang w:val="en-US"/>
          </w:rPr>
          <w:delText xml:space="preserve">  Typak NonE    gooD</w:delText>
        </w:r>
      </w:del>
    </w:p>
    <w:p>
      <w:pPr>
        <w:pStyle w:val="Normal.0"/>
        <w:rPr>
          <w:del w:id="685" w:date="2024-12-23T15:02:46Z" w:author="Владислав Бурдинский"/>
          <w:lang w:val="en-US"/>
        </w:rPr>
      </w:pPr>
      <w:del w:id="686" w:date="2024-12-23T15:02:46Z" w:author="Владислав Бурдинский">
        <w:r>
          <w:rPr>
            <w:rtl w:val="0"/>
            <w:lang w:val="en-US"/>
          </w:rPr>
          <w:delText>EEeee     enD     thnks!</w:delText>
        </w:r>
      </w:del>
    </w:p>
    <w:p>
      <w:pPr>
        <w:pStyle w:val="Normal.0"/>
        <w:rPr>
          <w:del w:id="687" w:date="2024-12-23T15:02:46Z" w:author="Владислав Бурдинский"/>
          <w:lang w:val="en-US"/>
        </w:rPr>
      </w:pPr>
      <w:del w:id="688" w:date="2024-12-23T15:02:46Z" w:author="Владислав Бурдинский">
        <w:r>
          <w:rPr>
            <w:rtl w:val="0"/>
            <w:lang w:val="en-US"/>
          </w:rPr>
          <w:delText>pe4eniks@pe4eniks-HP-Laptop-14-dk0xxx:~$ ./a.out &lt; test.txt</w:delText>
        </w:r>
      </w:del>
    </w:p>
    <w:p>
      <w:pPr>
        <w:pStyle w:val="Normal.0"/>
        <w:rPr>
          <w:del w:id="689" w:date="2024-12-23T15:02:46Z" w:author="Владислав Бурдинский"/>
          <w:lang w:val="en-US"/>
        </w:rPr>
      </w:pPr>
      <w:del w:id="690" w:date="2024-12-23T15:02:46Z" w:author="Владислав Бурдинский">
        <w:r>
          <w:rPr>
            <w:rtl w:val="0"/>
            <w:lang w:val="en-US"/>
          </w:rPr>
          <w:delText xml:space="preserve"> HELLO WORLD </w:delText>
        </w:r>
      </w:del>
    </w:p>
    <w:p>
      <w:pPr>
        <w:pStyle w:val="Normal.0"/>
        <w:rPr>
          <w:del w:id="691" w:date="2024-12-23T15:02:46Z" w:author="Владислав Бурдинский"/>
          <w:lang w:val="en-US"/>
        </w:rPr>
      </w:pPr>
      <w:del w:id="692" w:date="2024-12-23T15:02:46Z" w:author="Владислав Бурдинский">
        <w:r>
          <w:rPr>
            <w:rtl w:val="0"/>
            <w:lang w:val="en-US"/>
          </w:rPr>
          <w:delText>GOODBYE TYNA NONAME</w:delText>
        </w:r>
      </w:del>
    </w:p>
    <w:p>
      <w:pPr>
        <w:pStyle w:val="Normal.0"/>
        <w:rPr>
          <w:del w:id="693" w:date="2024-12-23T15:02:46Z" w:author="Владислав Бурдинский"/>
          <w:lang w:val="en-US"/>
        </w:rPr>
      </w:pPr>
      <w:del w:id="694" w:date="2024-12-23T15:02:46Z" w:author="Владислав Бурдинский">
        <w:r>
          <w:rPr>
            <w:rtl w:val="0"/>
            <w:lang w:val="en-US"/>
          </w:rPr>
          <w:delText>READ MY PROOGGMA</w:delText>
        </w:r>
      </w:del>
    </w:p>
    <w:p>
      <w:pPr>
        <w:pStyle w:val="Normal.0"/>
        <w:rPr>
          <w:del w:id="695" w:date="2024-12-23T15:02:46Z" w:author="Владислав Бурдинский"/>
          <w:lang w:val="en-US"/>
        </w:rPr>
      </w:pPr>
      <w:del w:id="696" w:date="2024-12-23T15:02:46Z" w:author="Владислав Бурдинский">
        <w:r>
          <w:rPr>
            <w:rtl w:val="0"/>
            <w:lang w:val="en-US"/>
          </w:rPr>
          <w:delText xml:space="preserve"> TYPAK NONE GOOD</w:delText>
        </w:r>
      </w:del>
    </w:p>
    <w:p>
      <w:pPr>
        <w:pStyle w:val="Normal.0"/>
        <w:rPr>
          <w:del w:id="697" w:date="2024-12-23T15:02:46Z" w:author="Владислав Бурдинский"/>
          <w:lang w:val="en-US"/>
        </w:rPr>
      </w:pPr>
      <w:del w:id="698" w:date="2024-12-23T15:02:46Z" w:author="Владислав Бурдинский">
        <w:r>
          <w:rPr>
            <w:rtl w:val="0"/>
            <w:lang w:val="en-US"/>
          </w:rPr>
          <w:delText>EEEEE END THNKS!</w:delText>
        </w:r>
      </w:del>
    </w:p>
    <w:p>
      <w:pPr>
        <w:pStyle w:val="Normal.0"/>
        <w:rPr>
          <w:del w:id="699" w:date="2024-12-23T15:02:46Z" w:author="Владислав Бурдинский"/>
          <w:lang w:val="en-US"/>
        </w:rPr>
      </w:pPr>
      <w:del w:id="700" w:date="2024-12-23T15:02:46Z" w:author="Владислав Бурдинский">
        <w:r>
          <w:rPr>
            <w:rtl w:val="0"/>
            <w:lang w:val="en-US"/>
          </w:rPr>
          <w:delText>pe4eniks@pe4eniks-HP-Laptop-14-dk0xxx:~$ ./a.out</w:delText>
        </w:r>
      </w:del>
    </w:p>
    <w:p>
      <w:pPr>
        <w:pStyle w:val="Normal.0"/>
        <w:rPr>
          <w:del w:id="701" w:date="2024-12-23T15:02:46Z" w:author="Владислав Бурдинский"/>
          <w:lang w:val="en-US"/>
        </w:rPr>
      </w:pPr>
      <w:del w:id="702" w:date="2024-12-23T15:02:46Z" w:author="Владислав Бурдинский">
        <w:r>
          <w:rPr>
            <w:rtl w:val="0"/>
            <w:lang w:val="en-US"/>
          </w:rPr>
          <w:delText>HeLllo        my friend     yeee!</w:delText>
        </w:r>
      </w:del>
    </w:p>
    <w:p>
      <w:pPr>
        <w:pStyle w:val="Normal.0"/>
        <w:rPr>
          <w:del w:id="703" w:date="2024-12-23T15:02:46Z" w:author="Владислав Бурдинский"/>
          <w:lang w:val="en-US"/>
        </w:rPr>
      </w:pPr>
      <w:del w:id="704" w:date="2024-12-23T15:02:46Z" w:author="Владислав Бурдинский">
        <w:r>
          <w:rPr>
            <w:rtl w:val="0"/>
            <w:lang w:val="en-US"/>
          </w:rPr>
          <w:delText xml:space="preserve">   Go   playIIIng wIth     me </w:delText>
        </w:r>
      </w:del>
    </w:p>
    <w:p>
      <w:pPr>
        <w:pStyle w:val="Normal.0"/>
        <w:rPr>
          <w:del w:id="705" w:date="2024-12-23T15:02:46Z" w:author="Владислав Бурдинский"/>
          <w:lang w:val="en-US"/>
        </w:rPr>
      </w:pPr>
      <w:del w:id="706" w:date="2024-12-23T15:02:46Z" w:author="Владислав Бурдинский">
        <w:r>
          <w:rPr>
            <w:rtl w:val="0"/>
            <w:lang w:val="en-US"/>
          </w:rPr>
          <w:delText>HELLLO MY FRIEND YEEE!</w:delText>
        </w:r>
      </w:del>
    </w:p>
    <w:p>
      <w:pPr>
        <w:pStyle w:val="Normal.0"/>
        <w:rPr>
          <w:lang w:val="en-US"/>
        </w:rPr>
      </w:pPr>
      <w:del w:id="707" w:date="2024-12-23T15:02:46Z" w:author="Владислав Бурдинский">
        <w:r>
          <w:rPr>
            <w:rtl w:val="0"/>
            <w:lang w:val="en-US"/>
          </w:rPr>
          <w:delText xml:space="preserve"> GO PLAYIIING WITH ME</w:delText>
        </w:r>
      </w:del>
      <w:r>
        <w:rPr>
          <w:rtl w:val="0"/>
          <w:lang w:val="en-US"/>
        </w:rPr>
        <w:t>(base) vladislavburdinskij@MacBook-Pro-Vladislav build % ./main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Матрица стартовая</w:t>
      </w:r>
      <w:r>
        <w:rPr>
          <w:rtl w:val="0"/>
          <w:lang w:val="en-US"/>
        </w:rPr>
        <w:t>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0 1 1 1 1 0 0 1 0 0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0 0 1 0 0 1 0 0 0 0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0 1 0 1 1 1 0 1 1 0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0 1 1 0 1 0 1 1 1 1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0 1 0 0 0 1 1 1 0 1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0 0 1 1 0 1 0 0 0 1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0 1 1 1 0 1 0 0 0 1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1 0 1 0 1 1 1 0 0 0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1 1 0 1 1 0 1 0 1 0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1 1 1 0 1 1 0 0 0 1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Поток обрабатывает строки с </w:t>
      </w:r>
      <w:r>
        <w:rPr>
          <w:rtl w:val="0"/>
          <w:lang w:val="en-US"/>
        </w:rPr>
        <w:t xml:space="preserve">0 </w:t>
      </w:r>
      <w:r>
        <w:rPr>
          <w:rtl w:val="0"/>
          <w:lang w:val="en-US"/>
        </w:rPr>
        <w:t xml:space="preserve">по </w:t>
      </w:r>
      <w:r>
        <w:rPr>
          <w:rtl w:val="0"/>
          <w:lang w:val="en-US"/>
        </w:rPr>
        <w:t>24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Поток обрабатывает строки с Поток обрабатывает строки с </w:t>
      </w:r>
      <w:r>
        <w:rPr>
          <w:rtl w:val="0"/>
          <w:lang w:val="en-US"/>
        </w:rPr>
        <w:t xml:space="preserve">75 </w:t>
      </w:r>
      <w:r>
        <w:rPr>
          <w:rtl w:val="0"/>
          <w:lang w:val="en-US"/>
        </w:rPr>
        <w:t xml:space="preserve">по </w:t>
      </w:r>
      <w:r>
        <w:rPr>
          <w:rtl w:val="0"/>
          <w:lang w:val="en-US"/>
        </w:rPr>
        <w:t>99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50 </w:t>
      </w:r>
      <w:r>
        <w:rPr>
          <w:rtl w:val="0"/>
          <w:lang w:val="en-US"/>
        </w:rPr>
        <w:t xml:space="preserve">по </w:t>
      </w:r>
      <w:r>
        <w:rPr>
          <w:rtl w:val="0"/>
          <w:lang w:val="en-US"/>
        </w:rPr>
        <w:t>74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Поток обрабатывает строки с </w:t>
      </w:r>
      <w:r>
        <w:rPr>
          <w:rtl w:val="0"/>
          <w:lang w:val="en-US"/>
        </w:rPr>
        <w:t xml:space="preserve">25 </w:t>
      </w:r>
      <w:r>
        <w:rPr>
          <w:rtl w:val="0"/>
          <w:lang w:val="en-US"/>
        </w:rPr>
        <w:t xml:space="preserve">по </w:t>
      </w:r>
      <w:r>
        <w:rPr>
          <w:rtl w:val="0"/>
          <w:lang w:val="en-US"/>
        </w:rPr>
        <w:t>49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Результирующая матрица</w:t>
      </w:r>
      <w:r>
        <w:rPr>
          <w:rtl w:val="0"/>
          <w:lang w:val="en-US"/>
        </w:rPr>
        <w:t>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0 0 0 0 0 0 0 0 0 0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0 0 0 0 0 0 0 0 0 0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0 0 0 0 0 0 0 0 0 0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0 0 0 0 0 0 0 0 0 0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0 0 0 0 0 0 0 0 0 0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0 0 0 0 0 0 0 0 0 0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0 0 0 0 0 0 0 0 0 0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0 0 0 0 0 0 0 0 0 0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0 0 0 0 0 0 0 0 0 0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0 0 0 0 0 0 0 0 0 0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Время выполнения операции</w:t>
      </w:r>
      <w:r>
        <w:rPr>
          <w:rtl w:val="0"/>
          <w:lang w:val="en-US"/>
        </w:rPr>
        <w:t xml:space="preserve">: 0.00310342 </w:t>
      </w:r>
      <w:r>
        <w:rPr>
          <w:rtl w:val="0"/>
          <w:lang w:val="en-US"/>
        </w:rPr>
        <w:t>секунд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(base) vladislavburdinskij@MacBook-Pro-Vladislav build % </w:t>
      </w:r>
    </w:p>
    <w:p>
      <w:pPr>
        <w:pStyle w:val="Normal.0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360" w:lineRule="auto"/>
      </w:pPr>
      <w:r>
        <w:rPr>
          <w:sz w:val="28"/>
          <w:szCs w:val="28"/>
          <w:rtl w:val="0"/>
          <w:lang w:val="ru-RU"/>
        </w:rPr>
        <w:t xml:space="preserve">В данной лабораторной удалось познакомиться с таким системным вызовом как </w:t>
      </w:r>
      <w:r>
        <w:rPr>
          <w:sz w:val="28"/>
          <w:szCs w:val="28"/>
          <w:rtl w:val="0"/>
          <w:lang w:val="ru-RU"/>
        </w:rPr>
        <w:t xml:space="preserve">fork() </w:t>
      </w:r>
      <w:r>
        <w:rPr>
          <w:sz w:val="28"/>
          <w:szCs w:val="28"/>
          <w:rtl w:val="0"/>
          <w:lang w:val="ru-RU"/>
        </w:rPr>
        <w:t xml:space="preserve">для создания новых процессов и </w:t>
      </w:r>
      <w:del w:id="708" w:date="2024-12-23T15:02:57Z" w:author="Владислав Бурдинский">
        <w:r>
          <w:rPr>
            <w:sz w:val="28"/>
            <w:szCs w:val="28"/>
            <w:rtl w:val="0"/>
            <w:lang w:val="ru-RU"/>
          </w:rPr>
          <w:delText xml:space="preserve">с </w:delText>
        </w:r>
      </w:del>
      <w:r>
        <w:rPr>
          <w:sz w:val="28"/>
          <w:szCs w:val="28"/>
          <w:rtl w:val="0"/>
          <w:lang w:val="ru-RU"/>
        </w:rPr>
        <w:t xml:space="preserve">pipe </w:t>
      </w:r>
      <w:r>
        <w:rPr>
          <w:sz w:val="28"/>
          <w:szCs w:val="28"/>
          <w:rtl w:val="0"/>
          <w:lang w:val="ru-RU"/>
        </w:rPr>
        <w:t>который служит для их связи этих процессов</w:t>
      </w:r>
      <w:r>
        <w:rPr>
          <w:sz w:val="28"/>
          <w:szCs w:val="28"/>
          <w:rtl w:val="0"/>
          <w:lang w:val="ru-RU"/>
        </w:rPr>
        <w:t xml:space="preserve">. </w:t>
      </w:r>
      <w:del w:id="709" w:date="2024-12-23T15:03:06Z" w:author="Владислав Бурдинский">
        <w:r>
          <w:rPr>
            <w:sz w:val="28"/>
            <w:szCs w:val="28"/>
            <w:rtl w:val="0"/>
            <w:lang w:val="ru-RU"/>
          </w:rPr>
          <w:delText>Эти команды могут усложнить код программы но зато уменьшить время ее работы</w:delText>
        </w:r>
      </w:del>
      <w:del w:id="710" w:date="2024-12-23T15:03:0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711" w:date="2024-12-23T15:03:06Z" w:author="Владислав Бурдинский">
        <w:r>
          <w:rPr>
            <w:sz w:val="28"/>
            <w:szCs w:val="28"/>
            <w:rtl w:val="0"/>
            <w:lang w:val="ru-RU"/>
          </w:rPr>
          <w:delText>что является одним из главных задач программиста при написании программы</w:delText>
        </w:r>
      </w:del>
      <w:r>
        <w:rPr>
          <w:sz w:val="28"/>
          <w:szCs w:val="28"/>
          <w:rtl w:val="0"/>
          <w:lang w:val="ru-RU"/>
        </w:rPr>
        <w:t>Эти команды могут значительно ускорить многие процессы в обработке данных и упростить жизнь при проектировании системы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  <w:font w:name="Liberation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WWNum2"/>
  </w:abstractNum>
  <w:abstractNum w:abstractNumId="1">
    <w:multiLevelType w:val="hybridMultilevel"/>
    <w:styleLink w:val="WWNum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WWNum2">
    <w:name w:val="WWNum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outline w:val="0"/>
      <w:color w:val="0b0080"/>
      <w:u w:color="0b0080"/>
      <w:shd w:val="clear" w:color="auto" w:fill="ffffff"/>
      <w:lang w:val="ru-RU"/>
      <w14:textFill>
        <w14:solidFill>
          <w14:srgbClr w14:val="0B008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