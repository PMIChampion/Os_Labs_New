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0" w:date="2024-12-23T16:22:21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Лабораторная работа №</w:delText>
        </w:r>
      </w:del>
      <w:del w:id="1" w:date="2024-12-23T16:22:2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2 </w:delText>
        </w:r>
      </w:del>
      <w:ins w:id="2" w:date="2024-12-23T16:28:37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Лабораторная работа № </w:t>
        </w:r>
      </w:ins>
      <w:ins w:id="3" w:date="2024-12-23T16:28:37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 xml:space="preserve">1 </w:t>
        </w:r>
      </w:ins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4" w:date="2024-12-23T14:57:2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Бурдинский Владислав Дмитриевич</w:t>
        </w:r>
      </w:ins>
      <w:del w:id="5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6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7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8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ins w:id="9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10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ins w:id="11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23</w:t>
        </w:r>
      </w:ins>
      <w:del w:id="12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13" w:date="2024-12-23T19:11:29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5</w:t>
        </w:r>
      </w:ins>
      <w:del w:id="14" w:date="2024-12-23T16:11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13 </w:delText>
        </w:r>
      </w:del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15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6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ins w:id="17" w:date="2024-12-23T16:29:17Z" w:author="Владислав Бурдинский"/>
          <w:rFonts w:ascii="Times New Roman" w:cs="Times New Roman" w:hAnsi="Times New Roman" w:eastAsia="Times New Roman"/>
        </w:rPr>
      </w:pPr>
      <w:ins w:id="18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Цель работы</w:t>
        </w:r>
      </w:ins>
    </w:p>
    <w:p>
      <w:pPr>
        <w:pStyle w:val="Normal.0"/>
        <w:jc w:val="center"/>
        <w:rPr>
          <w:ins w:id="19" w:date="2024-12-23T16:29:17Z" w:author="Владислав Бурдинский"/>
          <w:rFonts w:ascii="Times New Roman" w:cs="Times New Roman" w:hAnsi="Times New Roman" w:eastAsia="Times New Roman"/>
        </w:rPr>
      </w:pPr>
      <w:ins w:id="20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Приобретение практических навыков в</w:t>
        </w:r>
      </w:ins>
      <w:ins w:id="21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>:</w:t>
        </w:r>
      </w:ins>
    </w:p>
    <w:p>
      <w:pPr>
        <w:pStyle w:val="Normal.0"/>
        <w:jc w:val="center"/>
        <w:rPr>
          <w:ins w:id="22" w:date="2024-12-23T16:29:17Z" w:author="Владислав Бурдинский"/>
          <w:rFonts w:ascii="Times New Roman" w:cs="Times New Roman" w:hAnsi="Times New Roman" w:eastAsia="Times New Roman"/>
        </w:rPr>
      </w:pPr>
      <w:ins w:id="23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Управление процессами в ОС</w:t>
        </w:r>
      </w:ins>
    </w:p>
    <w:p>
      <w:pPr>
        <w:pStyle w:val="Normal.0"/>
        <w:jc w:val="center"/>
        <w:rPr>
          <w:ins w:id="24" w:date="2024-12-23T16:29:17Z" w:author="Владислав Бурдинский"/>
          <w:rFonts w:ascii="Times New Roman" w:cs="Times New Roman" w:hAnsi="Times New Roman" w:eastAsia="Times New Roman"/>
        </w:rPr>
      </w:pPr>
      <w:ins w:id="25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Обеспечение обмена данных между процессами посредством каналов</w:t>
        </w:r>
      </w:ins>
    </w:p>
    <w:p>
      <w:pPr>
        <w:pStyle w:val="Normal.0"/>
        <w:jc w:val="center"/>
        <w:rPr>
          <w:ins w:id="26" w:date="2024-12-23T16:29:17Z" w:author="Владислав Бурдинский"/>
          <w:rFonts w:ascii="Times New Roman" w:cs="Times New Roman" w:hAnsi="Times New Roman" w:eastAsia="Times New Roman"/>
        </w:rPr>
      </w:pPr>
      <w:ins w:id="27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Задание</w:t>
        </w:r>
      </w:ins>
    </w:p>
    <w:p>
      <w:pPr>
        <w:pStyle w:val="Normal.0"/>
        <w:jc w:val="center"/>
        <w:rPr>
          <w:ins w:id="28" w:date="2024-12-23T16:29:17Z" w:author="Владислав Бурдинский"/>
          <w:rFonts w:ascii="Times New Roman" w:cs="Times New Roman" w:hAnsi="Times New Roman" w:eastAsia="Times New Roman"/>
        </w:rPr>
      </w:pPr>
      <w:ins w:id="29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Составить и отладить программу на языке Си</w:t>
        </w:r>
      </w:ins>
      <w:ins w:id="30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, </w:t>
        </w:r>
      </w:ins>
      <w:ins w:id="31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осуществляющую работу с процессами и</w:t>
        </w:r>
      </w:ins>
    </w:p>
    <w:p>
      <w:pPr>
        <w:pStyle w:val="Normal.0"/>
        <w:jc w:val="center"/>
        <w:rPr>
          <w:ins w:id="32" w:date="2024-12-23T16:29:17Z" w:author="Владислав Бурдинский"/>
          <w:rFonts w:ascii="Times New Roman" w:cs="Times New Roman" w:hAnsi="Times New Roman" w:eastAsia="Times New Roman"/>
        </w:rPr>
      </w:pPr>
      <w:ins w:id="33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взаимодействие между ними в одной из двух операционных систем</w:t>
        </w:r>
      </w:ins>
      <w:ins w:id="34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. </w:t>
        </w:r>
      </w:ins>
      <w:ins w:id="35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В результате работы</w:t>
        </w:r>
      </w:ins>
    </w:p>
    <w:p>
      <w:pPr>
        <w:pStyle w:val="Normal.0"/>
        <w:jc w:val="center"/>
        <w:rPr>
          <w:ins w:id="36" w:date="2024-12-23T16:29:17Z" w:author="Владислав Бурдинский"/>
          <w:rFonts w:ascii="Times New Roman" w:cs="Times New Roman" w:hAnsi="Times New Roman" w:eastAsia="Times New Roman"/>
        </w:rPr>
      </w:pPr>
      <w:ins w:id="37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 xml:space="preserve">программа </w:t>
        </w:r>
      </w:ins>
      <w:ins w:id="38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>(</w:t>
        </w:r>
      </w:ins>
      <w:ins w:id="39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основной процесс</w:t>
        </w:r>
      </w:ins>
      <w:ins w:id="40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) </w:t>
        </w:r>
      </w:ins>
      <w:ins w:id="41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должен создать для решение задачи один или несколько</w:t>
        </w:r>
      </w:ins>
    </w:p>
    <w:p>
      <w:pPr>
        <w:pStyle w:val="Normal.0"/>
        <w:jc w:val="center"/>
        <w:rPr>
          <w:ins w:id="42" w:date="2024-12-23T16:29:17Z" w:author="Владислав Бурдинский"/>
          <w:rFonts w:ascii="Times New Roman" w:cs="Times New Roman" w:hAnsi="Times New Roman" w:eastAsia="Times New Roman"/>
        </w:rPr>
      </w:pPr>
      <w:ins w:id="43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дочерних процессов</w:t>
        </w:r>
      </w:ins>
      <w:ins w:id="44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. </w:t>
        </w:r>
      </w:ins>
      <w:ins w:id="45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Взаимодействие между процессами осуществляется через системные</w:t>
        </w:r>
      </w:ins>
    </w:p>
    <w:p>
      <w:pPr>
        <w:pStyle w:val="Normal.0"/>
        <w:jc w:val="center"/>
        <w:rPr>
          <w:ins w:id="46" w:date="2024-12-23T16:29:17Z" w:author="Владислав Бурдинский"/>
          <w:rFonts w:ascii="Times New Roman" w:cs="Times New Roman" w:hAnsi="Times New Roman" w:eastAsia="Times New Roman"/>
        </w:rPr>
      </w:pPr>
      <w:ins w:id="47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сигналы</w:t>
        </w:r>
      </w:ins>
      <w:ins w:id="48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>/</w:t>
        </w:r>
      </w:ins>
      <w:ins w:id="49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события и</w:t>
        </w:r>
      </w:ins>
      <w:ins w:id="50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>/</w:t>
        </w:r>
      </w:ins>
      <w:ins w:id="51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 xml:space="preserve">или каналы </w:t>
        </w:r>
      </w:ins>
      <w:ins w:id="52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>(pipe).</w:t>
        </w:r>
      </w:ins>
    </w:p>
    <w:p>
      <w:pPr>
        <w:pStyle w:val="Normal.0"/>
        <w:jc w:val="center"/>
        <w:rPr>
          <w:del w:id="53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ins w:id="54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Необходимо обрабатывать системные ошибки</w:t>
        </w:r>
      </w:ins>
      <w:ins w:id="55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, </w:t>
        </w:r>
      </w:ins>
      <w:ins w:id="56" w:date="2024-12-23T16:29:17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которые могут возникнуть в результате работы</w:t>
        </w:r>
      </w:ins>
      <w:ins w:id="57" w:date="2024-12-23T16:29:17Z" w:author="Владислав Бурдинский">
        <w:r>
          <w:rPr>
            <w:rFonts w:ascii="Times New Roman" w:hAnsi="Times New Roman"/>
            <w:rtl w:val="0"/>
            <w:lang w:val="ru-RU"/>
          </w:rPr>
          <w:t>.</w:t>
        </w:r>
      </w:ins>
      <w:del w:id="58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Постановка задачи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59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60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Цель работы</w:delText>
        </w:r>
      </w:del>
    </w:p>
    <w:p>
      <w:pPr>
        <w:pStyle w:val="Normal.0"/>
        <w:spacing w:line="256" w:lineRule="auto"/>
        <w:rPr>
          <w:del w:id="61" w:date="2024-12-23T16:12:23Z" w:author="Владислав Бурдинский"/>
          <w:rFonts w:ascii="Times New Roman" w:cs="Times New Roman" w:hAnsi="Times New Roman" w:eastAsia="Times New Roman"/>
          <w:sz w:val="28"/>
          <w:szCs w:val="28"/>
        </w:rPr>
      </w:pPr>
      <w:del w:id="62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Приобретение практических навыков в</w:delText>
        </w:r>
      </w:del>
      <w:del w:id="63" w:date="2024-12-23T16:12:23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64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Управление процессами в ОС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65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Обеспечение обмена данных между процессами посредством каналов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66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67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del w:id="68" w:date="2024-12-23T16:12:23Z" w:author="Владислав Бурдинский"/>
          <w:sz w:val="28"/>
          <w:szCs w:val="28"/>
        </w:rPr>
      </w:pPr>
      <w:del w:id="6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создает </w:delText>
        </w:r>
      </w:del>
      <w:del w:id="7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</w:delText>
        </w:r>
      </w:del>
      <w:del w:id="7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7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Предопределены процессы ввода</w:delText>
        </w:r>
      </w:del>
      <w:del w:id="7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7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вывода</w:delText>
        </w:r>
      </w:del>
      <w:del w:id="7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7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получает три числа и переводит их на ввод дочернему процессу</w:delText>
        </w:r>
      </w:del>
      <w:del w:id="7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7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 осуществляет деление число</w:delText>
        </w:r>
      </w:del>
      <w:del w:id="7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1/ </w:delText>
        </w:r>
      </w:del>
      <w:del w:id="8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8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2/ </w:delText>
        </w:r>
      </w:del>
      <w:del w:id="8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8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3 </w:delText>
        </w:r>
      </w:del>
      <w:del w:id="8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Цель работы</w:delText>
        </w:r>
      </w:del>
    </w:p>
    <w:p>
      <w:pPr>
        <w:pStyle w:val="Normal.0"/>
        <w:spacing w:after="0" w:line="240" w:lineRule="auto"/>
        <w:rPr>
          <w:del w:id="85" w:date="2024-12-23T16:12:23Z" w:author="Владислав Бурдинский"/>
          <w:sz w:val="28"/>
          <w:szCs w:val="28"/>
        </w:rPr>
      </w:pPr>
      <w:del w:id="8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Ц</w:delText>
        </w:r>
      </w:del>
      <w:del w:id="87" w:date="2024-12-23T16:12:23Z" w:author="Владислав Бурдинский">
        <w:r>
          <w:rPr>
            <w:sz w:val="28"/>
            <w:szCs w:val="28"/>
          </w:rPr>
          <w:tab/>
        </w:r>
      </w:del>
      <w:del w:id="8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елью является приобретение практических навыков в</w:delText>
        </w:r>
      </w:del>
      <w:del w:id="8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spacing w:after="0" w:line="240" w:lineRule="auto"/>
        <w:rPr>
          <w:del w:id="90" w:date="2024-12-23T16:12:23Z" w:author="Владислав Бурдинский"/>
          <w:sz w:val="28"/>
          <w:szCs w:val="28"/>
        </w:rPr>
      </w:pPr>
      <w:del w:id="91" w:date="2024-12-23T16:12:23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del>
      <w:del w:id="92" w:date="2024-12-23T16:12:23Z" w:author="Владислав Бурдинский">
        <w:r>
          <w:rPr>
            <w:sz w:val="28"/>
            <w:szCs w:val="28"/>
            <w:rtl w:val="0"/>
          </w:rPr>
          <w:tab/>
          <w:delText>Создание динамических библиотек</w:delText>
        </w:r>
      </w:del>
    </w:p>
    <w:p>
      <w:pPr>
        <w:pStyle w:val="Normal.0"/>
        <w:spacing w:after="0" w:line="240" w:lineRule="auto"/>
        <w:rPr>
          <w:del w:id="93" w:date="2024-12-23T16:12:23Z" w:author="Владислав Бурдинский"/>
          <w:sz w:val="28"/>
          <w:szCs w:val="28"/>
        </w:rPr>
      </w:pPr>
      <w:del w:id="94" w:date="2024-12-23T16:12:23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del>
      <w:del w:id="95" w:date="2024-12-23T16:12:23Z" w:author="Владислав Бурдинский">
        <w:r>
          <w:rPr>
            <w:sz w:val="28"/>
            <w:szCs w:val="28"/>
            <w:rtl w:val="0"/>
          </w:rPr>
          <w:tab/>
          <w:delText>Создание программ</w:delText>
        </w:r>
      </w:del>
      <w:del w:id="9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9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которые используют функции динамических библиотек</w:delText>
        </w:r>
      </w:del>
    </w:p>
    <w:p>
      <w:pPr>
        <w:pStyle w:val="Normal.0"/>
        <w:spacing w:after="0" w:line="240" w:lineRule="auto"/>
        <w:rPr>
          <w:del w:id="98" w:date="2024-12-23T16:12:23Z" w:author="Владислав Бурдинский"/>
          <w:sz w:val="28"/>
          <w:szCs w:val="28"/>
        </w:rPr>
      </w:pPr>
    </w:p>
    <w:p>
      <w:pPr>
        <w:pStyle w:val="Normal.0"/>
        <w:spacing w:after="0" w:line="240" w:lineRule="auto"/>
        <w:rPr>
          <w:del w:id="99" w:date="2024-12-23T16:12:23Z" w:author="Владислав Бурдинский"/>
          <w:sz w:val="28"/>
          <w:szCs w:val="28"/>
        </w:rPr>
      </w:pPr>
      <w:del w:id="10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del w:id="101" w:date="2024-12-23T16:12:23Z" w:author="Владислав Бурдинский"/>
          <w:sz w:val="28"/>
          <w:szCs w:val="28"/>
        </w:rPr>
      </w:pPr>
      <w:del w:id="102" w:date="2024-12-23T16:12:23Z" w:author="Владислав Бурдинский">
        <w:r>
          <w:rPr>
            <w:sz w:val="28"/>
            <w:szCs w:val="28"/>
          </w:rPr>
          <w:tab/>
        </w:r>
      </w:del>
      <w:del w:id="10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Требуется создать динамические библиотеки</w:delText>
        </w:r>
      </w:del>
      <w:del w:id="10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10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которые реализуют заданный вариантом функционал</w:delText>
        </w:r>
      </w:del>
      <w:del w:id="10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0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Далее использовать данные библиотеки </w:delText>
        </w:r>
      </w:del>
      <w:del w:id="10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2-</w:delText>
        </w:r>
      </w:del>
      <w:del w:id="10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мя способами</w:delText>
        </w:r>
      </w:del>
      <w:del w:id="11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spacing w:after="0" w:line="240" w:lineRule="auto"/>
        <w:rPr>
          <w:del w:id="111" w:date="2024-12-23T16:12:23Z" w:author="Владислав Бурдинский"/>
          <w:sz w:val="28"/>
          <w:szCs w:val="28"/>
        </w:rPr>
      </w:pPr>
      <w:del w:id="11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1.</w:delText>
          <w:tab/>
        </w:r>
      </w:del>
      <w:del w:id="11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Во время компиляции </w:delText>
        </w:r>
      </w:del>
      <w:del w:id="11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(</w:delText>
        </w:r>
      </w:del>
      <w:del w:id="11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на этапе «линковки»</w:delText>
        </w:r>
      </w:del>
      <w:del w:id="11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/linking)</w:delText>
        </w:r>
      </w:del>
    </w:p>
    <w:p>
      <w:pPr>
        <w:pStyle w:val="Normal.0"/>
        <w:spacing w:after="0" w:line="240" w:lineRule="auto"/>
        <w:rPr>
          <w:del w:id="117" w:date="2024-12-23T16:12:23Z" w:author="Владислав Бурдинский"/>
          <w:sz w:val="28"/>
          <w:szCs w:val="28"/>
        </w:rPr>
      </w:pPr>
      <w:del w:id="11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2.</w:delText>
          <w:tab/>
        </w:r>
      </w:del>
      <w:del w:id="11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Во время исполнения программы</w:delText>
        </w:r>
      </w:del>
      <w:del w:id="12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2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Библиотеки загружаются в память с помощью интерфейса ОС для работы с динамическими библиотеками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2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два дочерних процесса</w:delText>
        </w:r>
      </w:del>
      <w:del w:id="12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2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12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12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12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Child1 </w:delText>
        </w:r>
      </w:del>
      <w:del w:id="12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12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13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13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3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13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3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13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13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13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13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13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14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14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4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14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4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14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46" w:date="2024-12-23T16:06:25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47" w:date="2024-12-23T16:06:25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delText>Вариант задания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48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149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150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151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152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53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154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155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156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57" w:date="2024-12-23T15:00:12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158" w:date="2024-12-23T15:00:1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159" w:date="2024-12-23T15:00:1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160" w:date="2024-12-23T15:00:12Z" w:author="Владислав Бурдинский"/>
        </w:rPr>
      </w:pPr>
      <w:del w:id="161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162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163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164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16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. </w:delText>
        </w:r>
      </w:del>
      <w:del w:id="166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программе используются следующие системные вызовы</w:delText>
        </w:r>
      </w:del>
      <w:del w:id="167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68" w:date="2024-12-23T15:00:12Z" w:author="Владислав Бурдинский"/>
          <w:rFonts w:ascii="Arial" w:cs="Arial" w:hAnsi="Arial" w:eastAsia="Arial"/>
          <w:outline w:val="0"/>
          <w:color w:val="202122"/>
          <w:sz w:val="28"/>
          <w:szCs w:val="28"/>
          <w:u w:color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del w:id="169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170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171" w:date="2024-12-23T15:00:1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172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173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begin" w:fldLock="0"/>
        </w:r>
      </w:del>
      <w:del w:id="174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delInstrText xml:space="preserve"> HYPERLINK "https://ru.wikipedia.org/wiki/%25D0%259F%25D1%2580%25D0%25BE%25D1%2586%25D0%25B5%25D1%2581%25D1%2581_(%25D0%25B8%25D0%25BD%25D1%2584%25D0%25BE%25D1%2580%25D0%25BC%25D0%25B0%25D1%2582%25D0%25B8%25D0%25BA%25D0%25B0)"</w:delInstrText>
        </w:r>
      </w:del>
      <w:del w:id="175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separate" w:fldLock="0"/>
        </w:r>
      </w:del>
      <w:del w:id="176" w:date="2024-12-23T15:00:12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177" w:date="2024-12-23T15:00:12Z" w:author="Владислав Бурдинский">
        <w:r>
          <w:rPr>
            <w:rFonts w:ascii="Arial" w:cs="Arial" w:hAnsi="Arial" w:eastAsia="Arial"/>
            <w:outline w:val="0"/>
            <w:color w:val="202122"/>
            <w:sz w:val="28"/>
            <w:szCs w:val="28"/>
            <w14:textFill>
              <w14:solidFill>
                <w14:srgbClr w14:val="202122"/>
              </w14:solidFill>
            </w14:textFill>
          </w:rPr>
          <w:fldChar w:fldCharType="end" w:fldLock="0"/>
        </w:r>
      </w:del>
      <w:del w:id="178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179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180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181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182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183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184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185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186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187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del w:id="188" w:date="2024-12-23T15:00:12Z" w:author="Владислав Бурдинский"/>
        </w:rPr>
      </w:pPr>
      <w:del w:id="189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190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91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92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193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94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19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96" w:date="2024-12-23T15:00:12Z" w:author="Владислав Бурдинский"/>
          <w:rFonts w:ascii="Times New Roman" w:cs="Times New Roman" w:hAnsi="Times New Roman" w:eastAsia="Times New Roman"/>
          <w:sz w:val="28"/>
          <w:szCs w:val="28"/>
          <w:rtl w:val="0"/>
        </w:rPr>
      </w:pPr>
      <w:del w:id="197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198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99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200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</w:pPr>
      <w:del w:id="201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202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203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204" w:date="2024-12-23T19:09:5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5" w:date="2024-12-23T19:09:59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rtl w:val="0"/>
          <w14:textFill>
            <w14:solidFill>
              <w14:srgbClr w14:val="CCCCCC"/>
            </w14:solidFill>
          </w14:textFill>
        </w:rPr>
      </w:pPr>
      <w:ins w:id="206" w:date="2024-12-23T19:09:59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cccccc"/>
            <w:sz w:val="28"/>
            <w:szCs w:val="28"/>
            <w:rtl w:val="0"/>
            <w:lang w:val="en-US"/>
            <w14:textFill>
              <w14:solidFill>
                <w14:srgbClr w14:val="CCCCCC"/>
              </w14:solidFill>
            </w14:textFill>
          </w:rPr>
          <w:t>child.cpp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8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0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10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2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1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1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6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1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18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0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&lt;fstream&gt;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26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&lt;unistd.h&gt;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8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22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230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"child.hpp"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calculation</w:t>
        </w:r>
      </w:ins>
      <w:ins w:id="23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3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3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24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4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24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4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</w:t>
        </w:r>
      </w:ins>
      <w:ins w:id="24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51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5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25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5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/</w:t>
        </w:r>
      </w:ins>
      <w:ins w:id="2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2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/</w:t>
        </w:r>
      </w:ins>
      <w:ins w:id="2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</w:t>
        </w:r>
      </w:ins>
      <w:ins w:id="2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6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2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73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5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7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input</w:t>
        </w:r>
      </w:ins>
      <w:ins w:id="2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82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getline</w:t>
        </w:r>
      </w:ins>
      <w:ins w:id="28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6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28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90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input</w:t>
        </w:r>
      </w:ins>
      <w:ins w:id="29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94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9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6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stringstream</w:t>
        </w:r>
      </w:ins>
      <w:ins w:id="2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ss</w:t>
        </w:r>
      </w:ins>
      <w:ins w:id="29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00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input</w:t>
        </w:r>
      </w:ins>
      <w:ins w:id="30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04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6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0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3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1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31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flag</w:t>
        </w:r>
      </w:ins>
      <w:ins w:id="31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6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1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3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2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2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num1</w:t>
        </w:r>
      </w:ins>
      <w:ins w:id="32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2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num2</w:t>
        </w:r>
      </w:ins>
      <w:ins w:id="32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2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num3</w:t>
        </w:r>
      </w:ins>
      <w:ins w:id="33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3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3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ss</w:t>
        </w:r>
      </w:ins>
      <w:ins w:id="3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8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0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num1</w:t>
        </w:r>
      </w:ins>
      <w:ins w:id="34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2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4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num2</w:t>
        </w:r>
      </w:ins>
      <w:ins w:id="34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num3</w:t>
        </w:r>
      </w:ins>
      <w:ins w:id="34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2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4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5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extra</w:t>
        </w:r>
      </w:ins>
      <w:ins w:id="35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1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6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ss</w:t>
        </w:r>
      </w:ins>
      <w:ins w:id="36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36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extra</w:t>
        </w:r>
      </w:ins>
      <w:ins w:id="36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7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3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376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Некорректный ввод</w:t>
        </w:r>
      </w:ins>
      <w:ins w:id="37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3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flag</w:t>
        </w:r>
      </w:ins>
      <w:ins w:id="3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3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8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38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 </w:t>
        </w:r>
      </w:ins>
      <w:ins w:id="391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9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flag</w:t>
        </w:r>
      </w:ins>
      <w:ins w:id="39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7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0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40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0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408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Некорректный ввод</w:t>
        </w:r>
      </w:ins>
      <w:ins w:id="409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41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16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1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1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flag</w:t>
        </w:r>
      </w:ins>
      <w:ins w:id="4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2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2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26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2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((</w:t>
        </w:r>
      </w:ins>
      <w:ins w:id="42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num2</w:t>
        </w:r>
      </w:ins>
      <w:ins w:id="42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3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2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34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4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3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num3</w:t>
        </w:r>
      </w:ins>
      <w:ins w:id="4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8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4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4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44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8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449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Делить на ноль нельзя</w:t>
        </w:r>
      </w:ins>
      <w:ins w:id="450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!"</w:t>
        </w:r>
      </w:ins>
      <w:ins w:id="45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   </w:t>
        </w:r>
      </w:ins>
      <w:ins w:id="45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5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4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4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464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Результат</w:t>
        </w:r>
      </w:ins>
      <w:ins w:id="46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46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46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4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calculation</w:t>
        </w:r>
      </w:ins>
      <w:ins w:id="4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num1</w:t>
        </w:r>
      </w:ins>
      <w:ins w:id="47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7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num2</w:t>
        </w:r>
      </w:ins>
      <w:ins w:id="4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7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num3</w:t>
        </w:r>
      </w:ins>
      <w:ins w:id="48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88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9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nl-NL"/>
            <w14:textFill>
              <w14:solidFill>
                <w14:srgbClr w14:val="4EC9B0"/>
              </w14:solidFill>
            </w14:textFill>
          </w:rPr>
          <w:t>ofstream</w:t>
        </w:r>
      </w:ins>
      <w:ins w:id="49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outfile</w:t>
        </w:r>
      </w:ins>
      <w:ins w:id="49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"result.txt"</w:t>
        </w:r>
      </w:ins>
      <w:ins w:id="49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98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0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</w:t>
        </w:r>
      </w:ins>
      <w:ins w:id="50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outfile</w:t>
        </w:r>
      </w:ins>
      <w:ins w:id="50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5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0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0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cerr</w:t>
        </w:r>
      </w:ins>
      <w:ins w:id="50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51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1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12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Ошибка при открытии файла для записи</w:t>
        </w:r>
      </w:ins>
      <w:ins w:id="51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1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51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7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1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52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3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2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5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2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3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outfile</w:t>
        </w:r>
      </w:ins>
      <w:ins w:id="53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53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3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53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5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outfile</w:t>
        </w:r>
      </w:ins>
      <w:ins w:id="54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54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52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5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5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write</w:t>
        </w:r>
      </w:ins>
      <w:ins w:id="55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5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STDOUT_FILENO</w:t>
        </w:r>
      </w:ins>
      <w:ins w:id="55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5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5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6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56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56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6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6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56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566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56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8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569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7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perror</w:t>
        </w:r>
      </w:ins>
      <w:ins w:id="5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7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76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 получается отдать результат родителю</w:t>
        </w:r>
      </w:ins>
      <w:ins w:id="57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8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81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83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8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8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8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8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8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89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9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91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9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parent.cpp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00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60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60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&lt;parent.hpp&gt;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0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0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0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60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08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ParentProcess</w:t>
        </w:r>
      </w:ins>
      <w:ins w:id="6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1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61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1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61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1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61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1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pathToChild</w:t>
        </w:r>
      </w:ins>
      <w:ins w:id="61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618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2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istream</w:t>
        </w:r>
      </w:ins>
      <w:ins w:id="62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62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streamIn</w:t>
        </w:r>
      </w:ins>
      <w:ins w:id="62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626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2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628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it-IT"/>
            <w14:textFill>
              <w14:solidFill>
                <w14:srgbClr w14:val="4EC9B0"/>
              </w14:solidFill>
            </w14:textFill>
          </w:rPr>
          <w:t>ostream</w:t>
        </w:r>
      </w:ins>
      <w:ins w:id="62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63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streamOut</w:t>
        </w:r>
      </w:ins>
      <w:ins w:id="6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3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3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6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6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64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64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4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4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4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CreatePipe</w:t>
        </w:r>
      </w:ins>
      <w:ins w:id="64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4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6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4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4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5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5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65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5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65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655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6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5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5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CreatePipe</w:t>
        </w:r>
      </w:ins>
      <w:ins w:id="6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6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6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6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66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pid_t</w:t>
        </w:r>
      </w:ins>
      <w:ins w:id="66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6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66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7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2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CreateChild</w:t>
        </w:r>
      </w:ins>
      <w:ins w:id="67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7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75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</w:t>
        </w:r>
      </w:ins>
      <w:ins w:id="676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Мы в дочернем процессе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7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79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8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8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6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83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68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85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68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8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8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68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69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9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69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693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69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9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9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69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69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69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70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701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70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0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0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06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70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708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dup2</w:t>
        </w:r>
      </w:ins>
      <w:ins w:id="7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10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71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712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71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71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STDIN_FILENO</w:t>
        </w:r>
      </w:ins>
      <w:ins w:id="71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716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71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18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719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72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2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2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perror</w:t>
        </w:r>
      </w:ins>
      <w:ins w:id="72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2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"dup2 error"</w:t>
        </w:r>
      </w:ins>
      <w:ins w:id="72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2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2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exit</w:t>
        </w:r>
      </w:ins>
      <w:ins w:id="73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3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EXIT_FAILURE</w:t>
        </w:r>
      </w:ins>
      <w:ins w:id="73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38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7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74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dup2</w:t>
        </w:r>
      </w:ins>
      <w:ins w:id="74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4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74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744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74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74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STDOUT_FILENO</w:t>
        </w:r>
      </w:ins>
      <w:ins w:id="7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748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74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751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75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5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5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5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perror</w:t>
        </w:r>
      </w:ins>
      <w:ins w:id="7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5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"dup2 error"</w:t>
        </w:r>
      </w:ins>
      <w:ins w:id="7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5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6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exit</w:t>
        </w:r>
      </w:ins>
      <w:ins w:id="7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6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EXIT_FAILURE</w:t>
        </w:r>
      </w:ins>
      <w:ins w:id="76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6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7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7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7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773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7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]); 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7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7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7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7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7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78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781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7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8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8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8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8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Exec</w:t>
        </w:r>
      </w:ins>
      <w:ins w:id="78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88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"/Users/vladislavburdinskij/Documents/os_5-7_cp/Os_Labs_New/lab-1/build/child"</w:t>
        </w:r>
      </w:ins>
      <w:ins w:id="78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  <w:ins w:id="792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79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79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7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9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79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80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0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0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0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0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80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0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80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808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1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13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1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15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81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line</w:t>
        </w:r>
      </w:ins>
      <w:ins w:id="81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1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2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21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2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2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getline</w:t>
        </w:r>
      </w:ins>
      <w:ins w:id="82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2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streamIn</w:t>
        </w:r>
      </w:ins>
      <w:ins w:id="82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82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line</w:t>
        </w:r>
      </w:ins>
      <w:ins w:id="82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2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3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3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line</w:t>
        </w:r>
      </w:ins>
      <w:ins w:id="83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3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83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3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836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83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83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3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4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4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write</w:t>
        </w:r>
      </w:ins>
      <w:ins w:id="8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4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84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845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4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84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line</w:t>
        </w:r>
      </w:ins>
      <w:ins w:id="84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4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85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85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line</w:t>
        </w:r>
      </w:ins>
      <w:ins w:id="85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5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85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5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5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8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5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Parent_Child</w:t>
        </w:r>
      </w:ins>
      <w:ins w:id="8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861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6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6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6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6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86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6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86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87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256</w:t>
        </w:r>
      </w:ins>
      <w:ins w:id="87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7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7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7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87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7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bytesRead</w:t>
        </w:r>
      </w:ins>
      <w:ins w:id="87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7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7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80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88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((</w:t>
        </w:r>
      </w:ins>
      <w:ins w:id="88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bytesRead</w:t>
        </w:r>
      </w:ins>
      <w:ins w:id="88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84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8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8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read</w:t>
        </w:r>
      </w:ins>
      <w:ins w:id="88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8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88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89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9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], </w:t>
        </w:r>
      </w:ins>
      <w:ins w:id="89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89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89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sizeof</w:t>
        </w:r>
      </w:ins>
      <w:ins w:id="89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9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8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))) </w:t>
        </w:r>
      </w:ins>
      <w:ins w:id="898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89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0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90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0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0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0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streamOut</w:t>
        </w:r>
      </w:ins>
      <w:ins w:id="90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0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write</w:t>
        </w:r>
      </w:ins>
      <w:ins w:id="90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0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9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910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bytesRead</w:t>
        </w:r>
      </w:ins>
      <w:ins w:id="91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1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1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1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1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1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close</w:t>
        </w:r>
      </w:ins>
      <w:ins w:id="91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1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Child_Parent</w:t>
        </w:r>
      </w:ins>
      <w:ins w:id="9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920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92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]);</w:t>
        </w:r>
      </w:ins>
      <w:ins w:id="922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// </w:t>
        </w:r>
      </w:ins>
      <w:ins w:id="923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Закрываем конец для чтения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2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2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26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927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Ожидание завершения дочернего процесса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2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2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3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93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3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9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3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wait</w:t>
        </w:r>
      </w:ins>
      <w:ins w:id="9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38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93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94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utils.cpp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9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95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951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&lt;utils.hpp&gt;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5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9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5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CreatePipe</w:t>
        </w:r>
      </w:ins>
      <w:ins w:id="9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5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9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6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a-DK"/>
            <w14:textFill>
              <w14:solidFill>
                <w14:srgbClr w14:val="9CDCFE"/>
              </w14:solidFill>
            </w14:textFill>
          </w:rPr>
          <w:t>pipeFd</w:t>
        </w:r>
      </w:ins>
      <w:ins w:id="9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963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96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6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6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967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6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6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pipe</w:t>
        </w:r>
      </w:ins>
      <w:ins w:id="9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7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a-DK"/>
            <w14:textFill>
              <w14:solidFill>
                <w14:srgbClr w14:val="9CDCFE"/>
              </w14:solidFill>
            </w14:textFill>
          </w:rPr>
          <w:t>pipeFd</w:t>
        </w:r>
      </w:ins>
      <w:ins w:id="9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973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9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75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97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7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7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8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8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perror</w:t>
        </w:r>
      </w:ins>
      <w:ins w:id="9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8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 xml:space="preserve">"Pipe </w:t>
        </w:r>
      </w:ins>
      <w:ins w:id="984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 создается</w:t>
        </w:r>
      </w:ins>
      <w:ins w:id="98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98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8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8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89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exit</w:t>
        </w:r>
      </w:ins>
      <w:ins w:id="99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9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EXIT_FAILURE</w:t>
        </w:r>
      </w:ins>
      <w:ins w:id="99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9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9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9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pid_t</w:t>
        </w:r>
      </w:ins>
      <w:ins w:id="100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CreateChild</w:t>
        </w:r>
      </w:ins>
      <w:ins w:id="100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0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005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00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07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pid_t</w:t>
        </w:r>
      </w:ins>
      <w:ins w:id="100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101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1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1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fork</w:t>
        </w:r>
      </w:ins>
      <w:ins w:id="101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(); </w:t>
        </w:r>
      </w:ins>
      <w:ins w:id="101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101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7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&gt;=</w:t>
        </w:r>
      </w:ins>
      <w:ins w:id="101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9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02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2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023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02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25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pid</w:t>
        </w:r>
      </w:ins>
      <w:ins w:id="102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2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2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2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3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031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3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33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perror</w:t>
        </w:r>
      </w:ins>
      <w:ins w:id="103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3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36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Дочерний процесс не создан</w:t>
        </w:r>
      </w:ins>
      <w:ins w:id="103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3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3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4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04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exit</w:t>
        </w:r>
      </w:ins>
      <w:ins w:id="10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4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EXIT_FAILURE</w:t>
        </w:r>
      </w:ins>
      <w:ins w:id="104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4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4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4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4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4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105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1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Exec</w:t>
        </w:r>
      </w:ins>
      <w:ins w:id="105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5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105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10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*</w:t>
        </w:r>
      </w:ins>
      <w:ins w:id="10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pathToChild</w:t>
        </w:r>
      </w:ins>
      <w:ins w:id="10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063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06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6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execl</w:t>
        </w:r>
      </w:ins>
      <w:ins w:id="106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6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pathToChild</w:t>
        </w:r>
      </w:ins>
      <w:ins w:id="106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6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pathToChild</w:t>
        </w:r>
      </w:ins>
      <w:ins w:id="10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7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nullptr</w:t>
        </w:r>
      </w:ins>
      <w:ins w:id="10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073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0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75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1076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07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7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7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08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perror</w:t>
        </w:r>
      </w:ins>
      <w:ins w:id="108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8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83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Не исполняется </w:t>
        </w:r>
      </w:ins>
      <w:ins w:id="108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exec"</w:t>
        </w:r>
      </w:ins>
      <w:ins w:id="108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8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8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088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exit</w:t>
        </w:r>
      </w:ins>
      <w:ins w:id="108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9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EXIT_FAILURE</w:t>
        </w:r>
      </w:ins>
      <w:ins w:id="109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9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9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Tests.cpp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99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// tests/tests.cpp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0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0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02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10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10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t>&lt;gtest/gtest.h&gt;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0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06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10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108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0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10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11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11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&lt;array&gt;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1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1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11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116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&lt;cstdio&gt;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1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18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11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120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&lt;memory&gt;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22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12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12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&lt;stdexcept&gt;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27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128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Функция для выполнения команды и получения результата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3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3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32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1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executeCommand</w:t>
        </w:r>
      </w:ins>
      <w:ins w:id="11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3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11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8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4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14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11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4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14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4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4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147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4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4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array</w:t>
        </w:r>
      </w:ins>
      <w:ins w:id="115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115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115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153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128</w:t>
        </w:r>
      </w:ins>
      <w:ins w:id="1154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115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5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115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5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5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16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6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62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16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16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6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67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1168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Открываем поток для чтения вывода команды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6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7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171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7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73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t>unique_ptr</w:t>
        </w:r>
      </w:ins>
      <w:ins w:id="1174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1175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a-DK"/>
            <w14:textFill>
              <w14:solidFill>
                <w14:srgbClr w14:val="4EC9B0"/>
              </w14:solidFill>
            </w14:textFill>
          </w:rPr>
          <w:t>FILE</w:t>
        </w:r>
      </w:ins>
      <w:ins w:id="117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17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decltype</w:t>
        </w:r>
      </w:ins>
      <w:ins w:id="11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79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118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pclose</w:t>
        </w:r>
      </w:ins>
      <w:ins w:id="118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1182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118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pipe</w:t>
        </w:r>
      </w:ins>
      <w:ins w:id="118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8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popen</w:t>
        </w:r>
      </w:ins>
      <w:ins w:id="118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8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18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9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c_str</w:t>
        </w:r>
      </w:ins>
      <w:ins w:id="119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119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"r"</w:t>
        </w:r>
      </w:ins>
      <w:ins w:id="119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19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pclose</w:t>
        </w:r>
      </w:ins>
      <w:ins w:id="119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9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198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9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20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20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pipe</w:t>
        </w:r>
      </w:ins>
      <w:ins w:id="120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0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205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throw</w:t>
        </w:r>
      </w:ins>
      <w:ins w:id="120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7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0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0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runtime_error</w:t>
        </w:r>
      </w:ins>
      <w:ins w:id="121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11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"popen() failed!"</w:t>
        </w:r>
      </w:ins>
      <w:ins w:id="121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1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1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1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16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// </w:t>
        </w:r>
      </w:ins>
      <w:ins w:id="1217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Читаем вывод команды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1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220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122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222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fgets</w:t>
        </w:r>
      </w:ins>
      <w:ins w:id="122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24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122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26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122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122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122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3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123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123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pipe</w:t>
        </w:r>
      </w:ins>
      <w:ins w:id="12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3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</w:t>
        </w:r>
      </w:ins>
      <w:ins w:id="12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1236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12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nullptr</w:t>
        </w:r>
      </w:ins>
      <w:ins w:id="12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4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4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24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24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44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124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4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buffer</w:t>
        </w:r>
      </w:ins>
      <w:ins w:id="12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248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124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5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5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5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5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25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25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6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25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5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5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2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263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Макрос для упрощения написания тестов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5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#define</w:t>
        </w:r>
      </w:ins>
      <w:ins w:id="126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 xml:space="preserve"> RUN_TEST(</w:t>
        </w:r>
      </w:ins>
      <w:ins w:id="1267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input</w:t>
        </w:r>
      </w:ins>
      <w:ins w:id="126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, </w:t>
        </w:r>
      </w:ins>
      <w:ins w:id="1269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expected_output</w:t>
        </w:r>
      </w:ins>
      <w:ins w:id="127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) </w:t>
        </w:r>
      </w:ins>
      <w:ins w:id="1271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</w:t>
        </w:r>
      </w:ins>
      <w:ins w:id="127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do</w:t>
        </w:r>
      </w:ins>
      <w:ins w:id="127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{ </w:t>
        </w:r>
      </w:ins>
      <w:ins w:id="1276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    </w:t>
        </w:r>
      </w:ins>
      <w:ins w:id="127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8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::</w:t>
        </w:r>
      </w:ins>
      <w:ins w:id="1281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28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nl-NL"/>
            <w14:textFill>
              <w14:solidFill>
                <w14:srgbClr w14:val="569CD6"/>
              </w14:solidFill>
            </w14:textFill>
          </w:rPr>
          <w:t xml:space="preserve"> cmd </w:t>
        </w:r>
      </w:ins>
      <w:ins w:id="1283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28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28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 xml:space="preserve">"echo </w:t>
        </w:r>
      </w:ins>
      <w:ins w:id="1286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:lang w:val="ru-RU"/>
            <w14:textFill>
              <w14:solidFill>
                <w14:srgbClr w14:val="D7BA7D"/>
              </w14:solidFill>
            </w14:textFill>
          </w:rPr>
          <w:t>\"</w:t>
        </w:r>
      </w:ins>
      <w:ins w:id="128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8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 xml:space="preserve"> input </w:t>
        </w:r>
      </w:ins>
      <w:ins w:id="1289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90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:lang w:val="ru-RU"/>
            <w14:textFill>
              <w14:solidFill>
                <w14:srgbClr w14:val="D7BA7D"/>
              </w14:solidFill>
            </w14:textFill>
          </w:rPr>
          <w:t>\"</w:t>
        </w:r>
      </w:ins>
      <w:ins w:id="1291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 | "</w:t>
        </w:r>
      </w:ins>
      <w:ins w:id="129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29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"./lab-1"</w:t>
        </w:r>
      </w:ins>
      <w:ins w:id="129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; </w:t>
        </w:r>
      </w:ins>
      <w:ins w:id="1295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9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9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    </w:t>
        </w:r>
      </w:ins>
      <w:ins w:id="1298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9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::</w:t>
        </w:r>
      </w:ins>
      <w:ins w:id="130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30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 xml:space="preserve"> output; </w:t>
        </w:r>
      </w:ins>
      <w:ins w:id="1302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    </w:t>
        </w:r>
      </w:ins>
      <w:ins w:id="1305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try</w:t>
        </w:r>
      </w:ins>
      <w:ins w:id="130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{ </w:t>
        </w:r>
      </w:ins>
      <w:ins w:id="1307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        output </w:t>
        </w:r>
      </w:ins>
      <w:ins w:id="1310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31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12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executeCommand</w:t>
        </w:r>
      </w:ins>
      <w:ins w:id="131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 xml:space="preserve">(cmd); </w:t>
        </w:r>
      </w:ins>
      <w:ins w:id="1314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1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1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    } </w:t>
        </w:r>
      </w:ins>
      <w:ins w:id="1317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catch</w:t>
        </w:r>
      </w:ins>
      <w:ins w:id="131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 xml:space="preserve"> (const </w:t>
        </w:r>
      </w:ins>
      <w:ins w:id="131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2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::</w:t>
        </w:r>
      </w:ins>
      <w:ins w:id="1321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exception</w:t>
        </w:r>
      </w:ins>
      <w:ins w:id="1322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132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e) { </w:t>
        </w:r>
      </w:ins>
      <w:ins w:id="1324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2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2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 xml:space="preserve">            FAIL() </w:t>
        </w:r>
      </w:ins>
      <w:ins w:id="1327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2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29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"Failed to execute command: "</w:t>
        </w:r>
      </w:ins>
      <w:ins w:id="133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31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3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3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</w:t>
        </w:r>
      </w:ins>
      <w:ins w:id="133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.</w:t>
        </w:r>
      </w:ins>
      <w:ins w:id="133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what</w:t>
        </w:r>
      </w:ins>
      <w:ins w:id="133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 xml:space="preserve">(); </w:t>
        </w:r>
      </w:ins>
      <w:ins w:id="1337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3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    } </w:t>
        </w:r>
      </w:ins>
      <w:ins w:id="1340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4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4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 xml:space="preserve">        EXPECT_NE(</w:t>
        </w:r>
      </w:ins>
      <w:ins w:id="1343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output</w:t>
        </w:r>
      </w:ins>
      <w:ins w:id="134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.</w:t>
        </w:r>
      </w:ins>
      <w:ins w:id="1345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34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 xml:space="preserve">(expected_output), </w:t>
        </w:r>
      </w:ins>
      <w:ins w:id="1347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4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::</w:t>
        </w:r>
      </w:ins>
      <w:ins w:id="1349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35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::</w:t>
        </w:r>
      </w:ins>
      <w:ins w:id="1351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135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) </w:t>
        </w:r>
      </w:ins>
      <w:ins w:id="1353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5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5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 xml:space="preserve">"Expected </w:t>
        </w:r>
      </w:ins>
      <w:ins w:id="1356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:lang w:val="ru-RU"/>
            <w14:textFill>
              <w14:solidFill>
                <w14:srgbClr w14:val="D7BA7D"/>
              </w14:solidFill>
            </w14:textFill>
          </w:rPr>
          <w:t>\"</w:t>
        </w:r>
      </w:ins>
      <w:ins w:id="135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5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59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6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 xml:space="preserve"> expected_output </w:t>
        </w:r>
      </w:ins>
      <w:ins w:id="1361" w:date="2024-12-23T19:09:59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62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6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64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:lang w:val="ru-RU"/>
            <w14:textFill>
              <w14:solidFill>
                <w14:srgbClr w14:val="D7BA7D"/>
              </w14:solidFill>
            </w14:textFill>
          </w:rPr>
          <w:t>\"</w:t>
        </w:r>
      </w:ins>
      <w:ins w:id="136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 xml:space="preserve"> not found in output."</w:t>
        </w:r>
      </w:ins>
      <w:ins w:id="136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; </w:t>
        </w:r>
      </w:ins>
      <w:ins w:id="1367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6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6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} </w:t>
        </w:r>
      </w:ins>
      <w:ins w:id="1370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137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(</w:t>
        </w:r>
      </w:ins>
      <w:ins w:id="1372" w:date="2024-12-23T19:09:59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37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7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7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76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377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Тестовый случай </w:t>
        </w:r>
      </w:ins>
      <w:ins w:id="1378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1: </w:t>
        </w:r>
      </w:ins>
      <w:ins w:id="1379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корректные входные данные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8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8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3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(Lab1Tests, CorrectInput)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8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8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38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RUN_TEST</w:t>
        </w:r>
      </w:ins>
      <w:ins w:id="138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38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"10 2 5</w:t>
        </w:r>
      </w:ins>
      <w:ins w:id="1388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389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9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391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92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Результат</w:t>
        </w:r>
      </w:ins>
      <w:ins w:id="139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1"</w:t>
        </w:r>
      </w:ins>
      <w:ins w:id="139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9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9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9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9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99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400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Тестовый случай </w:t>
        </w:r>
      </w:ins>
      <w:ins w:id="1401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2: </w:t>
        </w:r>
      </w:ins>
      <w:ins w:id="1402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деление на ноль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0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0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40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(Lab1Tests, DivisionByZero)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0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0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408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RUN_TEST</w:t>
        </w:r>
      </w:ins>
      <w:ins w:id="14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10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"10 0 5</w:t>
        </w:r>
      </w:ins>
      <w:ins w:id="1411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41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1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1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15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Делить на ноль нельзя</w:t>
        </w:r>
      </w:ins>
      <w:ins w:id="1416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!"</w:t>
        </w:r>
      </w:ins>
      <w:ins w:id="141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1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22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423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Тестовый случай </w:t>
        </w:r>
      </w:ins>
      <w:ins w:id="1424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3: </w:t>
        </w:r>
      </w:ins>
      <w:ins w:id="1425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отрицательные числа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2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42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(Lab1Tests, NegativeNumbers)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3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431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RUN_TEST</w:t>
        </w:r>
      </w:ins>
      <w:ins w:id="143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3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t>"-10 -2 5</w:t>
        </w:r>
      </w:ins>
      <w:ins w:id="1434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43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3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37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38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Результат</w:t>
        </w:r>
      </w:ins>
      <w:ins w:id="1439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1"</w:t>
        </w:r>
      </w:ins>
      <w:ins w:id="144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4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45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446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Тестовый случай </w:t>
        </w:r>
      </w:ins>
      <w:ins w:id="1447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 xml:space="preserve">4: </w:t>
        </w:r>
      </w:ins>
      <w:ins w:id="1448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большие числа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5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45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(Lab1Tests, LargeNumbers)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5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5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45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RUN_TEST</w:t>
        </w:r>
      </w:ins>
      <w:ins w:id="145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56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"1000 10 10</w:t>
        </w:r>
      </w:ins>
      <w:ins w:id="1457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458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5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60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61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Результат</w:t>
        </w:r>
      </w:ins>
      <w:ins w:id="146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: 10"</w:t>
        </w:r>
      </w:ins>
      <w:ins w:id="146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6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6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6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6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68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469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Тестовый случай </w:t>
        </w:r>
      </w:ins>
      <w:ins w:id="1470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5: </w:t>
        </w:r>
      </w:ins>
      <w:ins w:id="1471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оба делителя ноль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72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73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474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(Lab1Tests, BothDivisorsZero)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7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7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477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RUN_TEST</w:t>
        </w:r>
      </w:ins>
      <w:ins w:id="147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79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"10 0 0</w:t>
        </w:r>
      </w:ins>
      <w:ins w:id="1480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481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8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83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84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Делить на ноль нельзя</w:t>
        </w:r>
      </w:ins>
      <w:ins w:id="1485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!"</w:t>
        </w:r>
      </w:ins>
      <w:ins w:id="148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8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8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8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9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91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492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Тестовый случай </w:t>
        </w:r>
      </w:ins>
      <w:ins w:id="1493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6: </w:t>
        </w:r>
      </w:ins>
      <w:ins w:id="1494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некорректный ввод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9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96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49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(Lab1Tests, InvalidInput)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9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9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50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RUN_TEST</w:t>
        </w:r>
      </w:ins>
      <w:ins w:id="150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02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"10 a 5</w:t>
        </w:r>
      </w:ins>
      <w:ins w:id="1503" w:date="2024-12-23T19:09:59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50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0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506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07" w:date="2024-12-23T19:09:59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Некорректный ввод</w:t>
        </w:r>
      </w:ins>
      <w:ins w:id="1508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0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  <w:ins w:id="1510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1511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Предполагается</w:t>
        </w:r>
      </w:ins>
      <w:ins w:id="1512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1513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что программа выведет </w:t>
        </w:r>
      </w:ins>
      <w:ins w:id="1514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"</w:t>
        </w:r>
      </w:ins>
      <w:ins w:id="1515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Ошибка</w:t>
        </w:r>
      </w:ins>
      <w:ins w:id="1516" w:date="2024-12-23T19:09:59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" </w:t>
        </w:r>
      </w:ins>
      <w:ins w:id="1517" w:date="2024-12-23T19:09:59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или аналогичное сообщение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1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1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0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main.cpp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3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4" w:date="2024-12-23T19:09:59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525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526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"parent.hpp"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7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9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30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53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2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153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34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153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36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3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38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3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540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ParentProcess</w:t>
        </w:r>
      </w:ins>
      <w:ins w:id="154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42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getenv</w:t>
        </w:r>
      </w:ins>
      <w:ins w:id="154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44" w:date="2024-12-23T19:09:59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"PATH_TO_CHILD"</w:t>
        </w:r>
      </w:ins>
      <w:ins w:id="1545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546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47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48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549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550" w:date="2024-12-23T19:09:59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51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52" w:date="2024-12-23T19:09:59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553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4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5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56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557" w:date="2024-12-23T19:09:59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t>exit</w:t>
        </w:r>
      </w:ins>
      <w:ins w:id="1558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59" w:date="2024-12-23T19:09:59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EXIT_SUCCESS</w:t>
        </w:r>
      </w:ins>
      <w:ins w:id="1560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1" w:date="2024-12-23T19:09:59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2" w:date="2024-12-23T19:09:59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63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56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15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156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5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1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3</w:delText>
        </w:r>
      </w:del>
      <w:del w:id="1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5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1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1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5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PTHREAD_MUTEX_INITIALIZER</w:delText>
        </w:r>
      </w:del>
      <w:del w:id="1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5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5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5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5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5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5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5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5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6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16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1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16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6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6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16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6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6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16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6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6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3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163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Эрозия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1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1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16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16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1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6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16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1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1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6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16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6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16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1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16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1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6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1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6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6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6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6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6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6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6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6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1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1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6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1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16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1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16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1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6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6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6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6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6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6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6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6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7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1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1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1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17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1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17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1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7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7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1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7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1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17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1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7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7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1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1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17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1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7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7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7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1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4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4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1745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Поток обрабатывает строки с </w:delText>
        </w:r>
      </w:del>
      <w:del w:id="174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17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1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17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17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7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</w:delText>
        </w:r>
      </w:del>
      <w:del w:id="17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5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175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 xml:space="preserve">по </w:delText>
        </w:r>
      </w:del>
      <w:del w:id="176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1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17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17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1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6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7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7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17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7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7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77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17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7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7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17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17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17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7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7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17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7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17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17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17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7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17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7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180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1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80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0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1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8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1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8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18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8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8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18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1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1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8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18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8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8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183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1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8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1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18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1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1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8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1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1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1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5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1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8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18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18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8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186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1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86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1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18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1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7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1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8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18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1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1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1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8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18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18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8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8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18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8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18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8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8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9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19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19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19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1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1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1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192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1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9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1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1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1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1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1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1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1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1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1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1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1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1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1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195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1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9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19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19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1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1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1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196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19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1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1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9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1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19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1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1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19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19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19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19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19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19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19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1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19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0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pthread_mutex_lock</w:delText>
        </w:r>
      </w:del>
      <w:del w:id="2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0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01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0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0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0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0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0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0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0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203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2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0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0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0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0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0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0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5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0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pthread_mutex_unlock</w:delText>
        </w:r>
      </w:del>
      <w:del w:id="2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0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6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2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2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7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2078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Наращивание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2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0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20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1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1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2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1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1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1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1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1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1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1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2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1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1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1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1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1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1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1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2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1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21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2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2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8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1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1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1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1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2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220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2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2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2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2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2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2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2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2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23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2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2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2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26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2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2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2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2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2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3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3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3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3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3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3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3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3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3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3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32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3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23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23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3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3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3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3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23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3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235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23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3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3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3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3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3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3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3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3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23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3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3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3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3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3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3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24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4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4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241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2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42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4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242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2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4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43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4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4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4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4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4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4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4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5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4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246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24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4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4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4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4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4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4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7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pthread_mutex_unlock(&amp;mtx);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48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2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2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my_solution.h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9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#pragma</w:delText>
        </w:r>
      </w:del>
      <w:del w:id="24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once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0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0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&lt;iostream&gt;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0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0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1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1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1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1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&lt;unistd.h&gt;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1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2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&lt;getopt.h&gt;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2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2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2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5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52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delText>struct</w:delText>
        </w:r>
      </w:del>
      <w:del w:id="25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5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5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5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5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5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5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5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5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2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5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5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5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5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5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5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2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2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2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2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2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6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6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2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6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6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26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6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2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6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2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perform_erosion</w:delText>
        </w:r>
      </w:del>
      <w:del w:id="2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6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6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6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6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6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6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26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6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6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6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6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26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26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6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6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7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2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perform_dilation</w:delText>
        </w:r>
      </w:del>
      <w:del w:id="2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7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7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27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7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2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27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7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7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7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test.cpp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7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7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&lt;gtest/gtest.h&gt;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7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7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7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8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8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8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8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8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8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9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9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9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79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79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8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8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8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8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2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8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8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8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8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8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8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8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2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2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8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2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8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2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2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8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8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8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8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8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8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8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28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8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8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8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8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28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28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2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2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88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8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8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2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29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9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9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2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29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2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9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9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9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2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2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9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9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9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2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9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2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29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9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2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2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9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29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29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2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9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9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2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3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0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0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0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0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0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0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0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0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0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0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3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0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4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0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30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3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0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3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0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3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0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0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0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0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3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1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1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1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1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1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3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1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1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1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3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1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1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3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1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31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1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1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3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1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1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3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1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5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1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1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1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1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1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1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1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18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1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1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1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1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3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2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2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2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3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2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2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2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2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32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2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2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2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2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2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2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2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2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6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2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2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2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2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2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2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2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2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3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2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2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2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2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3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3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33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3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31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33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3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3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3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33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3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3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3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3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3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3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3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33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3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3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3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3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3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3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3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3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3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3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3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3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3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3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3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33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4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4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34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4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3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4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4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4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3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4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34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4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4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4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4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4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3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6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4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4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4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4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4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4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3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4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4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4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4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3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9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4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multiThreadDilatation</w:delText>
        </w:r>
      </w:del>
      <w:del w:id="34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5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5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5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5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5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5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5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5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3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5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5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5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5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5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35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3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5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35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5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9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9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5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5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5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6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6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6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61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6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6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6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6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6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6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6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3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6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3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3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7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36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6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6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6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36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6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3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3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1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3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7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7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2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3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7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7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3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3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3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7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7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78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3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7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3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7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8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7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8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8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3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81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8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8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8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8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8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8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8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8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8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3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8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8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8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3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3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test_1)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8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8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8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8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8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8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8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3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8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88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8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8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8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9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0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1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9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9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9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9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9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9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9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3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3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8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9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39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0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0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0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0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0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0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0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0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0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0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0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0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0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40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0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0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0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0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4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0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40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0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0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0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(MatrixDilatationTest, test_dop)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0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0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0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0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0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0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0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0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0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0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0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0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11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1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2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1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4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4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1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1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1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1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1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1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1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1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1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1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1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1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8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1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0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0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1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2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2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2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2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2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2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2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2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2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2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2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42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2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2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2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2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2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2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4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2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2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2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test_2)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4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9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4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3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3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3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3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3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3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3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4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3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43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43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4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3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4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3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4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34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3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3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3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3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36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3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3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3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3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3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3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43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3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3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3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43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3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4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43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4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4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1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4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4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4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4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4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4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4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4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4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4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4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4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4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4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4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4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4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6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4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4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4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4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4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4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4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4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44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8</w:delText>
        </w:r>
      </w:del>
      <w:del w:id="4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4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*=</w:delText>
        </w:r>
      </w:del>
      <w:del w:id="4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4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4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44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4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4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4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4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4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5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5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test_3)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5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4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1000</w:delText>
        </w:r>
      </w:del>
      <w:del w:id="45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5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5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5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5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5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5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5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5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4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5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45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4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4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5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4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5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4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56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5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5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5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5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5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59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5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5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6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6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6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6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46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6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6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6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46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6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6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4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46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4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64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6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6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6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6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6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46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46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6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9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9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4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4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4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7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7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4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4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47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4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4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4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4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7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4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7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4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4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47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47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4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47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4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4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4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4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4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7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7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7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4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4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4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4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4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4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4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8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4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4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8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4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2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4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4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4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4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3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8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8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8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EXPECT_LT</w:delText>
        </w:r>
      </w:del>
      <w:del w:id="4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8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48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48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4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5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485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однопоточного выполнения</w:delText>
        </w:r>
      </w:del>
      <w:del w:id="486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4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4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6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6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486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487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4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4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4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8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4887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многопоточного выполнения</w:delText>
        </w:r>
      </w:del>
      <w:del w:id="488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4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4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9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4897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489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4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4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0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4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4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9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49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9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char</w:delText>
        </w:r>
      </w:del>
      <w:del w:id="49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**</w:delText>
        </w:r>
      </w:del>
      <w:del w:id="49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4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::</w:delText>
        </w:r>
      </w:del>
      <w:del w:id="49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testing</w:delText>
        </w:r>
      </w:del>
      <w:del w:id="4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InitGoogleTest</w:delText>
        </w:r>
      </w:del>
      <w:del w:id="4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9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49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4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9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4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93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4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RUN_ALL_TESTS</w:delText>
        </w:r>
      </w:del>
      <w:del w:id="4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49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494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4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49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495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9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9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4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9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9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49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4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4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string</w:delText>
        </w:r>
      </w:del>
      <w:del w:id="4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49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9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5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5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5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0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5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0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char*</w:delText>
        </w:r>
      </w:del>
      <w:del w:id="5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[]){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5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3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while</w:delText>
        </w:r>
      </w:del>
      <w:del w:id="5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50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5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delText>getopt</w:delText>
        </w:r>
      </w:del>
      <w:del w:id="5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0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5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0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04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"t:m:n:"</w:delText>
        </w:r>
      </w:del>
      <w:del w:id="5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)) </w:delText>
        </w:r>
      </w:del>
      <w:del w:id="50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5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04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5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switch</w:delText>
        </w:r>
      </w:del>
      <w:del w:id="5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0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5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05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5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6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't'</w:delText>
        </w:r>
      </w:del>
      <w:del w:id="5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0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5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0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5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07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50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0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5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8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'm'</w:delText>
        </w:r>
      </w:del>
      <w:del w:id="5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0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5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</w:delText>
        </w:r>
      </w:del>
      <w:del w:id="50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5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09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5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09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5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9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'n'</w:delText>
        </w:r>
      </w:del>
      <w:del w:id="51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1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5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5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11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5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11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default</w:delText>
        </w:r>
      </w:del>
      <w:del w:id="51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1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cerr</w:delText>
        </w:r>
      </w:del>
      <w:del w:id="5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2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2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128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Использование</w:delText>
        </w:r>
      </w:del>
      <w:del w:id="512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5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</w:delText>
        </w:r>
      </w:del>
      <w:del w:id="51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] </w:delText>
        </w:r>
      </w:del>
      <w:del w:id="51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3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 -t max_threads -m mode (erosion/dilation)</w:delText>
        </w:r>
      </w:del>
      <w:del w:id="5140" w:date="2024-12-23T15:52:00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delText>\n</w:delText>
        </w:r>
      </w:del>
      <w:del w:id="514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1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delText>exit</w:delText>
        </w:r>
      </w:del>
      <w:del w:id="5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EXIT_FAILURE</w:delText>
        </w:r>
      </w:del>
      <w:del w:id="5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1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5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1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1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1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1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5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1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1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1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1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5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5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51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9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1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2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2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2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21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2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2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2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2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2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2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2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2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2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2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2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52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52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5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2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2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2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6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26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Матрица стартовая</w:delText>
        </w:r>
      </w:del>
      <w:del w:id="526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5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2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2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27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2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2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52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2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2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29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3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3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3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3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5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3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3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3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3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3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3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3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3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3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3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3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3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3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5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3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3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3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delText>?</w:delText>
        </w:r>
      </w:del>
      <w:del w:id="5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:</w:delText>
        </w:r>
      </w:del>
      <w:del w:id="5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3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53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3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3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3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3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53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53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54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4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4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4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4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41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54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5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4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4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4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5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4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4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4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4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4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4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4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4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4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4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4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4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4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4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4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4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5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4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4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5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4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4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4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4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4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4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5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551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55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5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5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5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1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5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5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55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5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5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5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5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5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55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5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5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5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56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5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6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5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5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5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5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5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5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5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5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6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6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60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6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5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5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1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56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6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56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6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6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56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6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5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6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5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6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6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6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563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5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3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6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5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5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4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"dilatation"</w:delText>
        </w:r>
      </w:del>
      <w:del w:id="5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6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5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6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6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56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6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5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6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5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6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6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66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6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6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6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8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6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6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7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5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7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571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7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7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57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7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57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7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3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    // </w:delText>
        </w:r>
      </w:del>
      <w:del w:id="574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Вычисление затраченного времени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7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duration</w:delText>
        </w:r>
      </w:del>
      <w:del w:id="57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double</w:delText>
        </w:r>
      </w:del>
      <w:del w:id="57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5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57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5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5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5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7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772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Результирующая матрица</w:delText>
        </w:r>
      </w:del>
      <w:del w:id="577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5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8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7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5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7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8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80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8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8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8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8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8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5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8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8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8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8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8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8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8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5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8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8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867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выполнения операции</w:delText>
        </w:r>
      </w:del>
      <w:del w:id="586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5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5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8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5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58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587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секунд</w:delText>
        </w:r>
      </w:del>
      <w:del w:id="588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89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5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CMakeLists.txt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cmake_minimum_required</w:delText>
        </w:r>
      </w:del>
      <w:del w:id="59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delText>(VERSION 3.10)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project</w:delText>
        </w:r>
      </w:del>
      <w:del w:id="5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(lab-2)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0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0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Устанавливаем стандарт </w:delText>
        </w:r>
      </w:del>
      <w:del w:id="590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C++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5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(CMAKE_CXX_STANDARD 11)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5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(CMAKE_CXX_STANDARD_REQUIRED </w:delText>
        </w:r>
      </w:del>
      <w:del w:id="59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5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1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2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Включаем директорию </w:delText>
        </w:r>
      </w:del>
      <w:del w:id="592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include/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include_directories</w:delText>
        </w:r>
      </w:del>
      <w:del w:id="5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(include)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2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28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исходные файлы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5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(SOURCES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src/my_solution.cpp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41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Основной исполняемый файл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5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delText xml:space="preserve">(main </w:delText>
        </w:r>
      </w:del>
      <w:del w:id="594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${SOURCES}</w:delText>
        </w:r>
      </w:del>
      <w:del w:id="5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5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(main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52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53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Подключаем </w:delText>
        </w:r>
      </w:del>
      <w:del w:id="5954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 xml:space="preserve">Google Test </w:delText>
        </w:r>
      </w:del>
      <w:del w:id="5955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через </w:delText>
        </w:r>
      </w:del>
      <w:del w:id="595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FetchContent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</w:delText>
        </w:r>
      </w:del>
      <w:del w:id="5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(FetchContent)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FetchContent_Declare(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googletest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URL https://github.com/google/googletest/archive/refs/tags/release-1.12.1.zip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7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Предотвращаем переопределение настроек компилятора</w:delText>
        </w:r>
      </w:del>
      <w:del w:id="597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/</w:delText>
        </w:r>
      </w:del>
      <w:del w:id="5972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линкера родительского проекта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5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(gtest_force_shared_crt </w:delText>
        </w:r>
      </w:del>
      <w:del w:id="59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5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CACHE</w:delText>
        </w:r>
      </w:del>
      <w:del w:id="5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BOOL</w:delText>
        </w:r>
      </w:del>
      <w:del w:id="5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8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""</w:delText>
        </w:r>
      </w:del>
      <w:del w:id="5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 FORCE)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FetchContent_MakeAvailable(googletest)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8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8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тесты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5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tests/test.cpp src/my_solution.cpp)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5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gtest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9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599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Добавляем пути к заголовочным файлам </w:delText>
        </w:r>
      </w:del>
      <w:del w:id="600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>Google 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target_include_directories</w:delText>
        </w:r>
      </w:del>
      <w:del w:id="6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PRIVATE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  <w:del w:id="6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/include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del w:id="60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en-US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0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6017" w:date="2024-12-23T15:52:00Z" w:author="Владислав Бурдинский"/>
        </w:rPr>
      </w:pPr>
      <w:del w:id="60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0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6020" w:date="2024-12-23T15:52:00Z" w:author="Владислав Бурдинский"/>
        </w:rPr>
      </w:pPr>
      <w:del w:id="60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0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6023" w:date="2024-12-23T15:52:00Z" w:author="Владислав Бурдинский"/>
        </w:rPr>
      </w:pPr>
      <w:del w:id="60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0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6026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027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028" w:date="2024-12-23T15:52:00Z" w:author="Владислав Бурдинский"/>
        </w:rPr>
      </w:pPr>
      <w:del w:id="602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0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60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6032" w:date="2024-12-23T15:52:00Z" w:author="Владислав Бурдинский"/>
        </w:rPr>
      </w:pPr>
      <w:del w:id="60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034" w:date="2024-12-23T15:52:00Z" w:author="Владислав Бурдинский"/>
        </w:rPr>
      </w:pPr>
      <w:del w:id="60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03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0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0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0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60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604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04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6043" w:date="2024-12-23T15:52:00Z" w:author="Владислав Бурдинский"/>
        </w:rPr>
      </w:pPr>
      <w:del w:id="604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04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0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0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0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60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050" w:date="2024-12-23T15:52:00Z" w:author="Владислав Бурдинский"/>
        </w:rPr>
      </w:pPr>
      <w:del w:id="60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05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0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0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0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60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057" w:date="2024-12-23T15:52:00Z" w:author="Владислав Бурдинский"/>
        </w:rPr>
      </w:pPr>
      <w:del w:id="60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0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60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0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0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06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06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6065" w:date="2024-12-23T15:52:00Z" w:author="Владислав Бурдинский"/>
        </w:rPr>
      </w:pPr>
      <w:del w:id="606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0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60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0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0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071" w:date="2024-12-23T15:52:00Z" w:author="Владислав Бурдинский"/>
        </w:rPr>
      </w:pPr>
      <w:del w:id="60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0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60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0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0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07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07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6079" w:date="2024-12-23T15:52:00Z" w:author="Владислав Бурдинский"/>
        </w:rPr>
      </w:pPr>
      <w:del w:id="608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08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0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60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6084" w:date="2024-12-23T15:52:00Z" w:author="Владислав Бурдинский"/>
        </w:rPr>
      </w:pPr>
      <w:del w:id="60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0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0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60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6089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090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091" w:date="2024-12-23T15:52:00Z" w:author="Владислав Бурдинский"/>
        </w:rPr>
      </w:pPr>
      <w:del w:id="60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09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0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60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0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0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098" w:date="2024-12-23T15:52:00Z" w:author="Владислав Бурдинский"/>
        </w:rPr>
      </w:pPr>
      <w:del w:id="60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10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61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61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61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1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61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61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1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10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10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6110" w:date="2024-12-23T15:52:00Z" w:author="Владислав Бурдинский"/>
        </w:rPr>
      </w:pPr>
      <w:del w:id="611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1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113" w:date="2024-12-23T15:52:00Z" w:author="Владислав Бурдинский"/>
        </w:rPr>
      </w:pPr>
      <w:del w:id="61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11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61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61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61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1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61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61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1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12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12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612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612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6127" w:date="2024-12-23T15:52:00Z" w:author="Владислав Бурдинский"/>
        </w:rPr>
      </w:pPr>
      <w:del w:id="612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12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6130" w:date="2024-12-23T15:52:00Z" w:author="Владислав Бурдинский"/>
        </w:rPr>
      </w:pPr>
      <w:del w:id="613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61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133" w:date="2024-12-23T15:52:00Z" w:author="Владислав Бурдинский"/>
        </w:rPr>
      </w:pPr>
      <w:del w:id="61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1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1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1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1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1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141" w:date="2024-12-23T15:52:00Z" w:author="Владислав Бурдинский"/>
        </w:rPr>
      </w:pPr>
      <w:del w:id="61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1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1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1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1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1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149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150" w:date="2024-12-23T15:52:00Z" w:author="Владислав Бурдинский"/>
        </w:rPr>
      </w:pPr>
      <w:del w:id="61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15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1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1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1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1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157" w:date="2024-12-23T15:52:00Z" w:author="Владислав Бурдинский"/>
        </w:rPr>
      </w:pPr>
      <w:del w:id="61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1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61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1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61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61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165" w:date="2024-12-23T15:52:00Z" w:author="Владислав Бурдинский"/>
        </w:rPr>
      </w:pPr>
      <w:del w:id="61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16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1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6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1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1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61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1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61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1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1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1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61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61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6180" w:date="2024-12-23T15:52:00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61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61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1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1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1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61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61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1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61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61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1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1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1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1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1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6196" w:date="2024-12-23T15:52:00Z" w:author="Владислав Бурдинский"/>
        </w:rPr>
      </w:pPr>
      <w:del w:id="61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1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1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2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2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2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2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2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2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20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20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6210" w:date="2024-12-23T15:52:00Z" w:author="Владислав Бурдинский"/>
        </w:rPr>
      </w:pPr>
      <w:del w:id="621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62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2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2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2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621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21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6220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221" w:date="2024-12-23T15:52:00Z" w:author="Владислав Бурдинский"/>
        </w:rPr>
      </w:pPr>
      <w:del w:id="622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6223" w:date="2024-12-23T15:52:00Z" w:author="Владислав Бурдинский"/>
        </w:rPr>
      </w:pPr>
      <w:del w:id="622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62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62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2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2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2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2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2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2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23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23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6237" w:date="2024-12-23T15:52:00Z" w:author="Владислав Бурдинский"/>
        </w:rPr>
      </w:pPr>
      <w:del w:id="623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623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2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4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2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62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2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2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2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2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2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6252" w:date="2024-12-23T15:52:00Z" w:author="Владислав Бурдинский"/>
        </w:rPr>
      </w:pPr>
      <w:del w:id="62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2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62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2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2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262" w:date="2024-12-23T15:52:00Z" w:author="Владислав Бурдинский"/>
        </w:rPr>
      </w:pPr>
      <w:del w:id="62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6264" w:date="2024-12-23T15:52:00Z" w:author="Владислав Бурдинский"/>
        </w:rPr>
      </w:pPr>
      <w:del w:id="62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2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62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2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62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62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2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2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2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62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276" w:date="2024-12-23T15:52:00Z" w:author="Владислав Бурдинский"/>
        </w:rPr>
      </w:pPr>
      <w:del w:id="62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2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2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2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2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284" w:date="2024-12-23T15:52:00Z" w:author="Владислав Бурдинский"/>
        </w:rPr>
      </w:pPr>
      <w:del w:id="62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6286" w:date="2024-12-23T15:52:00Z" w:author="Владислав Бурдинский"/>
        </w:rPr>
      </w:pPr>
      <w:del w:id="62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2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62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62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62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2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29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29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6296" w:date="2024-12-23T15:52:00Z" w:author="Владислав Бурдинский"/>
        </w:rPr>
      </w:pPr>
      <w:del w:id="629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62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299" w:date="2024-12-23T15:52:00Z" w:author="Владислав Бурдинский"/>
        </w:rPr>
      </w:pPr>
      <w:del w:id="63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3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3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3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3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307" w:date="2024-12-23T15:52:00Z" w:author="Владислав Бурдинский"/>
        </w:rPr>
      </w:pPr>
      <w:del w:id="63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3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3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3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3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315" w:date="2024-12-23T15:52:00Z" w:author="Владислав Бурдинский"/>
        </w:rPr>
      </w:pPr>
      <w:del w:id="63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31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3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3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3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322" w:date="2024-12-23T15:52:00Z" w:author="Владислав Бурдинский"/>
        </w:rPr>
      </w:pPr>
      <w:del w:id="63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32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6325" w:date="2024-12-23T15:52:00Z" w:author="Владислав Бурдинский"/>
        </w:rPr>
      </w:pPr>
      <w:del w:id="632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63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63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3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3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3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3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3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3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337" w:date="2024-12-23T15:52:00Z" w:author="Владислав Бурдинский"/>
        </w:rPr>
      </w:pPr>
      <w:del w:id="63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33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3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4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3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63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3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3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3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3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3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3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63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3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6352" w:date="2024-12-23T15:52:00Z" w:author="Владислав Бурдинский"/>
        </w:rPr>
      </w:pPr>
      <w:del w:id="63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6354" w:date="2024-12-23T15:52:00Z" w:author="Владислав Бурдинский"/>
        </w:rPr>
      </w:pPr>
      <w:del w:id="63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635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63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3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3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63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63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6364" w:date="2024-12-23T15:52:00Z" w:author="Владислав Бурдинский"/>
        </w:rPr>
      </w:pPr>
      <w:del w:id="63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63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3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3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3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63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6372" w:date="2024-12-23T15:52:00Z" w:author="Владислав Бурдинский"/>
        </w:rPr>
      </w:pPr>
      <w:del w:id="63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6374" w:date="2024-12-23T15:52:00Z" w:author="Владислав Бурдинский"/>
        </w:rPr>
      </w:pPr>
      <w:del w:id="63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6376" w:date="2024-12-23T15:52:00Z" w:author="Владислав Бурдинский"/>
        </w:rPr>
      </w:pPr>
      <w:del w:id="63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3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3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3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3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3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3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3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3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388" w:date="2024-12-23T15:52:00Z" w:author="Владислав Бурдинский"/>
        </w:rPr>
      </w:pPr>
      <w:del w:id="63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3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3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3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3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396" w:date="2024-12-23T15:52:00Z" w:author="Владислав Бурдинский"/>
        </w:rPr>
      </w:pPr>
      <w:del w:id="63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3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3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4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404" w:date="2024-12-23T15:52:00Z" w:author="Владислав Бурдинский"/>
        </w:rPr>
      </w:pPr>
      <w:del w:id="64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6406" w:date="2024-12-23T15:52:00Z" w:author="Владислав Бурдинский"/>
        </w:rPr>
      </w:pPr>
      <w:del w:id="64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40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409" w:date="2024-12-23T15:52:00Z" w:author="Владислав Бурдинский"/>
        </w:rPr>
      </w:pPr>
      <w:del w:id="641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64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412" w:date="2024-12-23T15:52:00Z" w:author="Владислав Бурдинский"/>
        </w:rPr>
      </w:pPr>
      <w:del w:id="64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4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4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4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4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4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420" w:date="2024-12-23T15:52:00Z" w:author="Владислав Бурдинский"/>
        </w:rPr>
      </w:pPr>
      <w:del w:id="64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4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4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4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4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426" w:date="2024-12-23T15:52:00Z" w:author="Владислав Бурдинский"/>
        </w:rPr>
      </w:pPr>
      <w:del w:id="64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6428" w:date="2024-12-23T15:52:00Z" w:author="Владислав Бурдинский"/>
        </w:rPr>
      </w:pPr>
      <w:del w:id="64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430" w:date="2024-12-23T15:52:00Z" w:author="Владислав Бурдинский"/>
        </w:rPr>
      </w:pPr>
      <w:del w:id="64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3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64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64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64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43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3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644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644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6442" w:date="2024-12-23T15:52:00Z" w:author="Владислав Бурдинский"/>
        </w:rPr>
      </w:pPr>
      <w:del w:id="644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4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445" w:date="2024-12-23T15:52:00Z" w:author="Владислав Бурдинский"/>
        </w:rPr>
      </w:pPr>
      <w:del w:id="64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4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4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4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4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453" w:date="2024-12-23T15:52:00Z" w:author="Владислав Бурдинский"/>
        </w:rPr>
      </w:pPr>
      <w:del w:id="64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4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4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4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461" w:date="2024-12-23T15:52:00Z" w:author="Владислав Бурдинский"/>
        </w:rPr>
      </w:pPr>
      <w:del w:id="64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46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4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4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4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468" w:date="2024-12-23T15:52:00Z" w:author="Владислав Бурдинский"/>
        </w:rPr>
      </w:pPr>
      <w:del w:id="64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47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6471" w:date="2024-12-23T15:52:00Z" w:author="Владислав Бурдинский"/>
        </w:rPr>
      </w:pPr>
      <w:del w:id="647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4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64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4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4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4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4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4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483" w:date="2024-12-23T15:52:00Z" w:author="Владислав Бурдинский"/>
        </w:rPr>
      </w:pPr>
      <w:del w:id="64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48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4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8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4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64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4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4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4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4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4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64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4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6498" w:date="2024-12-23T15:52:00Z" w:author="Владислав Бурдинский"/>
        </w:rPr>
      </w:pPr>
      <w:del w:id="64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6500" w:date="2024-12-23T15:52:00Z" w:author="Владислав Бурдинский"/>
        </w:rPr>
      </w:pPr>
      <w:del w:id="65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5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5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65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651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651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651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651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6516" w:date="2024-12-23T15:52:00Z" w:author="Владислав Бурдинский"/>
        </w:rPr>
      </w:pPr>
      <w:del w:id="651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5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6519" w:date="2024-12-23T15:52:00Z" w:author="Владислав Бурдинский"/>
        </w:rPr>
      </w:pPr>
      <w:del w:id="65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5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5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5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5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5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5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31" w:date="2024-12-23T15:52:00Z" w:author="Владислав Бурдинский"/>
        </w:rPr>
      </w:pPr>
      <w:del w:id="65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5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5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5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5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539" w:date="2024-12-23T15:52:00Z" w:author="Владислав Бурдинский"/>
        </w:rPr>
      </w:pPr>
      <w:del w:id="65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5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5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5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547" w:date="2024-12-23T15:52:00Z" w:author="Владислав Бурдинский"/>
        </w:rPr>
      </w:pPr>
      <w:del w:id="65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549" w:date="2024-12-23T15:52:00Z" w:author="Владислав Бурдинский"/>
        </w:rPr>
      </w:pPr>
      <w:del w:id="65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55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552" w:date="2024-12-23T15:52:00Z" w:author="Владислав Бурдинский"/>
        </w:rPr>
      </w:pPr>
      <w:del w:id="655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65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555" w:date="2024-12-23T15:52:00Z" w:author="Владислав Бурдинский"/>
        </w:rPr>
      </w:pPr>
      <w:del w:id="65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5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5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5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5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5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63" w:date="2024-12-23T15:52:00Z" w:author="Владислав Бурдинский"/>
        </w:rPr>
      </w:pPr>
      <w:del w:id="65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5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5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5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69" w:date="2024-12-23T15:52:00Z" w:author="Владислав Бурдинский"/>
        </w:rPr>
      </w:pPr>
      <w:del w:id="65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571" w:date="2024-12-23T15:52:00Z" w:author="Владислав Бурдинский"/>
        </w:rPr>
      </w:pPr>
      <w:del w:id="65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57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65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5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6576" w:date="2024-12-23T15:52:00Z" w:author="Владислав Бурдинский"/>
        </w:rPr>
      </w:pPr>
      <w:del w:id="65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del w:id="6578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79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0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1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2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3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4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5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6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7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8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589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ins w:id="6590" w:date="2024-12-23T19:07:42Z" w:author="Владислав Бурдинский"/>
          <w:b w:val="1"/>
          <w:bCs w:val="1"/>
          <w:lang w:val="en-US"/>
        </w:rPr>
      </w:pPr>
      <w:ins w:id="6591" w:date="2024-12-23T19:07:42Z" w:author="Владислав Бурдинский">
        <w:r>
          <w:rPr>
            <w:b w:val="1"/>
            <w:bCs w:val="1"/>
            <w:rtl w:val="0"/>
            <w:lang w:val="en-US"/>
          </w:rPr>
          <w:t xml:space="preserve">(base) vladislavburdinskij@MacBook-Pro-Vladislav build % ./lab-1 </w:t>
        </w:r>
      </w:ins>
    </w:p>
    <w:p>
      <w:pPr>
        <w:pStyle w:val="Normal.0"/>
        <w:rPr>
          <w:ins w:id="6592" w:date="2024-12-23T19:07:42Z" w:author="Владислав Бурдинский"/>
          <w:b w:val="1"/>
          <w:bCs w:val="1"/>
          <w:lang w:val="en-US"/>
        </w:rPr>
      </w:pPr>
      <w:ins w:id="6593" w:date="2024-12-23T19:07:42Z" w:author="Владислав Бурдинский">
        <w:r>
          <w:rPr>
            <w:b w:val="1"/>
            <w:bCs w:val="1"/>
            <w:rtl w:val="0"/>
            <w:lang w:val="en-US"/>
          </w:rPr>
          <w:t>100 10 10</w:t>
        </w:r>
      </w:ins>
    </w:p>
    <w:p>
      <w:pPr>
        <w:pStyle w:val="Normal.0"/>
        <w:rPr>
          <w:ins w:id="6594" w:date="2024-12-23T19:07:42Z" w:author="Владислав Бурдинский"/>
          <w:b w:val="1"/>
          <w:bCs w:val="1"/>
          <w:lang w:val="en-US"/>
        </w:rPr>
      </w:pPr>
      <w:ins w:id="6595" w:date="2024-12-23T19:07:42Z" w:author="Владислав Бурдинский">
        <w:r>
          <w:rPr>
            <w:b w:val="1"/>
            <w:bCs w:val="1"/>
            <w:rtl w:val="0"/>
            <w:lang w:val="en-US"/>
          </w:rPr>
          <w:t>Результат</w:t>
        </w:r>
      </w:ins>
      <w:ins w:id="6596" w:date="2024-12-23T19:07:42Z" w:author="Владислав Бурдинский">
        <w:r>
          <w:rPr>
            <w:b w:val="1"/>
            <w:bCs w:val="1"/>
            <w:rtl w:val="0"/>
            <w:lang w:val="en-US"/>
          </w:rPr>
          <w:t xml:space="preserve">: 1%                                                                                                                                          </w:t>
        </w:r>
      </w:ins>
    </w:p>
    <w:p>
      <w:pPr>
        <w:pStyle w:val="Normal.0"/>
        <w:rPr>
          <w:ins w:id="6597" w:date="2024-12-23T19:07:42Z" w:author="Владислав Бурдинский"/>
          <w:b w:val="1"/>
          <w:bCs w:val="1"/>
          <w:lang w:val="en-US"/>
        </w:rPr>
      </w:pPr>
      <w:ins w:id="6598" w:date="2024-12-23T19:07:42Z" w:author="Владислав Бурдинский">
        <w:r>
          <w:rPr>
            <w:b w:val="1"/>
            <w:bCs w:val="1"/>
            <w:rtl w:val="0"/>
            <w:lang w:val="en-US"/>
          </w:rPr>
          <w:t xml:space="preserve">(base) vladislavburdinskij@MacBook-Pro-Vladislav build % </w:t>
        </w:r>
      </w:ins>
    </w:p>
    <w:p>
      <w:pPr>
        <w:pStyle w:val="Normal.0"/>
        <w:rPr>
          <w:del w:id="6599" w:date="2024-12-23T15:38:09Z" w:author="Владислав Бурдинский"/>
          <w:lang w:val="en-US"/>
        </w:rPr>
      </w:pPr>
      <w:del w:id="6600" w:date="2024-12-23T15:38:09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6601" w:date="2024-12-23T15:38:09Z" w:author="Владислав Бурдинский"/>
          <w:lang w:val="en-US"/>
        </w:rPr>
      </w:pPr>
      <w:del w:id="6602" w:date="2024-12-23T15:38:09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6603" w:date="2024-12-23T15:38:09Z" w:author="Владислав Бурдинский"/>
          <w:lang w:val="en-US"/>
        </w:rPr>
      </w:pPr>
      <w:del w:id="6604" w:date="2024-12-23T15:38:09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6605" w:date="2024-12-23T15:38:09Z" w:author="Владислав Бурдинский"/>
          <w:lang w:val="en-US"/>
        </w:rPr>
      </w:pPr>
      <w:del w:id="6606" w:date="2024-12-23T15:38:09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6607" w:date="2024-12-23T15:38:09Z" w:author="Владислав Бурдинский"/>
          <w:lang w:val="en-US"/>
        </w:rPr>
      </w:pPr>
      <w:del w:id="6608" w:date="2024-12-23T15:38:09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6609" w:date="2024-12-23T15:38:09Z" w:author="Владислав Бурдинский"/>
          <w:lang w:val="en-US"/>
        </w:rPr>
      </w:pPr>
      <w:del w:id="6610" w:date="2024-12-23T15:38:09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6611" w:date="2024-12-23T15:38:09Z" w:author="Владислав Бурдинский"/>
          <w:lang w:val="en-US"/>
        </w:rPr>
      </w:pPr>
      <w:del w:id="6612" w:date="2024-12-23T15:38:09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6613" w:date="2024-12-23T15:38:09Z" w:author="Владислав Бурдинский"/>
          <w:lang w:val="en-US"/>
        </w:rPr>
      </w:pPr>
      <w:del w:id="6614" w:date="2024-12-23T15:38:09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6615" w:date="2024-12-23T15:38:09Z" w:author="Владислав Бурдинский"/>
          <w:lang w:val="en-US"/>
        </w:rPr>
      </w:pPr>
      <w:del w:id="6616" w:date="2024-12-23T15:38:09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6617" w:date="2024-12-23T15:38:09Z" w:author="Владислав Бурдинский"/>
          <w:lang w:val="en-US"/>
        </w:rPr>
      </w:pPr>
      <w:del w:id="6618" w:date="2024-12-23T15:38:09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6619" w:date="2024-12-23T15:38:09Z" w:author="Владислав Бурдинский"/>
          <w:lang w:val="en-US"/>
        </w:rPr>
      </w:pPr>
      <w:del w:id="6620" w:date="2024-12-23T15:38:09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6621" w:date="2024-12-23T15:38:09Z" w:author="Владислав Бурдинский"/>
          <w:lang w:val="en-US"/>
        </w:rPr>
      </w:pPr>
      <w:del w:id="6622" w:date="2024-12-23T15:38:09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6623" w:date="2024-12-23T15:38:09Z" w:author="Владислав Бурдинский"/>
          <w:lang w:val="en-US"/>
        </w:rPr>
      </w:pPr>
      <w:del w:id="6624" w:date="2024-12-23T15:38:09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6625" w:date="2024-12-23T15:38:09Z" w:author="Владислав Бурдинский"/>
          <w:lang w:val="en-US"/>
        </w:rPr>
      </w:pPr>
      <w:del w:id="6626" w:date="2024-12-23T15:38:09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6627" w:date="2024-12-23T15:38:09Z" w:author="Владислав Бурдинский"/>
          <w:lang w:val="en-US"/>
        </w:rPr>
      </w:pPr>
      <w:del w:id="6628" w:date="2024-12-23T15:38:09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6629" w:date="2024-12-23T15:38:09Z" w:author="Владислав Бурдинский"/>
          <w:lang w:val="en-US"/>
        </w:rPr>
      </w:pPr>
      <w:del w:id="6630" w:date="2024-12-23T15:38:09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6631" w:date="2024-12-23T15:38:09Z" w:author="Владислав Бурдинский"/>
          <w:lang w:val="en-US"/>
        </w:rPr>
      </w:pPr>
      <w:del w:id="6632" w:date="2024-12-23T15:38:09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del w:id="6633" w:date="2024-12-23T15:38:09Z" w:author="Владислав Бурдинский"/>
          <w:lang w:val="en-US"/>
        </w:rPr>
      </w:pPr>
      <w:del w:id="6634" w:date="2024-12-23T15:38:09Z" w:author="Владислав Бурдинский">
        <w:r>
          <w:rPr>
            <w:rtl w:val="0"/>
            <w:lang w:val="en-US"/>
          </w:rPr>
          <w:delText xml:space="preserve"> GO PLAYIIING WITH ME(base) vladislavburdinskij@MacBook-Pro-Vladislav build % ./main</w:delText>
        </w:r>
      </w:del>
    </w:p>
    <w:p>
      <w:pPr>
        <w:pStyle w:val="Normal.0"/>
        <w:rPr>
          <w:del w:id="6635" w:date="2024-12-23T15:38:09Z" w:author="Владислав Бурдинский"/>
          <w:lang w:val="en-US"/>
        </w:rPr>
      </w:pPr>
      <w:del w:id="6636" w:date="2024-12-23T15:38:09Z" w:author="Владислав Бурдинский">
        <w:r>
          <w:rPr>
            <w:rtl w:val="0"/>
            <w:lang w:val="en-US"/>
          </w:rPr>
          <w:delText>Матрица стартовая</w:delText>
        </w:r>
      </w:del>
      <w:del w:id="6637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6638" w:date="2024-12-23T15:38:09Z" w:author="Владислав Бурдинский"/>
          <w:lang w:val="en-US"/>
        </w:rPr>
      </w:pPr>
      <w:del w:id="6639" w:date="2024-12-23T15:38:09Z" w:author="Владислав Бурдинский">
        <w:r>
          <w:rPr>
            <w:rtl w:val="0"/>
            <w:lang w:val="en-US"/>
          </w:rPr>
          <w:delText xml:space="preserve">0 1 1 1 1 0 0 1 0 0 </w:delText>
        </w:r>
      </w:del>
    </w:p>
    <w:p>
      <w:pPr>
        <w:pStyle w:val="Normal.0"/>
        <w:rPr>
          <w:del w:id="6640" w:date="2024-12-23T15:38:09Z" w:author="Владислав Бурдинский"/>
          <w:lang w:val="en-US"/>
        </w:rPr>
      </w:pPr>
      <w:del w:id="6641" w:date="2024-12-23T15:38:09Z" w:author="Владислав Бурдинский">
        <w:r>
          <w:rPr>
            <w:rtl w:val="0"/>
            <w:lang w:val="en-US"/>
          </w:rPr>
          <w:delText xml:space="preserve">0 0 1 0 0 1 0 0 0 0 </w:delText>
        </w:r>
      </w:del>
    </w:p>
    <w:p>
      <w:pPr>
        <w:pStyle w:val="Normal.0"/>
        <w:rPr>
          <w:del w:id="6642" w:date="2024-12-23T15:38:09Z" w:author="Владислав Бурдинский"/>
          <w:lang w:val="en-US"/>
        </w:rPr>
      </w:pPr>
      <w:del w:id="6643" w:date="2024-12-23T15:38:09Z" w:author="Владислав Бурдинский">
        <w:r>
          <w:rPr>
            <w:rtl w:val="0"/>
            <w:lang w:val="en-US"/>
          </w:rPr>
          <w:delText xml:space="preserve">0 1 0 1 1 1 0 1 1 0 </w:delText>
        </w:r>
      </w:del>
    </w:p>
    <w:p>
      <w:pPr>
        <w:pStyle w:val="Normal.0"/>
        <w:rPr>
          <w:del w:id="6644" w:date="2024-12-23T15:38:09Z" w:author="Владислав Бурдинский"/>
          <w:lang w:val="en-US"/>
        </w:rPr>
      </w:pPr>
      <w:del w:id="6645" w:date="2024-12-23T15:38:09Z" w:author="Владислав Бурдинский">
        <w:r>
          <w:rPr>
            <w:rtl w:val="0"/>
            <w:lang w:val="en-US"/>
          </w:rPr>
          <w:delText xml:space="preserve">0 1 1 0 1 0 1 1 1 1 </w:delText>
        </w:r>
      </w:del>
    </w:p>
    <w:p>
      <w:pPr>
        <w:pStyle w:val="Normal.0"/>
        <w:rPr>
          <w:del w:id="6646" w:date="2024-12-23T15:38:09Z" w:author="Владислав Бурдинский"/>
          <w:lang w:val="en-US"/>
        </w:rPr>
      </w:pPr>
      <w:del w:id="6647" w:date="2024-12-23T15:38:09Z" w:author="Владислав Бурдинский">
        <w:r>
          <w:rPr>
            <w:rtl w:val="0"/>
            <w:lang w:val="en-US"/>
          </w:rPr>
          <w:delText xml:space="preserve">0 1 0 0 0 1 1 1 0 1 </w:delText>
        </w:r>
      </w:del>
    </w:p>
    <w:p>
      <w:pPr>
        <w:pStyle w:val="Normal.0"/>
        <w:rPr>
          <w:del w:id="6648" w:date="2024-12-23T15:38:09Z" w:author="Владислав Бурдинский"/>
          <w:lang w:val="en-US"/>
        </w:rPr>
      </w:pPr>
      <w:del w:id="6649" w:date="2024-12-23T15:38:09Z" w:author="Владислав Бурдинский">
        <w:r>
          <w:rPr>
            <w:rtl w:val="0"/>
            <w:lang w:val="en-US"/>
          </w:rPr>
          <w:delText xml:space="preserve">0 0 1 1 0 1 0 0 0 1 </w:delText>
        </w:r>
      </w:del>
    </w:p>
    <w:p>
      <w:pPr>
        <w:pStyle w:val="Normal.0"/>
        <w:rPr>
          <w:del w:id="6650" w:date="2024-12-23T15:38:09Z" w:author="Владислав Бурдинский"/>
          <w:lang w:val="en-US"/>
        </w:rPr>
      </w:pPr>
      <w:del w:id="6651" w:date="2024-12-23T15:38:09Z" w:author="Владислав Бурдинский">
        <w:r>
          <w:rPr>
            <w:rtl w:val="0"/>
            <w:lang w:val="en-US"/>
          </w:rPr>
          <w:delText xml:space="preserve">0 1 1 1 0 1 0 0 0 1 </w:delText>
        </w:r>
      </w:del>
    </w:p>
    <w:p>
      <w:pPr>
        <w:pStyle w:val="Normal.0"/>
        <w:rPr>
          <w:del w:id="6652" w:date="2024-12-23T15:38:09Z" w:author="Владислав Бурдинский"/>
          <w:lang w:val="en-US"/>
        </w:rPr>
      </w:pPr>
      <w:del w:id="6653" w:date="2024-12-23T15:38:09Z" w:author="Владислав Бурдинский">
        <w:r>
          <w:rPr>
            <w:rtl w:val="0"/>
            <w:lang w:val="en-US"/>
          </w:rPr>
          <w:delText xml:space="preserve">1 0 1 0 1 1 1 0 0 0 </w:delText>
        </w:r>
      </w:del>
    </w:p>
    <w:p>
      <w:pPr>
        <w:pStyle w:val="Normal.0"/>
        <w:rPr>
          <w:del w:id="6654" w:date="2024-12-23T15:38:09Z" w:author="Владислав Бурдинский"/>
          <w:lang w:val="en-US"/>
        </w:rPr>
      </w:pPr>
      <w:del w:id="6655" w:date="2024-12-23T15:38:09Z" w:author="Владислав Бурдинский">
        <w:r>
          <w:rPr>
            <w:rtl w:val="0"/>
            <w:lang w:val="en-US"/>
          </w:rPr>
          <w:delText xml:space="preserve">1 1 0 1 1 0 1 0 1 0 </w:delText>
        </w:r>
      </w:del>
    </w:p>
    <w:p>
      <w:pPr>
        <w:pStyle w:val="Normal.0"/>
        <w:rPr>
          <w:del w:id="6656" w:date="2024-12-23T15:38:09Z" w:author="Владислав Бурдинский"/>
          <w:lang w:val="en-US"/>
        </w:rPr>
      </w:pPr>
      <w:del w:id="6657" w:date="2024-12-23T15:38:09Z" w:author="Владислав Бурдинский">
        <w:r>
          <w:rPr>
            <w:rtl w:val="0"/>
            <w:lang w:val="en-US"/>
          </w:rPr>
          <w:delText xml:space="preserve">1 1 1 0 1 1 0 0 0 1 </w:delText>
        </w:r>
      </w:del>
    </w:p>
    <w:p>
      <w:pPr>
        <w:pStyle w:val="Normal.0"/>
        <w:rPr>
          <w:del w:id="6658" w:date="2024-12-23T15:38:09Z" w:author="Владислав Бурдинский"/>
          <w:lang w:val="en-US"/>
        </w:rPr>
      </w:pPr>
      <w:del w:id="6659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6660" w:date="2024-12-23T15:38:09Z" w:author="Владислав Бурдинский">
        <w:r>
          <w:rPr>
            <w:rtl w:val="0"/>
            <w:lang w:val="en-US"/>
          </w:rPr>
          <w:delText xml:space="preserve">0 </w:delText>
        </w:r>
      </w:del>
      <w:del w:id="6661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6662" w:date="2024-12-23T15:38:09Z" w:author="Владислав Бурдинский">
        <w:r>
          <w:rPr>
            <w:rtl w:val="0"/>
            <w:lang w:val="en-US"/>
          </w:rPr>
          <w:delText>24</w:delText>
        </w:r>
      </w:del>
    </w:p>
    <w:p>
      <w:pPr>
        <w:pStyle w:val="Normal.0"/>
        <w:rPr>
          <w:del w:id="6663" w:date="2024-12-23T15:38:09Z" w:author="Владислав Бурдинский"/>
          <w:lang w:val="en-US"/>
        </w:rPr>
      </w:pPr>
      <w:del w:id="6664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Поток обрабатывает строки с </w:delText>
        </w:r>
      </w:del>
      <w:del w:id="6665" w:date="2024-12-23T15:38:09Z" w:author="Владислав Бурдинский">
        <w:r>
          <w:rPr>
            <w:rtl w:val="0"/>
            <w:lang w:val="en-US"/>
          </w:rPr>
          <w:delText xml:space="preserve">75 </w:delText>
        </w:r>
      </w:del>
      <w:del w:id="6666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6667" w:date="2024-12-23T15:38:09Z" w:author="Владислав Бурдинский">
        <w:r>
          <w:rPr>
            <w:rtl w:val="0"/>
            <w:lang w:val="en-US"/>
          </w:rPr>
          <w:delText>99</w:delText>
        </w:r>
      </w:del>
    </w:p>
    <w:p>
      <w:pPr>
        <w:pStyle w:val="Normal.0"/>
        <w:rPr>
          <w:del w:id="6668" w:date="2024-12-23T15:38:09Z" w:author="Владислав Бурдинский"/>
          <w:lang w:val="en-US"/>
        </w:rPr>
      </w:pPr>
      <w:del w:id="6669" w:date="2024-12-23T15:38:09Z" w:author="Владислав Бурдинский">
        <w:r>
          <w:rPr>
            <w:rtl w:val="0"/>
            <w:lang w:val="en-US"/>
          </w:rPr>
          <w:delText xml:space="preserve">50 </w:delText>
        </w:r>
      </w:del>
      <w:del w:id="6670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6671" w:date="2024-12-23T15:38:09Z" w:author="Владислав Бурдинский">
        <w:r>
          <w:rPr>
            <w:rtl w:val="0"/>
            <w:lang w:val="en-US"/>
          </w:rPr>
          <w:delText>74</w:delText>
        </w:r>
      </w:del>
    </w:p>
    <w:p>
      <w:pPr>
        <w:pStyle w:val="Normal.0"/>
        <w:rPr>
          <w:del w:id="6672" w:date="2024-12-23T15:38:09Z" w:author="Владислав Бурдинский"/>
          <w:lang w:val="en-US"/>
        </w:rPr>
      </w:pPr>
      <w:del w:id="6673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6674" w:date="2024-12-23T15:38:09Z" w:author="Владислав Бурдинский">
        <w:r>
          <w:rPr>
            <w:rtl w:val="0"/>
            <w:lang w:val="en-US"/>
          </w:rPr>
          <w:delText xml:space="preserve">25 </w:delText>
        </w:r>
      </w:del>
      <w:del w:id="6675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6676" w:date="2024-12-23T15:38:09Z" w:author="Владислав Бурдинский">
        <w:r>
          <w:rPr>
            <w:rtl w:val="0"/>
            <w:lang w:val="en-US"/>
          </w:rPr>
          <w:delText>49</w:delText>
        </w:r>
      </w:del>
    </w:p>
    <w:p>
      <w:pPr>
        <w:pStyle w:val="Normal.0"/>
        <w:rPr>
          <w:del w:id="6677" w:date="2024-12-23T15:38:09Z" w:author="Владислав Бурдинский"/>
          <w:lang w:val="en-US"/>
        </w:rPr>
      </w:pPr>
      <w:del w:id="6678" w:date="2024-12-23T15:38:09Z" w:author="Владислав Бурдинский">
        <w:r>
          <w:rPr>
            <w:rtl w:val="0"/>
            <w:lang w:val="en-US"/>
          </w:rPr>
          <w:delText>Результирующая матрица</w:delText>
        </w:r>
      </w:del>
      <w:del w:id="6679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6680" w:date="2024-12-23T15:38:09Z" w:author="Владислав Бурдинский"/>
          <w:lang w:val="en-US"/>
        </w:rPr>
      </w:pPr>
      <w:del w:id="6681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82" w:date="2024-12-23T15:38:09Z" w:author="Владислав Бурдинский"/>
          <w:lang w:val="en-US"/>
        </w:rPr>
      </w:pPr>
      <w:del w:id="6683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84" w:date="2024-12-23T15:38:09Z" w:author="Владислав Бурдинский"/>
          <w:lang w:val="en-US"/>
        </w:rPr>
      </w:pPr>
      <w:del w:id="6685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86" w:date="2024-12-23T15:38:09Z" w:author="Владислав Бурдинский"/>
          <w:lang w:val="en-US"/>
        </w:rPr>
      </w:pPr>
      <w:del w:id="6687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88" w:date="2024-12-23T15:38:09Z" w:author="Владислав Бурдинский"/>
          <w:lang w:val="en-US"/>
        </w:rPr>
      </w:pPr>
      <w:del w:id="6689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90" w:date="2024-12-23T15:38:09Z" w:author="Владислав Бурдинский"/>
          <w:lang w:val="en-US"/>
        </w:rPr>
      </w:pPr>
      <w:del w:id="6691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92" w:date="2024-12-23T15:38:09Z" w:author="Владислав Бурдинский"/>
          <w:lang w:val="en-US"/>
        </w:rPr>
      </w:pPr>
      <w:del w:id="6693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94" w:date="2024-12-23T15:38:09Z" w:author="Владислав Бурдинский"/>
          <w:lang w:val="en-US"/>
        </w:rPr>
      </w:pPr>
      <w:del w:id="6695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96" w:date="2024-12-23T15:38:09Z" w:author="Владислав Бурдинский"/>
          <w:lang w:val="en-US"/>
        </w:rPr>
      </w:pPr>
      <w:del w:id="6697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698" w:date="2024-12-23T15:38:09Z" w:author="Владислав Бурдинский"/>
          <w:lang w:val="en-US"/>
        </w:rPr>
      </w:pPr>
      <w:del w:id="6699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6700" w:date="2024-12-23T15:38:09Z" w:author="Владислав Бурдинский"/>
          <w:lang w:val="en-US"/>
        </w:rPr>
      </w:pPr>
      <w:del w:id="6701" w:date="2024-12-23T15:38:09Z" w:author="Владислав Бурдинский">
        <w:r>
          <w:rPr>
            <w:rtl w:val="0"/>
            <w:lang w:val="en-US"/>
          </w:rPr>
          <w:delText>Время выполнения операции</w:delText>
        </w:r>
      </w:del>
      <w:del w:id="6702" w:date="2024-12-23T15:38:09Z" w:author="Владислав Бурдинский">
        <w:r>
          <w:rPr>
            <w:rtl w:val="0"/>
            <w:lang w:val="en-US"/>
          </w:rPr>
          <w:delText xml:space="preserve">: 0.00310342 </w:delText>
        </w:r>
      </w:del>
      <w:del w:id="6703" w:date="2024-12-23T15:38:09Z" w:author="Владислав Бурдинский">
        <w:r>
          <w:rPr>
            <w:rtl w:val="0"/>
            <w:lang w:val="en-US"/>
          </w:rPr>
          <w:delText>секунд</w:delText>
        </w:r>
      </w:del>
    </w:p>
    <w:p>
      <w:pPr>
        <w:pStyle w:val="Normal.0"/>
        <w:rPr>
          <w:del w:id="6704" w:date="2024-12-23T15:38:09Z" w:author="Владислав Бурдинский"/>
          <w:lang w:val="en-US"/>
        </w:rPr>
      </w:pPr>
      <w:del w:id="6705" w:date="2024-12-23T15:38:09Z" w:author="Владислав Бурдинский">
        <w:r>
          <w:rPr>
            <w:rtl w:val="0"/>
            <w:lang w:val="en-US"/>
          </w:rPr>
          <w:delText xml:space="preserve">(base) vladislavburdinskij@MacBook-Pro-Vladislav build % </w:delText>
        </w:r>
      </w:del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sz w:val="28"/>
          <w:szCs w:val="28"/>
          <w:rtl w:val="0"/>
          <w:lang w:val="ru-RU"/>
        </w:rPr>
        <w:t xml:space="preserve">В </w:t>
      </w:r>
      <w:ins w:id="6706" w:date="2024-12-23T19:08:29Z" w:author="Владислав Бурдинский">
        <w:r>
          <w:rPr>
            <w:sz w:val="28"/>
            <w:szCs w:val="28"/>
            <w:rtl w:val="0"/>
            <w:lang w:val="ru-RU"/>
          </w:rPr>
          <w:t xml:space="preserve">ходе работы над лабораторной работой я познакомился с системными вызовами </w:t>
        </w:r>
      </w:ins>
      <w:ins w:id="6707" w:date="2024-12-23T19:08:29Z" w:author="Владислав Бурдинский">
        <w:r>
          <w:rPr>
            <w:sz w:val="28"/>
            <w:szCs w:val="28"/>
            <w:rtl w:val="0"/>
            <w:lang w:val="en-US"/>
          </w:rPr>
          <w:t xml:space="preserve">pipe </w:t>
        </w:r>
      </w:ins>
      <w:ins w:id="6708" w:date="2024-12-23T19:08:29Z" w:author="Владислав Бурдинский">
        <w:r>
          <w:rPr>
            <w:sz w:val="28"/>
            <w:szCs w:val="28"/>
            <w:rtl w:val="0"/>
            <w:lang w:val="ru-RU"/>
          </w:rPr>
          <w:t xml:space="preserve">и </w:t>
        </w:r>
      </w:ins>
      <w:ins w:id="6709" w:date="2024-12-23T19:08:29Z" w:author="Владислав Бурдинский">
        <w:r>
          <w:rPr>
            <w:sz w:val="28"/>
            <w:szCs w:val="28"/>
            <w:rtl w:val="0"/>
            <w:lang w:val="en-US"/>
          </w:rPr>
          <w:t xml:space="preserve">fork, </w:t>
        </w:r>
      </w:ins>
      <w:ins w:id="6710" w:date="2024-12-23T19:08:29Z" w:author="Владислав Бурдинский">
        <w:r>
          <w:rPr>
            <w:sz w:val="28"/>
            <w:szCs w:val="28"/>
            <w:rtl w:val="0"/>
            <w:lang w:val="ru-RU"/>
          </w:rPr>
          <w:t xml:space="preserve">создал программу которая делит всю работу между двумя процессами и передает данные между ними с помощью </w:t>
        </w:r>
      </w:ins>
      <w:ins w:id="6711" w:date="2024-12-23T19:08:29Z" w:author="Владислав Бурдинский">
        <w:r>
          <w:rPr>
            <w:sz w:val="28"/>
            <w:szCs w:val="28"/>
            <w:rtl w:val="0"/>
            <w:lang w:val="en-US"/>
          </w:rPr>
          <w:t xml:space="preserve">pipe. </w:t>
        </w:r>
      </w:ins>
      <w:del w:id="6712" w:date="2024-12-23T16:25:32Z" w:author="Владислав Бурдинский">
        <w:r>
          <w:rPr>
            <w:sz w:val="28"/>
            <w:szCs w:val="28"/>
            <w:rtl w:val="0"/>
            <w:lang w:val="ru-RU"/>
          </w:rPr>
          <w:delText>данной лабораторной</w:delText>
        </w:r>
      </w:del>
      <w:del w:id="6713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 удалось познакомиться с таким системным вызовом как </w:delText>
        </w:r>
      </w:del>
      <w:del w:id="6714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fork() </w:delText>
        </w:r>
      </w:del>
      <w:del w:id="6715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для создания новых процессов и с </w:delText>
        </w:r>
      </w:del>
      <w:del w:id="6716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 </w:delText>
        </w:r>
      </w:del>
      <w:del w:id="6717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который служит для их связи этих процессов</w:delText>
        </w:r>
      </w:del>
      <w:del w:id="6718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6719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6720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6721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del w:id="6722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значительно ускорить многие процессы в обработке данных и упростить жизнь при проектировании системы</w:delText>
        </w:r>
      </w:del>
      <w:del w:id="6723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b0080"/>
      <w:u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