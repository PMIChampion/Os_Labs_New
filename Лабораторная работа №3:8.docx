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Московский Авиационный Институт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rtl w:val="0"/>
          <w:lang w:val="ru-RU"/>
        </w:rPr>
        <w:t>(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>Национальный Исследовательский Университет</w:t>
      </w:r>
      <w:r>
        <w:rPr>
          <w:rFonts w:ascii="Times New Roman" w:hAnsi="Times New Roman"/>
          <w:sz w:val="28"/>
          <w:szCs w:val="28"/>
          <w:rtl w:val="0"/>
          <w:lang w:val="ru-RU"/>
        </w:rPr>
        <w:t>)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Факультет информационных технологий и прикладной математики</w:t>
      </w:r>
    </w:p>
    <w:p>
      <w:pPr>
        <w:pStyle w:val="Normal.0"/>
        <w:jc w:val="center"/>
        <w:rPr>
          <w:rFonts w:ascii="Times New Roman" w:cs="Times New Roman" w:hAnsi="Times New Roman" w:eastAsia="Times New Roman"/>
          <w:sz w:val="28"/>
          <w:szCs w:val="28"/>
        </w:rPr>
      </w:pPr>
      <w:r>
        <w:rPr>
          <w:rFonts w:ascii="Times New Roman" w:hAnsi="Times New Roman" w:hint="default"/>
          <w:sz w:val="28"/>
          <w:szCs w:val="28"/>
          <w:rtl w:val="0"/>
          <w:lang w:val="ru-RU"/>
        </w:rPr>
        <w:t>Кафедра вычислительной математики и программирования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Лабораторная работа №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ru-RU"/>
        </w:rPr>
        <w:t>8</w:t>
      </w:r>
      <w:del w:id="0" w:date="2024-12-23T13:19:31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>1</w:delText>
        </w:r>
      </w:del>
      <w:del w:id="1" w:date="2024-12-23T13:19:31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>2</w:delText>
        </w:r>
      </w:del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 xml:space="preserve"> по курсу 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«Операционные системы»</w:t>
      </w:r>
    </w:p>
    <w:p>
      <w:pPr>
        <w:pStyle w:val="Normal.0"/>
        <w:rPr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  <w:tab/>
      </w: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ind w:left="5664" w:firstLine="708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right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Студент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del w:id="2" w:date="2024-12-23T01:27:08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Гордовой Д</w:delText>
        </w:r>
      </w:del>
      <w:del w:id="3" w:date="2024-12-23T01:27:0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  <w:del w:id="4" w:date="2024-12-23T01:27:08Z" w:author="Владислав Бурдинский">
        <w:r>
          <w:rPr>
            <w:rFonts w:ascii="Times New Roman" w:hAnsi="Times New Roman" w:hint="default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С</w:delText>
        </w:r>
      </w:del>
      <w:del w:id="5" w:date="2024-12-23T01:27:0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.</w:delText>
        </w:r>
      </w:del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Бурдинский Владислав Дмитриевич</w:t>
      </w:r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Группа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8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О–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20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3</w:t>
      </w:r>
      <w:del w:id="6" w:date="2024-12-23T01:27:32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</w:delText>
        </w:r>
      </w:del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Б–</w:t>
      </w:r>
      <w:del w:id="7" w:date="2024-12-23T01:27:36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19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23</w:t>
      </w:r>
    </w:p>
    <w:p>
      <w:pPr>
        <w:pStyle w:val="Normal.0"/>
        <w:spacing w:after="0" w:line="240" w:lineRule="auto"/>
        <w:ind w:left="5664" w:firstLine="708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Вариант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12</w:t>
      </w:r>
      <w:del w:id="8" w:date="2024-12-23T01:27:4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13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Преподаватель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</w:t>
      </w: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Миронов Евгений Сергеевич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Оценка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 xml:space="preserve">: __________ 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Дата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0" w:line="240" w:lineRule="auto"/>
        <w:jc w:val="right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Подпись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: __________</w:t>
      </w:r>
    </w:p>
    <w:p>
      <w:pPr>
        <w:pStyle w:val="Normal.0"/>
        <w:spacing w:after="24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rFonts w:ascii="Times New Roman" w:cs="Times New Roman" w:hAnsi="Times New Roman" w:eastAsia="Times New Roman"/>
          <w:outline w:val="0"/>
          <w:color w:val="000000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spacing w:after="0" w:line="240" w:lineRule="auto"/>
        <w:jc w:val="center"/>
        <w:rPr>
          <w:sz w:val="28"/>
          <w:szCs w:val="28"/>
        </w:rPr>
      </w:pPr>
      <w:r>
        <w:rPr>
          <w:rFonts w:ascii="Times New Roman" w:hAnsi="Times New Roman" w:hint="default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Москва</w:t>
      </w:r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, 202</w:t>
      </w:r>
      <w:ins w:id="9" w:date="2024-12-23T01:28:1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t>4</w:t>
        </w:r>
      </w:ins>
      <w:del w:id="10" w:date="2024-12-23T01:28:10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0</w:delText>
        </w:r>
      </w:del>
      <w:r>
        <w:rPr>
          <w:rFonts w:ascii="Times New Roman" w:hAnsi="Times New Roman"/>
          <w:outline w:val="0"/>
          <w:color w:val="000000"/>
          <w:sz w:val="28"/>
          <w:szCs w:val="28"/>
          <w:u w:color="000000"/>
          <w:rtl w:val="0"/>
          <w:lang w:val="ru-RU"/>
          <w14:textFill>
            <w14:solidFill>
              <w14:srgbClr w14:val="000000"/>
            </w14:solidFill>
          </w14:textFill>
        </w:rPr>
        <w:t>.</w:t>
      </w: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Постановка задачи</w:t>
      </w:r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del w:id="11" w:date="2024-12-23T13:20:22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12" w:date="2024-12-23T13:20:22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rtl w:val="0"/>
            <w:lang w:val="ru-RU"/>
            <w14:textFill>
              <w14:solidFill>
                <w14:srgbClr w14:val="000000"/>
              </w14:solidFill>
            </w14:textFill>
          </w:rPr>
          <w:delText>Цель работы</w:delText>
        </w:r>
      </w:del>
    </w:p>
    <w:p>
      <w:pPr>
        <w:pStyle w:val="Normal.0"/>
        <w:spacing w:line="256" w:lineRule="auto"/>
        <w:rPr>
          <w:del w:id="13" w:date="2024-12-23T13:20:22Z" w:author="Владислав Бурдинский"/>
          <w:rFonts w:ascii="Times New Roman" w:cs="Times New Roman" w:hAnsi="Times New Roman" w:eastAsia="Times New Roman"/>
          <w:sz w:val="28"/>
          <w:szCs w:val="28"/>
        </w:rPr>
      </w:pPr>
      <w:del w:id="14" w:date="2024-12-23T13:20:2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Приобретение практических навыков в</w:delText>
        </w:r>
      </w:del>
      <w:del w:id="15" w:date="2024-12-23T13:20:22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16" w:date="2024-12-23T13:20:2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Управление процессами в ОС</w:delText>
        </w:r>
      </w:del>
    </w:p>
    <w:p>
      <w:pPr>
        <w:pStyle w:val="Normal.0"/>
        <w:widowControl w:val="0"/>
        <w:numPr>
          <w:ilvl w:val="0"/>
          <w:numId w:val="2"/>
        </w:numPr>
        <w:bidi w:val="0"/>
        <w:spacing w:line="256" w:lineRule="auto"/>
        <w:ind w:right="0"/>
        <w:jc w:val="left"/>
        <w:rPr>
          <w:rFonts w:ascii="Times New Roman" w:hAnsi="Times New Roman" w:hint="default"/>
          <w:sz w:val="28"/>
          <w:szCs w:val="28"/>
          <w:rtl w:val="0"/>
          <w:lang w:val="ru-RU"/>
        </w:rPr>
      </w:pPr>
      <w:del w:id="17" w:date="2024-12-23T13:20:22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Обеспечение обмена данных между процессами посредством каналов</w:delText>
        </w:r>
      </w:del>
    </w:p>
    <w:p>
      <w:pPr>
        <w:pStyle w:val="Normal.0"/>
        <w:keepNext w:val="1"/>
        <w:keepLines w:val="1"/>
        <w:spacing w:before="200" w:after="0" w:line="256" w:lineRule="auto"/>
        <w:outlineLvl w:val="1"/>
        <w:rPr>
          <w:del w:id="18" w:date="2024-12-23T13:20:22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19" w:date="2024-12-23T13:20:22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Задание</w:delText>
        </w:r>
      </w:del>
    </w:p>
    <w:p>
      <w:pPr>
        <w:pStyle w:val="Normal.0"/>
        <w:spacing w:after="0" w:line="240" w:lineRule="auto"/>
        <w:rPr>
          <w:sz w:val="28"/>
          <w:szCs w:val="28"/>
        </w:rPr>
      </w:pPr>
      <w:del w:id="20" w:date="2024-12-23T13:20:22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процесс создает два дочерних процесса</w:delText>
        </w:r>
      </w:del>
      <w:del w:id="21" w:date="2024-12-23T13:20:22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22" w:date="2024-12-23T13:20:22Z" w:author="Владислав Бурдинский">
        <w:r>
          <w:rPr>
            <w:sz w:val="28"/>
            <w:szCs w:val="28"/>
            <w:rtl w:val="0"/>
            <w:lang w:val="ru-RU"/>
          </w:rPr>
          <w:delText>Перенаправление стандартных потоков ввода</w:delText>
        </w:r>
      </w:del>
      <w:del w:id="23" w:date="2024-12-23T13:20:22Z" w:author="Владислав Бурдинский">
        <w:r>
          <w:rPr>
            <w:sz w:val="28"/>
            <w:szCs w:val="28"/>
            <w:rtl w:val="0"/>
            <w:lang w:val="ru-RU"/>
          </w:rPr>
          <w:delText>-</w:delText>
        </w:r>
      </w:del>
      <w:del w:id="24" w:date="2024-12-23T13:20:22Z" w:author="Владислав Бурдинский">
        <w:r>
          <w:rPr>
            <w:sz w:val="28"/>
            <w:szCs w:val="28"/>
            <w:rtl w:val="0"/>
            <w:lang w:val="ru-RU"/>
          </w:rPr>
          <w:delText>вывода показано на картинке выше</w:delText>
        </w:r>
      </w:del>
      <w:del w:id="25" w:date="2024-12-23T13:20:22Z" w:author="Владислав Бурдинский">
        <w:r>
          <w:rPr>
            <w:sz w:val="28"/>
            <w:szCs w:val="28"/>
            <w:rtl w:val="0"/>
            <w:lang w:val="ru-RU"/>
          </w:rPr>
          <w:delText>. C</w:delText>
        </w:r>
      </w:del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Цель работы</w:t>
      </w:r>
    </w:p>
    <w:p>
      <w:pPr>
        <w:pStyle w:val="Normal.0"/>
        <w:spacing w:after="0"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Приобретение практических навыков диагностики работы программного обеспечения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  <w:rtl w:val="0"/>
          <w:lang w:val="ru-RU"/>
        </w:rPr>
        <w:t>Задание</w:t>
      </w:r>
    </w:p>
    <w:p>
      <w:pPr>
        <w:pStyle w:val="Normal.0"/>
        <w:spacing w:after="0"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При выполнении лабораторных работ по курсу ОС необходимо продемонстрировать ключевые</w:t>
      </w:r>
    </w:p>
    <w:p>
      <w:pPr>
        <w:pStyle w:val="Normal.0"/>
        <w:spacing w:after="0"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системные вызовы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которые в них используются и то</w:t>
      </w:r>
      <w:r>
        <w:rPr>
          <w:sz w:val="28"/>
          <w:szCs w:val="28"/>
          <w:rtl w:val="0"/>
          <w:lang w:val="ru-RU"/>
        </w:rPr>
        <w:t xml:space="preserve">, </w:t>
      </w:r>
      <w:r>
        <w:rPr>
          <w:sz w:val="28"/>
          <w:szCs w:val="28"/>
          <w:rtl w:val="0"/>
          <w:lang w:val="ru-RU"/>
        </w:rPr>
        <w:t>что их использование соответствует</w:t>
      </w:r>
    </w:p>
    <w:p>
      <w:pPr>
        <w:pStyle w:val="Normal.0"/>
        <w:spacing w:after="0"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варианту ЛР</w:t>
      </w:r>
      <w:r>
        <w:rPr>
          <w:sz w:val="28"/>
          <w:szCs w:val="28"/>
          <w:rtl w:val="0"/>
          <w:lang w:val="ru-RU"/>
        </w:rPr>
        <w:t>.</w:t>
      </w:r>
    </w:p>
    <w:p>
      <w:pPr>
        <w:pStyle w:val="Normal.0"/>
        <w:spacing w:after="0" w:line="240" w:lineRule="auto"/>
        <w:rPr>
          <w:sz w:val="28"/>
          <w:szCs w:val="28"/>
        </w:rPr>
      </w:pPr>
      <w:r>
        <w:rPr>
          <w:sz w:val="28"/>
          <w:szCs w:val="28"/>
          <w:rtl w:val="0"/>
          <w:lang w:val="ru-RU"/>
        </w:rPr>
        <w:t>По итогам выполнения всех лабораторных работ отчет по данной ЛР должен содержать краткую</w:t>
      </w:r>
    </w:p>
    <w:p>
      <w:pPr>
        <w:pStyle w:val="Normal.0"/>
        <w:spacing w:after="0" w:line="240" w:lineRule="auto"/>
        <w:rPr>
          <w:del w:id="26" w:date="2024-12-23T13:16:45Z" w:author="Владислав Бурдинский"/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r>
        <w:rPr>
          <w:sz w:val="28"/>
          <w:szCs w:val="28"/>
          <w:rtl w:val="0"/>
          <w:lang w:val="ru-RU"/>
        </w:rPr>
        <w:t>сводку по исследованию написанных программ</w:t>
      </w:r>
      <w:r>
        <w:rPr>
          <w:sz w:val="28"/>
          <w:szCs w:val="28"/>
          <w:rtl w:val="0"/>
          <w:lang w:val="ru-RU"/>
        </w:rPr>
        <w:t>.</w:t>
      </w:r>
      <w:del w:id="27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hild1 </w:delText>
        </w:r>
      </w:del>
      <w:del w:id="28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29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30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можно «соединить» между собой дополнительным каналом</w:delText>
        </w:r>
      </w:del>
      <w:del w:id="31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32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и дочерний процесс должны быть представлены разными программами</w:delText>
        </w:r>
      </w:del>
      <w:del w:id="33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34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Родительский процесс принимает от пользователя строки произвольной длины и пересылает их в </w:delText>
        </w:r>
      </w:del>
      <w:del w:id="35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pipe1. </w:delText>
        </w:r>
      </w:del>
      <w:del w:id="36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Процесс </w:delText>
        </w:r>
      </w:del>
      <w:del w:id="37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child1 </w:delText>
        </w:r>
      </w:del>
      <w:del w:id="38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и </w:delText>
        </w:r>
      </w:del>
      <w:del w:id="39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child2 </w:delText>
        </w:r>
      </w:del>
      <w:del w:id="40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производят работу над строками</w:delText>
        </w:r>
      </w:del>
      <w:del w:id="41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42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пересылает результат своей работы родительскому процессу</w:delText>
        </w:r>
      </w:del>
      <w:del w:id="43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</w:delText>
        </w:r>
      </w:del>
      <w:del w:id="44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Родительский процесс полученный результат выводит в стандартный поток вывода</w:delText>
        </w:r>
      </w:del>
      <w:del w:id="45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del w:id="46" w:date="2024-12-23T13:16:45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000000"/>
          <w:sz w:val="28"/>
          <w:szCs w:val="28"/>
          <w:u w:color="000000"/>
          <w:shd w:val="nil" w:color="auto" w:fill="auto"/>
          <w14:textFill>
            <w14:solidFill>
              <w14:srgbClr w14:val="000000"/>
            </w14:solidFill>
          </w14:textFill>
        </w:rPr>
      </w:pPr>
      <w:del w:id="47" w:date="2024-12-23T13:16:45Z" w:author="Владислав Бурдинский">
        <w:r>
          <w:rPr>
            <w:rFonts w:ascii="Times New Roman" w:hAnsi="Times New Roman" w:hint="default"/>
            <w:b w:val="1"/>
            <w:bCs w:val="1"/>
            <w:outline w:val="0"/>
            <w:color w:val="000000"/>
            <w:sz w:val="28"/>
            <w:szCs w:val="28"/>
            <w:u w:color="000000"/>
            <w:shd w:val="nil" w:color="auto" w:fill="auto"/>
            <w:rtl w:val="0"/>
            <w:lang w:val="ru-RU"/>
            <w14:textFill>
              <w14:solidFill>
                <w14:srgbClr w14:val="000000"/>
              </w14:solidFill>
            </w14:textFill>
          </w:rPr>
          <w:delText>Вариант задания</w:delText>
        </w:r>
      </w:del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  <w:del w:id="48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13 </w:delText>
        </w:r>
      </w:del>
      <w:del w:id="49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вариант</w:delText>
        </w:r>
      </w:del>
      <w:del w:id="50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) Child1 </w:delText>
        </w:r>
      </w:del>
      <w:del w:id="51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переводит строки в нижний регистр</w:delText>
        </w:r>
      </w:del>
      <w:del w:id="52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 xml:space="preserve">. Child2 </w:delText>
        </w:r>
      </w:del>
      <w:del w:id="53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превращает все пробельные символы в символ «</w:delText>
        </w:r>
      </w:del>
      <w:del w:id="54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_</w:delText>
        </w:r>
      </w:del>
      <w:del w:id="55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»</w:delText>
        </w:r>
      </w:del>
      <w:del w:id="56" w:date="2024-12-23T13:16:45Z" w:author="Владислав Бурдинский">
        <w:r>
          <w:rPr>
            <w:sz w:val="28"/>
            <w:szCs w:val="28"/>
            <w:rtl w:val="0"/>
            <w:lang w:val="ru-RU"/>
          </w:rPr>
          <w:delText>.</w:delText>
        </w:r>
      </w:del>
    </w:p>
    <w:p>
      <w:pPr>
        <w:pStyle w:val="Normal.0"/>
        <w:spacing w:after="0" w:line="240" w:lineRule="auto"/>
        <w:rPr>
          <w:rFonts w:ascii="Times New Roman" w:cs="Times New Roman" w:hAnsi="Times New Roman" w:eastAsia="Times New Roman"/>
          <w:outline w:val="0"/>
          <w:color w:val="000000"/>
          <w:sz w:val="28"/>
          <w:szCs w:val="28"/>
          <w:u w:color="000000"/>
          <w14:textFill>
            <w14:solidFill>
              <w14:srgbClr w14:val="000000"/>
            </w14:solidFill>
          </w14:textFill>
        </w:rPr>
      </w:pPr>
    </w:p>
    <w:p>
      <w:pPr>
        <w:pStyle w:val="Normal.0"/>
        <w:tabs>
          <w:tab w:val="left" w:pos="3553"/>
        </w:tabs>
        <w:spacing w:after="0" w:line="360" w:lineRule="auto"/>
        <w:jc w:val="center"/>
        <w:rPr>
          <w:del w:id="57" w:date="2024-12-23T13:20:48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del w:id="58" w:date="2024-12-23T13:20:48Z" w:author="Владислав Бурдинский">
        <w:r>
          <w:rPr>
            <w:rFonts w:ascii="Times New Roman" w:hAnsi="Times New Roman" w:hint="default"/>
            <w:b w:val="1"/>
            <w:bCs w:val="1"/>
            <w:sz w:val="28"/>
            <w:szCs w:val="28"/>
            <w:rtl w:val="0"/>
            <w:lang w:val="ru-RU"/>
          </w:rPr>
          <w:delText>Общие сведения о программе</w:delText>
        </w:r>
      </w:del>
    </w:p>
    <w:p>
      <w:pPr>
        <w:pStyle w:val="Normal.0"/>
        <w:tabs>
          <w:tab w:val="left" w:pos="3553"/>
        </w:tabs>
        <w:spacing w:after="0" w:line="360" w:lineRule="auto"/>
        <w:rPr>
          <w:del w:id="59" w:date="2024-12-23T13:20:48Z" w:author="Владислав Бурдинский"/>
        </w:rPr>
      </w:pPr>
      <w:del w:id="60" w:date="2024-12-23T13:20:48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Программа компилируется из файла </w:delText>
        </w:r>
      </w:del>
      <w:del w:id="61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lab</w:delText>
        </w:r>
      </w:del>
      <w:del w:id="62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2.</w:delText>
        </w:r>
      </w:del>
      <w:del w:id="63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en-US"/>
          </w:rPr>
          <w:delText>c</w:delText>
        </w:r>
      </w:del>
      <w:del w:id="64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 .</w:delText>
        </w:r>
      </w:del>
      <w:del w:id="65" w:date="2024-12-23T13:20:48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 В программе используются следующие системные вызовы</w:delText>
        </w:r>
      </w:del>
      <w:del w:id="66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:</w:delText>
        </w:r>
      </w:del>
    </w:p>
    <w:p>
      <w:pPr>
        <w:pStyle w:val="List Paragraph"/>
        <w:numPr>
          <w:ilvl w:val="0"/>
          <w:numId w:val="4"/>
        </w:numPr>
        <w:bidi w:val="0"/>
        <w:spacing w:after="0" w:line="360" w:lineRule="auto"/>
        <w:ind w:right="0"/>
        <w:jc w:val="both"/>
        <w:rPr>
          <w:rFonts w:ascii="Arial" w:hAnsi="Arial"/>
          <w:outline w:val="0"/>
          <w:color w:val="202122"/>
          <w:sz w:val="28"/>
          <w:szCs w:val="28"/>
          <w:rtl w:val="0"/>
          <w:lang w:val="en-US"/>
          <w14:textFill>
            <w14:solidFill>
              <w14:srgbClr w14:val="202122"/>
            </w14:solidFill>
          </w14:textFill>
        </w:rPr>
      </w:pPr>
      <w:del w:id="67" w:date="2024-12-23T13:20:48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rtl w:val="0"/>
            <w:lang w:val="en-US"/>
            <w14:textFill>
              <w14:solidFill>
                <w14:srgbClr w14:val="000000"/>
              </w14:solidFill>
            </w14:textFill>
          </w:rPr>
          <w:delText>fork</w:delText>
        </w:r>
      </w:del>
      <w:del w:id="68" w:date="2024-12-23T13:20:48Z" w:author="Владислав Бурдинский">
        <w:r>
          <w:rPr>
            <w:rFonts w:ascii="Times New Roman" w:hAnsi="Times New Roman"/>
            <w:b w:val="1"/>
            <w:bCs w:val="1"/>
            <w:outline w:val="0"/>
            <w:color w:val="000000"/>
            <w:sz w:val="28"/>
            <w:szCs w:val="28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 </w:delText>
        </w:r>
      </w:del>
      <w:del w:id="69" w:date="2024-12-23T13:20:48Z" w:author="Владислав Бурдинский">
        <w:r>
          <w:rPr>
            <w:rFonts w:ascii="Times New Roman" w:hAnsi="Times New Roman"/>
            <w:outline w:val="0"/>
            <w:color w:val="000000"/>
            <w:sz w:val="28"/>
            <w:szCs w:val="28"/>
            <w:rtl w:val="0"/>
            <w:lang w:val="ru-RU"/>
            <w14:textFill>
              <w14:solidFill>
                <w14:srgbClr w14:val="000000"/>
              </w14:solidFill>
            </w14:textFill>
          </w:rPr>
          <w:delText xml:space="preserve">- </w:delText>
        </w:r>
      </w:del>
      <w:del w:id="70" w:date="2024-12-23T13:20:48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создает новый </w:delText>
        </w:r>
      </w:del>
      <w:del w:id="71" w:date="2024-12-23T13:20:48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fldChar w:fldCharType="begin" w:fldLock="0"/>
        </w:r>
      </w:del>
      <w:del w:id="72" w:date="2024-12-23T13:20:48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delInstrText xml:space="preserve"> HYPERLINK "https://ru.wikipedia.org/wiki/%25D0%259F%25D1%2580%25D0%25BE%25D1%2586%25D0%25B5%25D1%2581%25D1%2581_(%25D0%25B8%25D0%25BD%25D1%2584%25D0%25BE%25D1%2580%25D0%25BC%25D0%25B0%25D1%2582%25D0%25B8%25D0%25BA%25D0%25B0)"</w:delInstrText>
        </w:r>
      </w:del>
      <w:del w:id="73" w:date="2024-12-23T13:20:48Z" w:author="Владислав Бурдинский">
        <w:r>
          <w:rPr>
            <w:rStyle w:val="Hyperlink.0"/>
            <w:rFonts w:ascii="Arial" w:cs="Arial" w:hAnsi="Arial" w:eastAsia="Arial"/>
            <w:outline w:val="0"/>
            <w:color w:val="0b0080"/>
            <w:sz w:val="28"/>
            <w:szCs w:val="28"/>
            <w:u w:val="single" w:color="0b0080"/>
            <w:shd w:val="clear" w:color="auto" w:fill="ffffff"/>
            <w:lang w:val="ru-RU"/>
            <w14:textFill>
              <w14:solidFill>
                <w14:srgbClr w14:val="0B0080"/>
              </w14:solidFill>
            </w14:textFill>
          </w:rPr>
          <w:fldChar w:fldCharType="separate" w:fldLock="0"/>
        </w:r>
      </w:del>
      <w:del w:id="74" w:date="2024-12-23T13:20:48Z" w:author="Владислав Бурдинский">
        <w:r>
          <w:rPr>
            <w:rStyle w:val="Hyperlink.0"/>
            <w:rFonts w:ascii="Arial" w:hAnsi="Arial" w:hint="default"/>
            <w:outline w:val="0"/>
            <w:color w:val="0b0080"/>
            <w:sz w:val="28"/>
            <w:szCs w:val="28"/>
            <w:u w:val="single" w:color="0b0080"/>
            <w:shd w:val="clear" w:color="auto" w:fill="ffffff"/>
            <w:rtl w:val="0"/>
            <w:lang w:val="ru-RU"/>
            <w14:textFill>
              <w14:solidFill>
                <w14:srgbClr w14:val="0B0080"/>
              </w14:solidFill>
            </w14:textFill>
          </w:rPr>
          <w:delText>процесс</w:delText>
        </w:r>
      </w:del>
      <w:del w:id="75" w:date="2024-12-23T13:20:48Z" w:author="Владислав Бурдинский">
        <w:r>
          <w:rPr>
            <w:rFonts w:ascii="Arial" w:cs="Arial" w:hAnsi="Arial" w:eastAsia="Arial"/>
            <w:outline w:val="0"/>
            <w:color w:val="202122"/>
            <w:sz w:val="28"/>
            <w:szCs w:val="28"/>
            <w14:textFill>
              <w14:solidFill>
                <w14:srgbClr w14:val="202122"/>
              </w14:solidFill>
            </w14:textFill>
          </w:rPr>
          <w:fldChar w:fldCharType="end" w:fldLock="0"/>
        </w:r>
      </w:del>
      <w:del w:id="76" w:date="2024-12-23T13:20:48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 </w:delText>
        </w:r>
      </w:del>
      <w:del w:id="77" w:date="2024-12-23T13:20:48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(</w:delText>
        </w:r>
      </w:del>
      <w:del w:id="78" w:date="2024-12-23T13:20:48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потомок</w:delText>
        </w:r>
      </w:del>
      <w:del w:id="79" w:date="2024-12-23T13:20:48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), </w:delText>
        </w:r>
      </w:del>
      <w:del w:id="80" w:date="2024-12-23T13:20:48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который является практически полной копией процесса</w:delText>
        </w:r>
      </w:del>
      <w:del w:id="81" w:date="2024-12-23T13:20:48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-</w:delText>
        </w:r>
      </w:del>
      <w:del w:id="82" w:date="2024-12-23T13:20:48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родителя</w:delText>
        </w:r>
      </w:del>
      <w:del w:id="83" w:date="2024-12-23T13:20:48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 xml:space="preserve">, </w:delText>
        </w:r>
      </w:del>
      <w:del w:id="84" w:date="2024-12-23T13:20:48Z" w:author="Владислав Бурдинский">
        <w:r>
          <w:rPr>
            <w:rFonts w:ascii="Arial" w:hAnsi="Arial" w:hint="default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выполняющего этот вызов</w:delText>
        </w:r>
      </w:del>
      <w:del w:id="85" w:date="2024-12-23T13:20:48Z" w:author="Владислав Бурдинский">
        <w:r>
          <w:rPr>
            <w:rFonts w:ascii="Arial" w:hAnsi="Arial"/>
            <w:outline w:val="0"/>
            <w:color w:val="202122"/>
            <w:sz w:val="28"/>
            <w:szCs w:val="28"/>
            <w:u w:color="202122"/>
            <w:shd w:val="clear" w:color="auto" w:fill="ffffff"/>
            <w:rtl w:val="0"/>
            <w:lang w:val="ru-RU"/>
            <w14:textFill>
              <w14:solidFill>
                <w14:srgbClr w14:val="202122"/>
              </w14:solidFill>
            </w14:textFill>
          </w:rPr>
          <w:delText>.</w:delText>
        </w:r>
      </w:del>
    </w:p>
    <w:p>
      <w:pPr>
        <w:pStyle w:val="List Paragraph"/>
        <w:numPr>
          <w:ilvl w:val="0"/>
          <w:numId w:val="5"/>
        </w:numPr>
        <w:spacing w:after="0" w:line="360" w:lineRule="auto"/>
        <w:jc w:val="both"/>
        <w:rPr>
          <w:sz w:val="28"/>
          <w:szCs w:val="28"/>
          <w:lang w:val="en-US"/>
        </w:rPr>
      </w:pPr>
      <w:del w:id="86" w:date="2024-12-23T13:20:4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pipe</w:delText>
        </w:r>
      </w:del>
      <w:del w:id="87" w:date="2024-12-23T13:20:4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88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89" w:date="2024-12-23T13:20:48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создаёт однонаправленный канал данных</w:delText>
        </w:r>
      </w:del>
      <w:del w:id="90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, </w:delText>
        </w:r>
      </w:del>
      <w:del w:id="91" w:date="2024-12-23T13:20:48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который можно использовать для взаимодействия между процессами</w:delText>
        </w:r>
      </w:del>
      <w:del w:id="92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>.</w:delText>
        </w:r>
      </w:del>
    </w:p>
    <w:p>
      <w:pPr>
        <w:pStyle w:val="List Paragraph"/>
        <w:numPr>
          <w:ilvl w:val="0"/>
          <w:numId w:val="6"/>
        </w:numPr>
        <w:bidi w:val="0"/>
        <w:spacing w:after="0" w:line="360" w:lineRule="auto"/>
        <w:ind w:right="0"/>
        <w:jc w:val="both"/>
        <w:rPr>
          <w:rFonts w:ascii="Times New Roman" w:hAnsi="Times New Roman"/>
          <w:sz w:val="28"/>
          <w:szCs w:val="28"/>
          <w:rtl w:val="0"/>
          <w:lang w:val="en-US"/>
        </w:rPr>
      </w:pPr>
      <w:del w:id="93" w:date="2024-12-23T13:20:4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read</w:delText>
        </w:r>
      </w:del>
      <w:del w:id="94" w:date="2024-12-23T13:20:4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</w:delText>
        </w:r>
      </w:del>
      <w:del w:id="95" w:date="2024-12-23T13:20:48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ru-RU"/>
          </w:rPr>
          <w:delText xml:space="preserve">- </w:delText>
        </w:r>
      </w:del>
      <w:del w:id="96" w:date="2024-12-23T13:20:48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Считывает данные из файла</w:delText>
        </w:r>
      </w:del>
    </w:p>
    <w:p>
      <w:pPr>
        <w:pStyle w:val="List Paragraph"/>
        <w:numPr>
          <w:ilvl w:val="0"/>
          <w:numId w:val="5"/>
        </w:numPr>
        <w:spacing w:after="0" w:line="360" w:lineRule="auto"/>
        <w:jc w:val="both"/>
        <w:rPr>
          <w:sz w:val="28"/>
          <w:szCs w:val="28"/>
          <w:lang w:val="en-US"/>
        </w:rPr>
      </w:pPr>
      <w:del w:id="97" w:date="2024-12-23T13:20:4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en-US"/>
          </w:rPr>
          <w:delText>write</w:delText>
        </w:r>
      </w:del>
      <w:del w:id="98" w:date="2024-12-23T13:20:48Z" w:author="Владислав Бурдинский">
        <w:r>
          <w:rPr>
            <w:rFonts w:ascii="Times New Roman" w:hAnsi="Times New Roman"/>
            <w:b w:val="1"/>
            <w:bCs w:val="1"/>
            <w:sz w:val="28"/>
            <w:szCs w:val="28"/>
            <w:rtl w:val="0"/>
            <w:lang w:val="ru-RU"/>
          </w:rPr>
          <w:delText xml:space="preserve"> - </w:delText>
        </w:r>
      </w:del>
      <w:del w:id="99" w:date="2024-12-23T13:20:48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 записывает в файл</w:delText>
        </w:r>
      </w:del>
    </w:p>
    <w:p>
      <w:pPr>
        <w:pStyle w:val="Normal.0"/>
        <w:tabs>
          <w:tab w:val="left" w:pos="3553"/>
        </w:tabs>
        <w:spacing w:after="0" w:line="360" w:lineRule="auto"/>
        <w:ind w:left="720" w:firstLine="0"/>
        <w:jc w:val="both"/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cs="Times New Roman" w:hAnsi="Times New Roman" w:eastAsia="Times New Roman"/>
          <w:b w:val="1"/>
          <w:bCs w:val="1"/>
          <w:sz w:val="28"/>
          <w:szCs w:val="28"/>
          <w:rtl w:val="0"/>
        </w:rPr>
        <w:tab/>
        <w:t>Код программы</w:t>
      </w: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tests.cpp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da-DK"/>
          <w14:textFill>
            <w14:solidFill>
              <w14:srgbClr w14:val="CE9178"/>
            </w14:solidFill>
          </w14:textFill>
        </w:rPr>
        <w:t>&lt;gtest/gtest.h&gt;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"parent.hpp"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&lt;sstream&gt;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&lt;vector&gt;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&lt;numeric&gt;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&lt;filesystem&gt;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namespace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fs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filesystem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TestParent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stringstream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inFile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stringstream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outFile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fs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exists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ParentProcess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c_str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inFile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outFile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a-DK"/>
          <w14:textFill>
            <w14:solidFill>
              <w14:srgbClr w14:val="9CDCFE"/>
            </w14:solidFill>
          </w14:textFill>
        </w:rPr>
        <w:t>outFile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str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EXPECT_EQ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cerr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Путь к дочернему процессу не существует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FAIL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Путь к дочернему процессу не существует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PATH_TO_CHILD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nl-NL"/>
          <w14:textFill>
            <w14:solidFill>
              <w14:srgbClr w14:val="DCDCAA"/>
            </w14:solidFill>
          </w14:textFill>
        </w:rPr>
        <w:t>getenv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"WAY_TO_FILE"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 xml:space="preserve">);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TEST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(ParentTest, CorrectCalculation)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"100 2 5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exit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Результат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: 10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TestParent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PATH_TO_CHILD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TEST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(ParentTest, DivisionByZero)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fr-FR"/>
          <w14:textFill>
            <w14:solidFill>
              <w14:srgbClr w14:val="CE9178"/>
            </w14:solidFill>
          </w14:textFill>
        </w:rPr>
        <w:t>"10 0 5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exit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Деление на ноль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TestParent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expected_output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PATH_TO_CHILD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**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argv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testing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InitGoogleTest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nl-NL"/>
          <w14:textFill>
            <w14:solidFill>
              <w14:srgbClr w14:val="9CDCFE"/>
            </w14:solidFill>
          </w14:textFill>
        </w:rPr>
        <w:t>argv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RUN_ALL_TESTS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cccccc"/>
          <w:sz w:val="28"/>
          <w:szCs w:val="28"/>
          <w:rtl w:val="0"/>
          <w14:textFill>
            <w14:solidFill>
              <w14:srgbClr w14:val="CCCCCC"/>
            </w14:solidFill>
          </w14:textFill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child.hpp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#ifndef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 xml:space="preserve"> CHILD_HPP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#define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 xml:space="preserve"> CHILD_HPP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calculation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b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it-IT"/>
          <w14:textFill>
            <w14:solidFill>
              <w14:srgbClr w14:val="C586C0"/>
            </w14:solidFill>
          </w14:textFill>
        </w:rPr>
        <w:t>#endif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:lang w:val="de-DE"/>
          <w14:textFill>
            <w14:solidFill>
              <w14:srgbClr w14:val="6A9955"/>
            </w14:solidFill>
          </w14:textFill>
        </w:rPr>
        <w:t xml:space="preserve"> // CHILD_HPP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  <w:tab/>
        <w:t>parent.hpp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#pragma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"utils.hpp"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ParentProcess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istream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streamIn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it-IT"/>
          <w14:textFill>
            <w14:solidFill>
              <w14:srgbClr w14:val="4EC9B0"/>
            </w14:solidFill>
          </w14:textFill>
        </w:rPr>
        <w:t>ostream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streamOut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  <w:t>utils.hpp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#pragma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once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&lt;cstddef&gt;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&lt;sys/mman.h&gt;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&lt;fcntl.h&gt;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&lt;unistd.h&gt;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&lt;semaphore.h&gt;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CreateFileMapping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char*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size_t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char*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addr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size_t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pid_t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CreateChild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Exec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fr-FR"/>
          <w14:textFill>
            <w14:solidFill>
              <w14:srgbClr w14:val="569CD6"/>
            </w14:solidFill>
          </w14:textFill>
        </w:rPr>
        <w:t>struct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nl-NL"/>
          <w14:textFill>
            <w14:solidFill>
              <w14:srgbClr w14:val="4EC9B0"/>
            </w14:solidFill>
          </w14:textFill>
        </w:rPr>
        <w:t>SharedData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sem_t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sem_t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fileName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[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256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>];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float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number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float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bool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ready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Times New Roman" w:cs="Times New Roman" w:hAnsi="Times New Roman" w:eastAsia="Times New Roman"/>
          <w:b w:val="1"/>
          <w:bCs w:val="1"/>
          <w:outline w:val="0"/>
          <w:color w:val="cccccc"/>
          <w:sz w:val="28"/>
          <w:szCs w:val="28"/>
          <w:shd w:val="clear" w:color="auto" w:fill="1f1f1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List Paragraph"/>
        <w:tabs>
          <w:tab w:val="left" w:pos="3553"/>
        </w:tabs>
        <w:spacing w:after="0" w:line="360" w:lineRule="auto"/>
        <w:ind w:left="938" w:firstLine="0"/>
        <w:jc w:val="both"/>
        <w:rPr>
          <w:rFonts w:ascii="Times New Roman" w:cs="Times New Roman" w:hAnsi="Times New Roman" w:eastAsia="Times New Roman"/>
          <w:b w:val="1"/>
          <w:bCs w:val="1"/>
          <w:sz w:val="28"/>
          <w:szCs w:val="28"/>
        </w:rPr>
      </w:pP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>child.cpp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"child.hpp"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"utils.hpp"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&lt;sstream&gt;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&lt;stdexcept&gt;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&lt;semaphore.h&gt;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&lt;fcntl.h&gt;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calculation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||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throw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runtime_error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Деление на ноль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/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fr-FR"/>
          <w14:textFill>
            <w14:solidFill>
              <w14:srgbClr w14:val="569CD6"/>
            </w14:solidFill>
          </w14:textFill>
        </w:rPr>
        <w:t>constexpr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auto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"/shared_memory"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fr-FR"/>
          <w14:textFill>
            <w14:solidFill>
              <w14:srgbClr w14:val="569CD6"/>
            </w14:solidFill>
          </w14:textFill>
        </w:rPr>
        <w:t>constexpr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size_t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1024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static_cast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CreateFileMapping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MAP_FAILED)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"Child: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Ошибка подключения к общей памяти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sem_t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sem_open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"/sem_child"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sem_t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sem_open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"/sem_parent"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SEM_FAILED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||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SEM_FAILED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"Child: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Ошибка открытия семафоров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sem_wait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"exit"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sem_post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stringstream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input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&gt;&gt;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try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calculation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num2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num3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Результат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: 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+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to_string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res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}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catch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exception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what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Некорректный ввод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strncpy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pt-PT"/>
          <w14:textFill>
            <w14:solidFill>
              <w14:srgbClr w14:val="9CDCFE"/>
            </w14:solidFill>
          </w14:textFill>
        </w:rPr>
        <w:t>result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c_str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sem_post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sem_close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sem_close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parent.cpp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"parent.hpp"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"utils.hpp"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&lt;unistd.h&gt;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&lt;sys/wait.h&gt;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&lt;semaphore.h&gt;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&lt;fcntl.h&gt;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ParentProcess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char*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istream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streamIn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it-IT"/>
          <w14:textFill>
            <w14:solidFill>
              <w14:srgbClr w14:val="4EC9B0"/>
            </w14:solidFill>
          </w14:textFill>
        </w:rPr>
        <w:t>ostream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&amp;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streamOut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fr-FR"/>
          <w14:textFill>
            <w14:solidFill>
              <w14:srgbClr w14:val="569CD6"/>
            </w14:solidFill>
          </w14:textFill>
        </w:rPr>
        <w:t>constexpr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auto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"/shared_memory"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fr-FR"/>
          <w14:textFill>
            <w14:solidFill>
              <w14:srgbClr w14:val="569CD6"/>
            </w14:solidFill>
          </w14:textFill>
        </w:rPr>
        <w:t>constexpr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size_t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1024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static_cast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&lt;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*&gt;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CreateFileMapping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MAP_FAILED)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"Parent: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Ошибка создания общей памяти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sem_t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sem_open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"/sem_child"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O_CREAT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0666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sem_t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sem_open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"/sem_parent"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O_CREAT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0666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SEM_FAILED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||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SEM_FAILED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"Parent: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Ошибка создания семафоров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en-US"/>
          <w14:textFill>
            <w14:solidFill>
              <w14:srgbClr w14:val="4EC9B0"/>
            </w14:solidFill>
          </w14:textFill>
        </w:rPr>
        <w:t>pid_t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pid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fork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pid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"Parent: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Ошибка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da-DK"/>
          <w14:textFill>
            <w14:solidFill>
              <w14:srgbClr w14:val="CE9178"/>
            </w14:solidFill>
          </w14:textFill>
        </w:rPr>
        <w:t>fork"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sem_close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sem_close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sem_unlink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"/sem_child"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sem_unlink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"/sem_parent"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pid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execl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nullptr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"Child: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Ошибка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exec"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da-DK"/>
          <w14:textFill>
            <w14:solidFill>
              <w14:srgbClr w14:val="C586C0"/>
            </w14:solidFill>
          </w14:textFill>
        </w:rPr>
        <w:t>else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14:textFill>
            <w14:solidFill>
              <w14:srgbClr w14:val="4EC9B0"/>
            </w14:solidFill>
          </w14:textFill>
        </w:rPr>
        <w:t>string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while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true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Введите строку с тремя числами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(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 xml:space="preserve">или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nl-NL"/>
          <w14:textFill>
            <w14:solidFill>
              <w14:srgbClr w14:val="CE9178"/>
            </w14:solidFill>
          </w14:textFill>
        </w:rPr>
        <w:t xml:space="preserve">'exit'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для выхода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):</w:t>
      </w:r>
      <w:r>
        <w:rPr>
          <w:rFonts w:ascii="Menlo Regular" w:hAnsi="Menlo Regular"/>
          <w:outline w:val="0"/>
          <w:color w:val="d7ba7d"/>
          <w:shd w:val="clear" w:color="auto" w:fill="1f1f1f"/>
          <w:rtl w:val="0"/>
          <w14:textFill>
            <w14:solidFill>
              <w14:srgbClr w14:val="D7BA7D"/>
            </w14:solidFill>
          </w14:textFill>
        </w:rPr>
        <w:t>\n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getline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streamIn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strncpy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.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c_str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(),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sem_post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line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s-ES_tradnl"/>
          <w14:textFill>
            <w14:solidFill>
              <w14:srgbClr w14:val="CE9178"/>
            </w14:solidFill>
          </w14:textFill>
        </w:rPr>
        <w:t>"exit"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break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sem_wait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   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streamOut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waitpid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pid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nullptr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de-DE"/>
          <w14:textFill>
            <w14:solidFill>
              <w14:srgbClr w14:val="9CDCFE"/>
            </w14:solidFill>
          </w14:textFill>
        </w:rPr>
        <w:t>shm_name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shared_data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shm_size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sem_close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sem_close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sem_parent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sem_unlink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"/sem_child"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sem_unlink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"/sem_parent"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ffffff"/>
          <w:rtl w:val="0"/>
          <w:lang w:val="en-US"/>
          <w14:textFill>
            <w14:solidFill>
              <w14:srgbClr w14:val="CCCCCC"/>
            </w14:solidFill>
          </w14:textFill>
        </w:rPr>
        <w:t>utils.cpp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&lt;utils.hpp&gt;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&lt;sstream&gt;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&lt;sys/wait.h&gt;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&lt;string&gt;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&lt;cstdlib&gt;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&lt;unistd.h&gt;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&lt;sys/mman.h&gt;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&lt;sys/stat.h&gt;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&lt;fcntl.h&gt;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CreateFileMapping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char*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size_t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nl-NL"/>
          <w14:textFill>
            <w14:solidFill>
              <w14:srgbClr w14:val="CCCCCC"/>
            </w14:solidFill>
          </w14:textFill>
        </w:rPr>
        <w:t xml:space="preserve"> fd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shm_open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(name, O_CREAT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|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 xml:space="preserve"> O_RDWR,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0666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ftruncate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(fd, size);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addr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sv-SE"/>
          <w14:textFill>
            <w14:solidFill>
              <w14:srgbClr w14:val="DCDCAA"/>
            </w14:solidFill>
          </w14:textFill>
        </w:rPr>
        <w:t>mmap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size, PROT_READ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|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PROT_WRITE, MAP_SHARED, fd,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close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nl-NL"/>
          <w14:textFill>
            <w14:solidFill>
              <w14:srgbClr w14:val="CCCCCC"/>
            </w14:solidFill>
          </w14:textFill>
        </w:rPr>
        <w:t>(fd);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addr;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CloseFileMapping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char*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name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void*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addr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size_t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14:textFill>
            <w14:solidFill>
              <w14:srgbClr w14:val="9CDCFE"/>
            </w14:solidFill>
          </w14:textFill>
        </w:rPr>
        <w:t>size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munmap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(addr, size);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shm_unlink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(name);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pid_t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CreateChild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pid_t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pid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a-DK"/>
          <w14:textFill>
            <w14:solidFill>
              <w14:srgbClr w14:val="DCDCAA"/>
            </w14:solidFill>
          </w14:textFill>
        </w:rPr>
        <w:t>fork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s-ES_tradnl"/>
          <w14:textFill>
            <w14:solidFill>
              <w14:srgbClr w14:val="CCCCCC"/>
            </w14:solidFill>
          </w14:textFill>
        </w:rPr>
        <w:t xml:space="preserve">(); pid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:lang w:val="en-US"/>
          <w14:textFill>
            <w14:solidFill>
              <w14:srgbClr w14:val="D4D4D4"/>
            </w14:solidFill>
          </w14:textFill>
        </w:rPr>
        <w:t>&gt;=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0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return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pid;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Дочерний процесс не создан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(EXIT_FAILURE);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Exec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pt-PT"/>
          <w14:textFill>
            <w14:solidFill>
              <w14:srgbClr w14:val="DCDCAA"/>
            </w14:solidFill>
          </w14:textFill>
        </w:rPr>
        <w:t>execl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(pathToChild, pathToChild,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nullptr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)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-</w:t>
      </w:r>
      <w:r>
        <w:rPr>
          <w:rFonts w:ascii="Menlo Regular" w:hAnsi="Menlo Regular"/>
          <w:outline w:val="0"/>
          <w:color w:val="b5cea8"/>
          <w:shd w:val="clear" w:color="auto" w:fill="1f1f1f"/>
          <w:rtl w:val="0"/>
          <w14:textFill>
            <w14:solidFill>
              <w14:srgbClr w14:val="B5CEA8"/>
            </w14:solidFill>
          </w14:textFill>
        </w:rPr>
        <w:t>1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perror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Не исполняется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14:textFill>
            <w14:solidFill>
              <w14:srgbClr w14:val="CE9178"/>
            </w14:solidFill>
          </w14:textFill>
        </w:rPr>
        <w:t>exec"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(EXIT_FAILURE);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main.cpp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"parent.hpp"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it-IT"/>
          <w14:textFill>
            <w14:solidFill>
              <w14:srgbClr w14:val="CE9178"/>
            </w14:solidFill>
          </w14:textFill>
        </w:rPr>
        <w:t>&lt;iostream&gt;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586c0"/>
          <w:shd w:val="clear" w:color="auto" w:fill="1f1f1f"/>
          <w:rtl w:val="0"/>
          <w:lang w:val="en-US"/>
          <w14:textFill>
            <w14:solidFill>
              <w14:srgbClr w14:val="C586C0"/>
            </w14:solidFill>
          </w14:textFill>
        </w:rPr>
        <w:t>#include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&lt;cstdlib&gt;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int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fr-FR"/>
          <w14:textFill>
            <w14:solidFill>
              <w14:srgbClr w14:val="DCDCAA"/>
            </w14:solidFill>
          </w14:textFill>
        </w:rPr>
        <w:t>main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void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const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a-DK"/>
          <w14:textFill>
            <w14:solidFill>
              <w14:srgbClr w14:val="569CD6"/>
            </w14:solidFill>
          </w14:textFill>
        </w:rPr>
        <w:t>char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*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nl-NL"/>
          <w14:textFill>
            <w14:solidFill>
              <w14:srgbClr w14:val="DCDCAA"/>
            </w14:solidFill>
          </w14:textFill>
        </w:rPr>
        <w:t>getenv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>"WAY_TO_FILE"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c586c0"/>
          <w:shd w:val="clear" w:color="auto" w:fill="1f1f1f"/>
          <w:rtl w:val="0"/>
          <w14:textFill>
            <w14:solidFill>
              <w14:srgbClr w14:val="C586C0"/>
            </w14:solidFill>
          </w14:textFill>
        </w:rPr>
        <w:t>if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4d4d4"/>
          <w:shd w:val="clear" w:color="auto" w:fill="1f1f1f"/>
          <w:rtl w:val="0"/>
          <w14:textFill>
            <w14:solidFill>
              <w14:srgbClr w14:val="D4D4D4"/>
            </w14:solidFill>
          </w14:textFill>
        </w:rPr>
        <w:t>==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nullptr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 {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s-ES_tradnl"/>
          <w14:textFill>
            <w14:solidFill>
              <w14:srgbClr w14:val="9CDCFE"/>
            </w14:solidFill>
          </w14:textFill>
        </w:rPr>
        <w:t>cerr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 xml:space="preserve">Переменная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en-US"/>
          <w14:textFill>
            <w14:solidFill>
              <w14:srgbClr w14:val="CE9178"/>
            </w14:solidFill>
          </w14:textFill>
        </w:rPr>
        <w:t xml:space="preserve">WAY_TO_FILE </w:t>
      </w:r>
      <w:r>
        <w:rPr>
          <w:rFonts w:ascii="Menlo Regular" w:hAnsi="Menlo Regular" w:hint="default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не существует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14:textFill>
            <w14:solidFill>
              <w14:srgbClr w14:val="DCDCAA"/>
            </w14:solidFill>
          </w14:textFill>
        </w:rPr>
        <w:t>&lt;&lt;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de-DE"/>
          <w14:textFill>
            <w14:solidFill>
              <w14:srgbClr w14:val="DCDCAA"/>
            </w14:solidFill>
          </w14:textFill>
        </w:rPr>
        <w:t>endl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EXIT_FAILURE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n-US"/>
          <w14:textFill>
            <w14:solidFill>
              <w14:srgbClr w14:val="DCDCAA"/>
            </w14:solidFill>
          </w14:textFill>
        </w:rPr>
        <w:t>ParentProcess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pathToChild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en-US"/>
          <w14:textFill>
            <w14:solidFill>
              <w14:srgbClr w14:val="9CDCFE"/>
            </w14:solidFill>
          </w14:textFill>
        </w:rPr>
        <w:t>cin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, </w:t>
      </w:r>
      <w:r>
        <w:rPr>
          <w:rFonts w:ascii="Menlo Regular" w:hAnsi="Menlo Regular"/>
          <w:outline w:val="0"/>
          <w:color w:val="4ec9b0"/>
          <w:shd w:val="clear" w:color="auto" w:fill="1f1f1f"/>
          <w:rtl w:val="0"/>
          <w:lang w:val="sv-SE"/>
          <w14:textFill>
            <w14:solidFill>
              <w14:srgbClr w14:val="4EC9B0"/>
            </w14:solidFill>
          </w14:textFill>
        </w:rPr>
        <w:t>std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::</w:t>
      </w:r>
      <w:r>
        <w:rPr>
          <w:rFonts w:ascii="Menlo Regular" w:hAnsi="Menlo Regular"/>
          <w:outline w:val="0"/>
          <w:color w:val="9cdcfe"/>
          <w:shd w:val="clear" w:color="auto" w:fill="1f1f1f"/>
          <w:rtl w:val="0"/>
          <w:lang w:val="fr-FR"/>
          <w14:textFill>
            <w14:solidFill>
              <w14:srgbClr w14:val="9CDCFE"/>
            </w14:solidFill>
          </w14:textFill>
        </w:rPr>
        <w:t>cout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  </w:t>
      </w:r>
      <w:r>
        <w:rPr>
          <w:rFonts w:ascii="Menlo Regular" w:hAnsi="Menlo Regular"/>
          <w:outline w:val="0"/>
          <w:color w:val="dcdcaa"/>
          <w:shd w:val="clear" w:color="auto" w:fill="1f1f1f"/>
          <w:rtl w:val="0"/>
          <w:lang w:val="es-ES_tradnl"/>
          <w14:textFill>
            <w14:solidFill>
              <w14:srgbClr w14:val="DCDCAA"/>
            </w14:solidFill>
          </w14:textFill>
        </w:rPr>
        <w:t>exit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EXIT_SUCCESS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it-IT"/>
          <w14:textFill>
            <w14:solidFill>
              <w14:srgbClr w14:val="CCCCCC"/>
            </w14:solidFill>
          </w14:textFill>
        </w:rPr>
        <w:t>);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}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/>
          <w:b w:val="1"/>
          <w:bCs w:val="1"/>
          <w:sz w:val="28"/>
          <w:szCs w:val="28"/>
          <w:shd w:val="clear" w:color="auto" w:fill="ffffff"/>
          <w:rtl w:val="0"/>
          <w:lang w:val="en-US"/>
        </w:rPr>
        <w:t>CMakeLists.txt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cmake_minimum_required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>(VERSION 3.28)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project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(lab1)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(CMAKE_CXX_STANDARD 17)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 xml:space="preserve">Подключение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:lang w:val="de-DE"/>
          <w14:textFill>
            <w14:solidFill>
              <w14:srgbClr w14:val="6A9955"/>
            </w14:solidFill>
          </w14:textFill>
        </w:rPr>
        <w:t>GoogleTest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include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(FetchContent)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FetchContent_Declare(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googletest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GIT_REPOSITORY https://github.com/google/googletest.git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 GIT_TAG v1.15.2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  TLS_VERIFY false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14:textFill>
            <w14:solidFill>
              <w14:srgbClr w14:val="569CD6"/>
            </w14:solidFill>
          </w14:textFill>
        </w:rPr>
        <w:t>set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 xml:space="preserve">(gtest_force_shared_crt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ON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CACHE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de-DE"/>
          <w14:textFill>
            <w14:solidFill>
              <w14:srgbClr w14:val="569CD6"/>
            </w14:solidFill>
          </w14:textFill>
        </w:rPr>
        <w:t>BOOL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 xml:space="preserve"> </w:t>
      </w:r>
      <w:r>
        <w:rPr>
          <w:rFonts w:ascii="Menlo Regular" w:hAnsi="Menlo Regular"/>
          <w:outline w:val="0"/>
          <w:color w:val="ce9178"/>
          <w:shd w:val="clear" w:color="auto" w:fill="1f1f1f"/>
          <w:rtl w:val="0"/>
          <w:lang w:val="ru-RU"/>
          <w14:textFill>
            <w14:solidFill>
              <w14:srgbClr w14:val="CE9178"/>
            </w14:solidFill>
          </w14:textFill>
        </w:rPr>
        <w:t>""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pt-PT"/>
          <w14:textFill>
            <w14:solidFill>
              <w14:srgbClr w14:val="CCCCCC"/>
            </w14:solidFill>
          </w14:textFill>
        </w:rPr>
        <w:t xml:space="preserve"> FORCE)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FetchContent_MakeAvailable(googletest)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>Исполняемый файл для родительского процесса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add_executable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(lab1 main.cpp src/parent.cpp src/utils.cpp)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target_include_directories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(lab1 PRIVATE include)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:lang w:val="ru-RU"/>
          <w14:textFill>
            <w14:solidFill>
              <w14:srgbClr w14:val="6A9955"/>
            </w14:solidFill>
          </w14:textFill>
        </w:rPr>
        <w:t>Исполняемый файл для дочернего процесса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add_executable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(child src/child.cpp src/utils.cpp)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target_include_directories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(child PRIVATE include)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Настройка тестов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enable_testing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pt-PT"/>
          <w14:textFill>
            <w14:solidFill>
              <w14:srgbClr w14:val="569CD6"/>
            </w14:solidFill>
          </w14:textFill>
        </w:rPr>
        <w:t>add_executable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14:textFill>
            <w14:solidFill>
              <w14:srgbClr w14:val="CCCCCC"/>
            </w14:solidFill>
          </w14:textFill>
        </w:rPr>
        <w:t>(tests tests/tests.cpp src/parent.cpp src/utils.cpp)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target_include_directories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(tests PRIVATE include)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target_link_libraries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(tests PRIVATE GTest::gtest_main pthread)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#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 xml:space="preserve">Настройка </w:t>
      </w:r>
      <w:r>
        <w:rPr>
          <w:rFonts w:ascii="Menlo Regular" w:hAnsi="Menlo Regular"/>
          <w:outline w:val="0"/>
          <w:color w:val="6a9955"/>
          <w:shd w:val="clear" w:color="auto" w:fill="1f1f1f"/>
          <w:rtl w:val="0"/>
          <w:lang w:val="de-DE"/>
          <w14:textFill>
            <w14:solidFill>
              <w14:srgbClr w14:val="6A9955"/>
            </w14:solidFill>
          </w14:textFill>
        </w:rPr>
        <w:t xml:space="preserve">GoogleTest </w:t>
      </w:r>
      <w:r>
        <w:rPr>
          <w:rFonts w:ascii="Menlo Regular" w:hAnsi="Menlo Regular" w:hint="default"/>
          <w:outline w:val="0"/>
          <w:color w:val="6a9955"/>
          <w:shd w:val="clear" w:color="auto" w:fill="1f1f1f"/>
          <w:rtl w:val="0"/>
          <w14:textFill>
            <w14:solidFill>
              <w14:srgbClr w14:val="6A9955"/>
            </w14:solidFill>
          </w14:textFill>
        </w:rPr>
        <w:t>для автоматического обнаружения тестов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569cd6"/>
          <w:shd w:val="clear" w:color="auto" w:fill="1f1f1f"/>
          <w:rtl w:val="0"/>
          <w:lang w:val="en-US"/>
          <w14:textFill>
            <w14:solidFill>
              <w14:srgbClr w14:val="569CD6"/>
            </w14:solidFill>
          </w14:textFill>
        </w:rPr>
        <w:t>include</w:t>
      </w: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de-DE"/>
          <w14:textFill>
            <w14:solidFill>
              <w14:srgbClr w14:val="CCCCCC"/>
            </w14:solidFill>
          </w14:textFill>
        </w:rPr>
        <w:t>(GoogleTest)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  <w:r>
        <w:rPr>
          <w:rFonts w:ascii="Menlo Regular" w:hAnsi="Menlo Regular"/>
          <w:outline w:val="0"/>
          <w:color w:val="cccccc"/>
          <w:shd w:val="clear" w:color="auto" w:fill="1f1f1f"/>
          <w:rtl w:val="0"/>
          <w:lang w:val="en-US"/>
          <w14:textFill>
            <w14:solidFill>
              <w14:srgbClr w14:val="CCCCCC"/>
            </w14:solidFill>
          </w14:textFill>
        </w:rPr>
        <w:t>gtest_discover_tests(tests)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Fonts w:ascii="Menlo Regular" w:cs="Menlo Regular" w:hAnsi="Menlo Regular" w:eastAsia="Menlo Regular"/>
          <w:outline w:val="0"/>
          <w:color w:val="cccccc"/>
          <w:shd w:val="clear" w:color="auto" w:fill="ffffff"/>
          <w:rtl w:val="0"/>
          <w14:textFill>
            <w14:solidFill>
              <w14:srgbClr w14:val="CCCCCC"/>
            </w14:solidFill>
          </w14:textFill>
        </w:rPr>
      </w:pP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del w:id="100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outline w:val="0"/>
          <w:color w:val="cccccc"/>
          <w:sz w:val="28"/>
          <w:szCs w:val="28"/>
          <w:rtl w:val="0"/>
          <w14:textFill>
            <w14:solidFill>
              <w14:srgbClr w14:val="CCCCCC"/>
            </w14:solidFill>
          </w14:textFill>
        </w:rPr>
      </w:pPr>
    </w:p>
    <w:p>
      <w:pPr>
        <w:pStyle w:val="Normal.0"/>
        <w:shd w:val="clear" w:color="auto" w:fill="212121"/>
        <w:spacing w:before="240" w:after="240"/>
        <w:rPr>
          <w:del w:id="101" w:date="2024-12-23T13:22:09Z" w:author="Владислав Бурдинский"/>
        </w:rPr>
      </w:pPr>
      <w:del w:id="10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0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&lt;unistd.h&gt;</w:delText>
        </w:r>
      </w:del>
    </w:p>
    <w:p>
      <w:pPr>
        <w:pStyle w:val="Normal.0"/>
        <w:shd w:val="clear" w:color="auto" w:fill="212121"/>
        <w:spacing w:before="240" w:after="240"/>
        <w:rPr>
          <w:del w:id="104" w:date="2024-12-23T13:22:09Z" w:author="Владислав Бурдинский"/>
        </w:rPr>
      </w:pPr>
      <w:del w:id="10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0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&lt;stdio.h&gt;</w:delText>
        </w:r>
      </w:del>
    </w:p>
    <w:p>
      <w:pPr>
        <w:pStyle w:val="Normal.0"/>
        <w:shd w:val="clear" w:color="auto" w:fill="212121"/>
        <w:spacing w:before="240" w:after="240"/>
        <w:rPr>
          <w:del w:id="107" w:date="2024-12-23T13:22:09Z" w:author="Владислав Бурдинский"/>
        </w:rPr>
      </w:pPr>
      <w:del w:id="10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0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&lt;stdlib.h&gt;</w:delText>
        </w:r>
      </w:del>
    </w:p>
    <w:p>
      <w:pPr>
        <w:pStyle w:val="Normal.0"/>
        <w:shd w:val="clear" w:color="auto" w:fill="212121"/>
        <w:spacing w:before="240" w:after="240"/>
        <w:rPr>
          <w:del w:id="110" w:date="2024-12-23T13:22:09Z" w:author="Владислав Бурдинский"/>
        </w:rPr>
      </w:pPr>
      <w:del w:id="11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 xml:space="preserve">#include </w:delText>
        </w:r>
      </w:del>
      <w:del w:id="11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&lt;ctype.h&gt;</w:delText>
        </w:r>
      </w:del>
    </w:p>
    <w:p>
      <w:pPr>
        <w:pStyle w:val="Normal.0"/>
        <w:shd w:val="clear" w:color="auto" w:fill="212121"/>
        <w:spacing w:before="240" w:after="240"/>
        <w:rPr>
          <w:del w:id="113" w:date="2024-12-23T13:22:09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14" w:date="2024-12-23T13:22:09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15" w:date="2024-12-23T13:22:09Z" w:author="Владислав Бурдинский"/>
        </w:rPr>
      </w:pPr>
      <w:del w:id="11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1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main</w:delText>
        </w:r>
      </w:del>
      <w:del w:id="11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</w:delText>
        </w:r>
      </w:del>
    </w:p>
    <w:p>
      <w:pPr>
        <w:pStyle w:val="Normal.0"/>
        <w:shd w:val="clear" w:color="auto" w:fill="212121"/>
        <w:spacing w:before="240" w:after="240"/>
        <w:rPr>
          <w:del w:id="119" w:date="2024-12-23T13:22:09Z" w:author="Владислав Бурдинский"/>
        </w:rPr>
      </w:pPr>
      <w:del w:id="12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121" w:date="2024-12-23T13:22:09Z" w:author="Владислав Бурдинский"/>
        </w:rPr>
      </w:pPr>
      <w:del w:id="12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23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2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2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2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12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]; </w:delText>
        </w:r>
      </w:del>
      <w:del w:id="12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2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массива</w:delText>
        </w:r>
      </w:del>
    </w:p>
    <w:p>
      <w:pPr>
        <w:pStyle w:val="Normal.0"/>
        <w:shd w:val="clear" w:color="auto" w:fill="212121"/>
        <w:spacing w:before="240" w:after="240"/>
        <w:rPr>
          <w:del w:id="130" w:date="2024-12-23T13:22:09Z" w:author="Владислав Бурдинский"/>
        </w:rPr>
      </w:pPr>
      <w:del w:id="13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3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3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3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3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13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37" w:date="2024-12-23T13:22:09Z" w:author="Владислав Бурдинский"/>
        </w:rPr>
      </w:pPr>
      <w:del w:id="13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3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4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4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4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2</w:delText>
        </w:r>
      </w:del>
      <w:del w:id="14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44" w:date="2024-12-23T13:22:09Z" w:author="Владислав Бурдинский"/>
        </w:rPr>
      </w:pPr>
      <w:del w:id="14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4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4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4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14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15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5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три трубы создаем без проверки на ошибку</w:delText>
        </w:r>
      </w:del>
    </w:p>
    <w:p>
      <w:pPr>
        <w:pStyle w:val="Normal.0"/>
        <w:shd w:val="clear" w:color="auto" w:fill="212121"/>
        <w:spacing w:before="240" w:after="240"/>
        <w:rPr>
          <w:del w:id="152" w:date="2024-12-23T13:22:09Z" w:author="Владислав Бурдинский"/>
        </w:rPr>
      </w:pPr>
      <w:del w:id="153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5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5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5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15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158" w:date="2024-12-23T13:22:09Z" w:author="Владислав Бурдинский"/>
        </w:rPr>
      </w:pPr>
      <w:del w:id="15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6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pipe</w:delText>
        </w:r>
      </w:del>
      <w:del w:id="16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16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16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16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6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треться труба между вторым чайлдом и родителем</w:delText>
        </w:r>
      </w:del>
    </w:p>
    <w:p>
      <w:pPr>
        <w:pStyle w:val="Normal.0"/>
        <w:shd w:val="clear" w:color="auto" w:fill="212121"/>
        <w:spacing w:before="240" w:after="240"/>
        <w:rPr>
          <w:del w:id="166" w:date="2024-12-23T13:22:09Z" w:author="Владислав Бурдинский"/>
        </w:rPr>
      </w:pPr>
      <w:del w:id="167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6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6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pid_0</w:delText>
        </w:r>
      </w:del>
      <w:del w:id="17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171" w:date="2024-12-23T13:22:09Z" w:author="Владислав Бурдинский"/>
        </w:rPr>
      </w:pPr>
      <w:del w:id="17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73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17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pid_1</w:delText>
        </w:r>
      </w:del>
      <w:del w:id="17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176" w:date="2024-12-23T13:22:09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77" w:date="2024-12-23T13:22:09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178" w:date="2024-12-23T13:22:09Z" w:author="Владислав Бурдинский"/>
        </w:rPr>
      </w:pPr>
      <w:del w:id="17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8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18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18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18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18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185" w:date="2024-12-23T13:22:09Z" w:author="Владислав Бурдинский"/>
        </w:rPr>
      </w:pPr>
      <w:del w:id="18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187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18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18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19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19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19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19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19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19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19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после разъединения если ты родитель</w:delText>
        </w:r>
      </w:del>
    </w:p>
    <w:p>
      <w:pPr>
        <w:pStyle w:val="Normal.0"/>
        <w:shd w:val="clear" w:color="auto" w:fill="212121"/>
        <w:spacing w:before="240" w:after="240"/>
        <w:rPr>
          <w:del w:id="197" w:date="2024-12-23T13:22:09Z" w:author="Владислав Бурдинский"/>
        </w:rPr>
      </w:pPr>
      <w:del w:id="19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19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200" w:date="2024-12-23T13:22:09Z" w:author="Владислав Бурдинский"/>
        </w:rPr>
      </w:pPr>
      <w:del w:id="20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20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20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((</w:delText>
        </w:r>
      </w:del>
      <w:del w:id="20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20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20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fork</w:delText>
        </w:r>
      </w:del>
      <w:del w:id="20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()) &gt; </w:delText>
        </w:r>
      </w:del>
      <w:del w:id="20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20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21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21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если все еще родитель ты</w:delText>
        </w:r>
      </w:del>
      <w:del w:id="21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213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Родитель может быть один только</w:delText>
        </w:r>
      </w:del>
    </w:p>
    <w:p>
      <w:pPr>
        <w:pStyle w:val="Normal.0"/>
        <w:shd w:val="clear" w:color="auto" w:fill="212121"/>
        <w:spacing w:before="240" w:after="240"/>
        <w:rPr>
          <w:del w:id="214" w:date="2024-12-23T13:22:09Z" w:author="Владислав Бурдинский"/>
        </w:rPr>
      </w:pPr>
      <w:del w:id="21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21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то мы делимся еще раз в ребенке  </w:delText>
        </w:r>
      </w:del>
    </w:p>
    <w:p>
      <w:pPr>
        <w:pStyle w:val="Normal.0"/>
        <w:shd w:val="clear" w:color="auto" w:fill="212121"/>
        <w:spacing w:before="240" w:after="240"/>
        <w:rPr>
          <w:del w:id="217" w:date="2024-12-23T13:22:09Z" w:author="Владислав Бурдинский"/>
        </w:rPr>
      </w:pPr>
      <w:del w:id="21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21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220" w:date="2024-12-23T13:22:09Z" w:author="Владислав Бурдинский"/>
        </w:rPr>
      </w:pPr>
      <w:del w:id="22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22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22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2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22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2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22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228" w:date="2024-12-23T13:22:09Z" w:author="Владислав Бурдинский"/>
        </w:rPr>
      </w:pPr>
      <w:del w:id="22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23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23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3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23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3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23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236" w:date="2024-12-23T13:22:09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237" w:date="2024-12-23T13:22:09Z" w:author="Владислав Бурдинский"/>
        </w:rPr>
      </w:pPr>
      <w:del w:id="23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23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24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24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4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24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244" w:date="2024-12-23T13:22:09Z" w:author="Владислав Бурдинский"/>
        </w:rPr>
      </w:pPr>
      <w:del w:id="24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24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24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4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24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Введите сообщение от родителя</w:delText>
        </w:r>
      </w:del>
      <w:del w:id="25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"</w:delText>
        </w:r>
      </w:del>
      <w:del w:id="25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252" w:date="2024-12-23T13:22:09Z" w:author="Владислав Бурдинский"/>
        </w:rPr>
      </w:pPr>
      <w:del w:id="25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25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25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5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25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25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25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26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(</w:delText>
        </w:r>
      </w:del>
      <w:del w:id="26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26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6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26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]=</w:delText>
        </w:r>
      </w:del>
      <w:del w:id="26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getchar</w:delText>
        </w:r>
      </w:del>
      <w:del w:id="26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())!=</w:delText>
        </w:r>
      </w:del>
      <w:del w:id="267" w:date="2024-12-23T13:22:09Z" w:author="Владислав Бурдинский">
        <w:r>
          <w:rPr>
            <w:rFonts w:ascii="Liberation Mono" w:cs="Liberation Mono" w:hAnsi="Liberation Mono" w:eastAsia="Liberation Mono"/>
            <w:b w:val="1"/>
            <w:bCs w:val="1"/>
            <w:outline w:val="0"/>
            <w:color w:val="ffcb6b"/>
            <w:sz w:val="24"/>
            <w:szCs w:val="24"/>
            <w:u w:color="ffcb6b"/>
            <w:rtl w:val="0"/>
            <w:lang w:val="ru-RU"/>
            <w14:textFill>
              <w14:solidFill>
                <w14:srgbClr w14:val="FFCB6B"/>
              </w14:solidFill>
            </w14:textFill>
          </w:rPr>
          <w:delText xml:space="preserve">EOF </w:delText>
        </w:r>
      </w:del>
      <w:del w:id="26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26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27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7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27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]!=</w:delText>
        </w:r>
      </w:del>
      <w:del w:id="27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</w:delText>
        </w:r>
      </w:del>
      <w:del w:id="27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27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 xml:space="preserve">' </w:delText>
        </w:r>
      </w:del>
      <w:del w:id="27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&amp;&amp; </w:delText>
        </w:r>
      </w:del>
      <w:del w:id="27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27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27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28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28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28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++);</w:delText>
        </w:r>
      </w:del>
    </w:p>
    <w:p>
      <w:pPr>
        <w:pStyle w:val="Normal.0"/>
        <w:shd w:val="clear" w:color="auto" w:fill="212121"/>
        <w:spacing w:before="240" w:after="240"/>
        <w:rPr>
          <w:del w:id="283" w:date="2024-12-23T13:22:09Z" w:author="Владислав Бурдинский"/>
        </w:rPr>
      </w:pPr>
      <w:del w:id="28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28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28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28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28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28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29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29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29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29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29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29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29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для первого ребенка пишем в пайп</w:delText>
        </w:r>
      </w:del>
    </w:p>
    <w:p>
      <w:pPr>
        <w:pStyle w:val="Normal.0"/>
        <w:shd w:val="clear" w:color="auto" w:fill="212121"/>
        <w:spacing w:before="240" w:after="240"/>
        <w:rPr>
          <w:del w:id="297" w:date="2024-12-23T13:22:09Z" w:author="Владислав Бурдинский"/>
        </w:rPr>
      </w:pPr>
      <w:del w:id="29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29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30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0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30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0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30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30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30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закрываем на запись</w:delText>
        </w:r>
      </w:del>
    </w:p>
    <w:p>
      <w:pPr>
        <w:pStyle w:val="Normal.0"/>
        <w:shd w:val="clear" w:color="auto" w:fill="212121"/>
        <w:spacing w:before="240" w:after="240"/>
        <w:rPr>
          <w:del w:id="307" w:date="2024-12-23T13:22:09Z" w:author="Владислав Бурдинский"/>
        </w:rPr>
      </w:pPr>
    </w:p>
    <w:p>
      <w:pPr>
        <w:pStyle w:val="Normal.0"/>
        <w:shd w:val="clear" w:color="auto" w:fill="212121"/>
        <w:spacing w:before="240" w:after="240"/>
        <w:rPr>
          <w:del w:id="308" w:date="2024-12-23T13:22:09Z" w:author="Владислав Бурдинский"/>
        </w:rPr>
      </w:pPr>
      <w:del w:id="30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</w:p>
    <w:p>
      <w:pPr>
        <w:pStyle w:val="Normal.0"/>
        <w:shd w:val="clear" w:color="auto" w:fill="212121"/>
        <w:spacing w:before="240" w:after="240"/>
        <w:rPr>
          <w:del w:id="310" w:date="2024-12-23T13:22:09Z" w:author="Владислав Бурдинский"/>
        </w:rPr>
      </w:pPr>
      <w:del w:id="31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31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31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1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31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1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31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31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31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32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32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); </w:delText>
        </w:r>
      </w:del>
      <w:del w:id="32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323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читает от второго ребенка</w:delText>
        </w:r>
      </w:del>
    </w:p>
    <w:p>
      <w:pPr>
        <w:pStyle w:val="Normal.0"/>
        <w:shd w:val="clear" w:color="auto" w:fill="212121"/>
        <w:spacing w:before="240" w:after="240"/>
        <w:rPr>
          <w:del w:id="324" w:date="2024-12-23T13:22:09Z" w:author="Владислав Бурдинский"/>
        </w:rPr>
      </w:pPr>
      <w:del w:id="32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</w:delText>
        </w:r>
      </w:del>
      <w:del w:id="32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32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2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32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3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=</w:delText>
        </w:r>
      </w:del>
      <w:del w:id="33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33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33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3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33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33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33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3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++){</w:delText>
        </w:r>
      </w:del>
    </w:p>
    <w:p>
      <w:pPr>
        <w:pStyle w:val="Normal.0"/>
        <w:shd w:val="clear" w:color="auto" w:fill="212121"/>
        <w:spacing w:before="240" w:after="240"/>
        <w:rPr>
          <w:del w:id="339" w:date="2024-12-23T13:22:09Z" w:author="Владислав Бурдинский"/>
        </w:rPr>
      </w:pPr>
      <w:del w:id="34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34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34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4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4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34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34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4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34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349" w:date="2024-12-23T13:22:09Z" w:author="Владислав Бурдинский"/>
        </w:rPr>
      </w:pPr>
      <w:del w:id="35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}</w:delText>
        </w:r>
      </w:del>
    </w:p>
    <w:p>
      <w:pPr>
        <w:pStyle w:val="Normal.0"/>
        <w:shd w:val="clear" w:color="auto" w:fill="212121"/>
        <w:spacing w:before="240" w:after="240"/>
        <w:rPr>
          <w:del w:id="351" w:date="2024-12-23T13:22:09Z" w:author="Владислав Бурдинский"/>
        </w:rPr>
      </w:pPr>
      <w:del w:id="35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35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printf</w:delText>
        </w:r>
      </w:del>
      <w:del w:id="35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5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35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В сообщении от ребенка</w:delText>
        </w:r>
      </w:del>
      <w:del w:id="35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: %s</w:delText>
        </w:r>
      </w:del>
      <w:del w:id="35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35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36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36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output</w:delText>
        </w:r>
      </w:del>
      <w:del w:id="36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363" w:date="2024-12-23T13:22:09Z" w:author="Владислав Бурдинский"/>
        </w:rPr>
      </w:pPr>
      <w:del w:id="36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36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36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6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36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6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37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371" w:date="2024-12-23T13:22:09Z" w:author="Владислав Бурдинский"/>
        </w:rPr>
      </w:pPr>
      <w:del w:id="37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373" w:date="2024-12-23T13:22:09Z" w:author="Владислав Бурдинский"/>
        </w:rPr>
      </w:pPr>
      <w:del w:id="37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37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 if</w:delText>
        </w:r>
      </w:del>
      <w:del w:id="37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7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pid_1 </w:delText>
        </w:r>
      </w:del>
      <w:del w:id="37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37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38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38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38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второго ребенка так как это после уже одного форка происходит</w:delText>
        </w:r>
      </w:del>
    </w:p>
    <w:p>
      <w:pPr>
        <w:pStyle w:val="Normal.0"/>
        <w:shd w:val="clear" w:color="auto" w:fill="212121"/>
        <w:spacing w:before="240" w:after="240"/>
        <w:rPr>
          <w:del w:id="383" w:date="2024-12-23T13:22:09Z" w:author="Владислав Бурдинский"/>
        </w:rPr>
      </w:pPr>
      <w:del w:id="38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</w:delText>
        </w:r>
      </w:del>
      <w:del w:id="38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386" w:date="2024-12-23T13:22:09Z" w:author="Владислав Бурдинский"/>
        </w:rPr>
      </w:pPr>
      <w:del w:id="38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38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38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9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39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39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39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394" w:date="2024-12-23T13:22:09Z" w:author="Владислав Бурдинский"/>
        </w:rPr>
      </w:pPr>
      <w:del w:id="39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39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39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39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39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0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40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402" w:date="2024-12-23T13:22:09Z" w:author="Владислав Бурдинский"/>
        </w:rPr>
      </w:pPr>
      <w:del w:id="40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40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40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0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0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40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409" w:date="2024-12-23T13:22:09Z" w:author="Владислав Бурдинский"/>
        </w:rPr>
      </w:pPr>
      <w:del w:id="41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41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412" w:date="2024-12-23T13:22:09Z" w:author="Владислав Бурдинский"/>
        </w:rPr>
      </w:pPr>
      <w:del w:id="413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   </w:delText>
        </w:r>
      </w:del>
      <w:del w:id="41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41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1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41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1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41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42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2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42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42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424" w:date="2024-12-23T13:22:09Z" w:author="Владислав Бурдинский"/>
        </w:rPr>
      </w:pPr>
      <w:del w:id="42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42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42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2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42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43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43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43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43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43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43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43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43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43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439" w:date="2024-12-23T13:22:09Z" w:author="Владислав Бурдинский"/>
        </w:rPr>
      </w:pPr>
      <w:del w:id="44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{</w:delText>
        </w:r>
      </w:del>
    </w:p>
    <w:p>
      <w:pPr>
        <w:pStyle w:val="Normal.0"/>
        <w:shd w:val="clear" w:color="auto" w:fill="212121"/>
        <w:spacing w:before="240" w:after="240"/>
        <w:rPr>
          <w:del w:id="441" w:date="2024-12-23T13:22:09Z" w:author="Владислав Бурдинский"/>
        </w:rPr>
      </w:pPr>
      <w:del w:id="44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</w:delText>
        </w:r>
      </w:del>
      <w:del w:id="443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if</w:delText>
        </w:r>
      </w:del>
      <w:del w:id="44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4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4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4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44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== </w:delText>
        </w:r>
      </w:del>
      <w:del w:id="44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 '</w:delText>
        </w:r>
      </w:del>
      <w:del w:id="45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){</w:delText>
        </w:r>
      </w:del>
    </w:p>
    <w:p>
      <w:pPr>
        <w:pStyle w:val="Normal.0"/>
        <w:shd w:val="clear" w:color="auto" w:fill="212121"/>
        <w:spacing w:before="240" w:after="240"/>
        <w:rPr>
          <w:del w:id="451" w:date="2024-12-23T13:22:09Z" w:author="Владислав Бурдинский"/>
        </w:rPr>
      </w:pPr>
      <w:del w:id="45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    </w:delText>
        </w:r>
      </w:del>
      <w:del w:id="45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5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5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45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45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'_'</w:delText>
        </w:r>
      </w:del>
      <w:del w:id="45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shd w:val="clear" w:color="auto" w:fill="212121"/>
        <w:spacing w:before="240" w:after="240"/>
        <w:rPr>
          <w:del w:id="459" w:date="2024-12-23T13:22:09Z" w:author="Владислав Бурдинский"/>
        </w:rPr>
      </w:pPr>
      <w:del w:id="46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   }</w:delText>
        </w:r>
      </w:del>
    </w:p>
    <w:p>
      <w:pPr>
        <w:pStyle w:val="Normal.0"/>
        <w:shd w:val="clear" w:color="auto" w:fill="212121"/>
        <w:spacing w:before="240" w:after="240"/>
        <w:rPr>
          <w:del w:id="461" w:date="2024-12-23T13:22:09Z" w:author="Владислав Бурдинский"/>
        </w:rPr>
      </w:pPr>
      <w:del w:id="46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}</w:delText>
        </w:r>
      </w:del>
    </w:p>
    <w:p>
      <w:pPr>
        <w:pStyle w:val="Normal.0"/>
        <w:shd w:val="clear" w:color="auto" w:fill="212121"/>
        <w:spacing w:before="240" w:after="240"/>
        <w:rPr>
          <w:del w:id="463" w:date="2024-12-23T13:22:09Z" w:author="Владислав Бурдинский"/>
        </w:rPr>
      </w:pPr>
      <w:del w:id="46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46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46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6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46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6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47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47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47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47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47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475" w:date="2024-12-23T13:22:09Z" w:author="Владислав Бурдинский"/>
        </w:rPr>
      </w:pPr>
      <w:del w:id="47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</w:delText>
        </w:r>
      </w:del>
      <w:del w:id="47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47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7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fd_2</w:delText>
        </w:r>
      </w:del>
      <w:del w:id="48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8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48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483" w:date="2024-12-23T13:22:09Z" w:author="Владислав Бурдинский"/>
        </w:rPr>
      </w:pPr>
      <w:del w:id="48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48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48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48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48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48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49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491" w:date="2024-12-23T13:22:09Z" w:author="Владислав Бурдинский"/>
        </w:rPr>
      </w:pPr>
      <w:del w:id="49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493" w:date="2024-12-23T13:22:09Z" w:author="Владислав Бурдинский"/>
        </w:rPr>
      </w:pPr>
      <w:del w:id="49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49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496" w:date="2024-12-23T13:22:09Z" w:author="Владислав Бурдинский"/>
        </w:rPr>
      </w:pPr>
      <w:del w:id="497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   </w:delText>
        </w:r>
      </w:del>
      <w:del w:id="49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499" w:date="2024-12-23T13:22:09Z" w:author="Владислав Бурдинский"/>
        </w:rPr>
      </w:pPr>
      <w:del w:id="50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50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50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0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50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50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50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507" w:date="2024-12-23T13:22:09Z" w:author="Владислав Бурдинский"/>
        </w:rPr>
      </w:pPr>
      <w:del w:id="50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</w:delText>
        </w:r>
      </w:del>
      <w:del w:id="50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51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51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51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513" w:date="2024-12-23T13:22:09Z" w:author="Владислав Бурдинский"/>
        </w:rPr>
      </w:pPr>
      <w:del w:id="51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}</w:delText>
        </w:r>
      </w:del>
    </w:p>
    <w:p>
      <w:pPr>
        <w:pStyle w:val="Normal.0"/>
        <w:shd w:val="clear" w:color="auto" w:fill="212121"/>
        <w:spacing w:before="240" w:after="240"/>
        <w:rPr>
          <w:del w:id="515" w:date="2024-12-23T13:22:09Z" w:author="Владислав Бурдинский"/>
        </w:rPr>
      </w:pPr>
      <w:del w:id="51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517" w:date="2024-12-23T13:22:09Z" w:author="Владислав Бурдинский"/>
        </w:rPr>
      </w:pPr>
      <w:del w:id="51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51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else if </w:delText>
        </w:r>
      </w:del>
      <w:del w:id="52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2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pid_0 </w:delText>
        </w:r>
      </w:del>
      <w:del w:id="52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== </w:delText>
        </w:r>
      </w:del>
      <w:del w:id="52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52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) </w:delText>
        </w:r>
      </w:del>
      <w:del w:id="525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</w:delText>
        </w:r>
      </w:del>
      <w:del w:id="526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это для первого ребенка</w:delText>
        </w:r>
      </w:del>
      <w:del w:id="527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. </w:delText>
        </w:r>
      </w:del>
      <w:del w:id="52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Так как мы поделили уже один раз форком</w:delText>
        </w:r>
      </w:del>
    </w:p>
    <w:p>
      <w:pPr>
        <w:pStyle w:val="Normal.0"/>
        <w:shd w:val="clear" w:color="auto" w:fill="212121"/>
        <w:spacing w:before="240" w:after="240"/>
        <w:rPr>
          <w:del w:id="529" w:date="2024-12-23T13:22:09Z" w:author="Владислав Бурдинский"/>
        </w:rPr>
      </w:pPr>
      <w:del w:id="53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</w:delText>
        </w:r>
      </w:del>
      <w:del w:id="53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532" w:date="2024-12-23T13:22:09Z" w:author="Владислав Бурдинский"/>
        </w:rPr>
      </w:pPr>
      <w:del w:id="53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53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53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3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53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3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53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540" w:date="2024-12-23T13:22:09Z" w:author="Владислав Бурдинский"/>
        </w:rPr>
      </w:pPr>
      <w:del w:id="54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54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54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4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54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4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54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548" w:date="2024-12-23T13:22:09Z" w:author="Владислав Бурдинский"/>
        </w:rPr>
      </w:pPr>
      <w:del w:id="54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55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static char </w:delText>
        </w:r>
      </w:del>
      <w:del w:id="55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55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5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55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];</w:delText>
        </w:r>
      </w:del>
    </w:p>
    <w:p>
      <w:pPr>
        <w:pStyle w:val="Normal.0"/>
        <w:shd w:val="clear" w:color="auto" w:fill="212121"/>
        <w:spacing w:before="240" w:after="240"/>
        <w:rPr>
          <w:del w:id="555" w:date="2024-12-23T13:22:09Z" w:author="Владислав Бурдинский"/>
        </w:rPr>
      </w:pPr>
      <w:del w:id="55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557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//close(fd[1]);</w:delText>
        </w:r>
      </w:del>
    </w:p>
    <w:p>
      <w:pPr>
        <w:pStyle w:val="Normal.0"/>
        <w:shd w:val="clear" w:color="auto" w:fill="212121"/>
        <w:spacing w:before="240" w:after="240"/>
        <w:rPr>
          <w:del w:id="558" w:date="2024-12-23T13:22:09Z" w:author="Владислав Бурдинский"/>
        </w:rPr>
      </w:pPr>
      <w:del w:id="55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56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read</w:delText>
        </w:r>
      </w:del>
      <w:del w:id="56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6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56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6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56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56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56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56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56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570" w:date="2024-12-23T13:22:09Z" w:author="Владислав Бурдинский"/>
        </w:rPr>
      </w:pPr>
      <w:del w:id="57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57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for</w:delText>
        </w:r>
      </w:del>
      <w:del w:id="57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7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int </w:delText>
        </w:r>
      </w:del>
      <w:del w:id="57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 xml:space="preserve">i </w:delText>
        </w:r>
      </w:del>
      <w:del w:id="57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= </w:delText>
        </w:r>
      </w:del>
      <w:del w:id="57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57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; </w:delText>
        </w:r>
      </w:del>
      <w:del w:id="57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58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&lt;</w:delText>
        </w:r>
      </w:del>
      <w:del w:id="58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49</w:delText>
        </w:r>
      </w:del>
      <w:del w:id="58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 ++</w:delText>
        </w:r>
      </w:del>
      <w:del w:id="58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58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</w:delText>
        </w:r>
      </w:del>
    </w:p>
    <w:p>
      <w:pPr>
        <w:pStyle w:val="Normal.0"/>
        <w:shd w:val="clear" w:color="auto" w:fill="212121"/>
        <w:spacing w:before="240" w:after="240"/>
        <w:rPr>
          <w:del w:id="585" w:date="2024-12-23T13:22:09Z" w:author="Владислав Бурдинский"/>
        </w:rPr>
      </w:pPr>
      <w:del w:id="58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{</w:delText>
        </w:r>
      </w:del>
    </w:p>
    <w:p>
      <w:pPr>
        <w:pStyle w:val="Normal.0"/>
        <w:shd w:val="clear" w:color="auto" w:fill="212121"/>
        <w:spacing w:before="240" w:after="240"/>
        <w:rPr>
          <w:del w:id="587" w:date="2024-12-23T13:22:09Z" w:author="Владислав Бурдинский"/>
        </w:rPr>
      </w:pPr>
      <w:del w:id="58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    </w:delText>
        </w:r>
      </w:del>
      <w:del w:id="58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59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9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59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 = </w:delText>
        </w:r>
      </w:del>
      <w:del w:id="59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tolower</w:delText>
        </w:r>
      </w:del>
      <w:del w:id="59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59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59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59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</w:delText>
        </w:r>
      </w:del>
      <w:del w:id="59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]); </w:delText>
        </w:r>
      </w:del>
      <w:del w:id="599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// tolower </w:delText>
        </w:r>
      </w:del>
      <w:del w:id="60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это функция из библиотеки </w:delText>
        </w:r>
      </w:del>
      <w:del w:id="601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&lt;ctype.h&gt; </w:delText>
        </w:r>
      </w:del>
      <w:del w:id="602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>которая переводит в нижний регистр буквы</w:delText>
        </w:r>
      </w:del>
    </w:p>
    <w:p>
      <w:pPr>
        <w:pStyle w:val="Normal.0"/>
        <w:shd w:val="clear" w:color="auto" w:fill="212121"/>
        <w:spacing w:before="240" w:after="240"/>
        <w:rPr>
          <w:del w:id="603" w:date="2024-12-23T13:22:09Z" w:author="Владислав Бурдинский"/>
        </w:rPr>
      </w:pPr>
      <w:del w:id="604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616161"/>
            <w:sz w:val="24"/>
            <w:szCs w:val="24"/>
            <w:u w:color="616161"/>
            <w:rtl w:val="0"/>
            <w:lang w:val="ru-RU"/>
            <w14:textFill>
              <w14:solidFill>
                <w14:srgbClr w14:val="616161"/>
              </w14:solidFill>
            </w14:textFill>
          </w:rPr>
          <w:delText xml:space="preserve">        </w:delText>
        </w:r>
      </w:del>
      <w:del w:id="60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shd w:val="clear" w:color="auto" w:fill="212121"/>
        <w:spacing w:before="240" w:after="240"/>
        <w:rPr>
          <w:del w:id="606" w:date="2024-12-23T13:22:09Z" w:author="Владислав Бурдинский"/>
        </w:rPr>
      </w:pPr>
      <w:del w:id="60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0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write</w:delText>
        </w:r>
      </w:del>
      <w:del w:id="60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1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1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1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1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], </w:delText>
        </w:r>
      </w:del>
      <w:del w:id="61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input</w:delText>
        </w:r>
      </w:del>
      <w:del w:id="61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, </w:delText>
        </w:r>
      </w:del>
      <w:del w:id="61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50</w:delText>
        </w:r>
      </w:del>
      <w:del w:id="61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18" w:date="2024-12-23T13:22:09Z" w:author="Владислав Бурдинский"/>
        </w:rPr>
      </w:pPr>
      <w:del w:id="61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2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2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2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fd_0</w:delText>
        </w:r>
      </w:del>
      <w:del w:id="62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2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2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26" w:date="2024-12-23T13:22:09Z" w:author="Владислав Бурдинский"/>
        </w:rPr>
      </w:pPr>
      <w:del w:id="62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  </w:delText>
        </w:r>
      </w:del>
      <w:del w:id="62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close</w:delText>
        </w:r>
      </w:del>
      <w:del w:id="62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30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eeffff"/>
            <w:sz w:val="24"/>
            <w:szCs w:val="24"/>
            <w:u w:color="eeffff"/>
            <w:rtl w:val="0"/>
            <w:lang w:val="ru-RU"/>
            <w14:textFill>
              <w14:solidFill>
                <w14:srgbClr w14:val="EEFFFF"/>
              </w14:solidFill>
            </w14:textFill>
          </w:rPr>
          <w:delText>fd_1</w:delText>
        </w:r>
      </w:del>
      <w:del w:id="63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[</w:delText>
        </w:r>
      </w:del>
      <w:del w:id="63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3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]);</w:delText>
        </w:r>
      </w:del>
    </w:p>
    <w:p>
      <w:pPr>
        <w:pStyle w:val="Normal.0"/>
        <w:shd w:val="clear" w:color="auto" w:fill="212121"/>
        <w:spacing w:before="240" w:after="240"/>
        <w:rPr>
          <w:del w:id="634" w:date="2024-12-23T13:22:09Z" w:author="Владислав Бурдинский"/>
        </w:rPr>
      </w:pPr>
      <w:del w:id="63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636" w:date="2024-12-23T13:22:09Z" w:author="Владислав Бурдинский"/>
        </w:rPr>
      </w:pPr>
      <w:del w:id="63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38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>else</w:delText>
        </w:r>
      </w:del>
    </w:p>
    <w:p>
      <w:pPr>
        <w:pStyle w:val="Normal.0"/>
        <w:shd w:val="clear" w:color="auto" w:fill="212121"/>
        <w:spacing w:before="240" w:after="240"/>
        <w:rPr>
          <w:del w:id="639" w:date="2024-12-23T13:22:09Z" w:author="Владислав Бурдинский"/>
        </w:rPr>
      </w:pPr>
      <w:del w:id="64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   </w:delText>
        </w:r>
      </w:del>
      <w:del w:id="64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{</w:delText>
        </w:r>
      </w:del>
    </w:p>
    <w:p>
      <w:pPr>
        <w:pStyle w:val="Normal.0"/>
        <w:shd w:val="clear" w:color="auto" w:fill="212121"/>
        <w:spacing w:before="240" w:after="240"/>
        <w:rPr>
          <w:del w:id="642" w:date="2024-12-23T13:22:09Z" w:author="Владислав Бурдинский"/>
        </w:rPr>
      </w:pPr>
      <w:del w:id="64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4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perror</w:delText>
        </w:r>
      </w:del>
      <w:del w:id="64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</w:delText>
        </w:r>
      </w:del>
      <w:del w:id="646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"fork error</w:delText>
        </w:r>
      </w:del>
      <w:del w:id="64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\n</w:delText>
        </w:r>
      </w:del>
      <w:del w:id="648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c3e88d"/>
            <w:sz w:val="24"/>
            <w:szCs w:val="24"/>
            <w:u w:color="c3e88d"/>
            <w:rtl w:val="0"/>
            <w:lang w:val="ru-RU"/>
            <w14:textFill>
              <w14:solidFill>
                <w14:srgbClr w14:val="C3E88D"/>
              </w14:solidFill>
            </w14:textFill>
          </w:rPr>
          <w:delText>"</w:delText>
        </w:r>
      </w:del>
      <w:del w:id="64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50" w:date="2024-12-23T13:22:09Z" w:author="Владислав Бурдинский"/>
        </w:rPr>
      </w:pPr>
      <w:del w:id="65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   </w:delText>
        </w:r>
      </w:del>
      <w:del w:id="65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2aaff"/>
            <w:sz w:val="24"/>
            <w:szCs w:val="24"/>
            <w:u w:color="82aaff"/>
            <w:rtl w:val="0"/>
            <w:lang w:val="ru-RU"/>
            <w14:textFill>
              <w14:solidFill>
                <w14:srgbClr w14:val="82AAFF"/>
              </w14:solidFill>
            </w14:textFill>
          </w:rPr>
          <w:delText>exit</w:delText>
        </w:r>
      </w:del>
      <w:del w:id="653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(-</w:delText>
        </w:r>
      </w:del>
      <w:del w:id="65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1</w:delText>
        </w:r>
      </w:del>
      <w:del w:id="655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);</w:delText>
        </w:r>
      </w:del>
    </w:p>
    <w:p>
      <w:pPr>
        <w:pStyle w:val="Normal.0"/>
        <w:shd w:val="clear" w:color="auto" w:fill="212121"/>
        <w:spacing w:before="240" w:after="240"/>
        <w:rPr>
          <w:del w:id="656" w:date="2024-12-23T13:22:09Z" w:author="Владислав Бурдинский"/>
        </w:rPr>
      </w:pPr>
      <w:del w:id="657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}</w:delText>
        </w:r>
      </w:del>
    </w:p>
    <w:p>
      <w:pPr>
        <w:pStyle w:val="Normal.0"/>
        <w:shd w:val="clear" w:color="auto" w:fill="212121"/>
        <w:spacing w:before="240" w:after="240"/>
        <w:rPr>
          <w:del w:id="658" w:date="2024-12-23T13:22:09Z" w:author="Владислав Бурдинский"/>
        </w:rPr>
      </w:pPr>
      <w:del w:id="659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 xml:space="preserve">   </w:delText>
        </w:r>
      </w:del>
      <w:del w:id="660" w:date="2024-12-23T13:22:09Z" w:author="Владислав Бурдинский">
        <w:r>
          <w:rPr>
            <w:rFonts w:ascii="Liberation Mono" w:cs="Liberation Mono" w:hAnsi="Liberation Mono" w:eastAsia="Liberation Mono"/>
            <w:i w:val="1"/>
            <w:iCs w:val="1"/>
            <w:outline w:val="0"/>
            <w:color w:val="c792ea"/>
            <w:sz w:val="24"/>
            <w:szCs w:val="24"/>
            <w:u w:color="c792ea"/>
            <w:rtl w:val="0"/>
            <w:lang w:val="ru-RU"/>
            <w14:textFill>
              <w14:solidFill>
                <w14:srgbClr w14:val="C792EA"/>
              </w14:solidFill>
            </w14:textFill>
          </w:rPr>
          <w:delText xml:space="preserve">return </w:delText>
        </w:r>
      </w:del>
      <w:del w:id="661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f78c6c"/>
            <w:sz w:val="24"/>
            <w:szCs w:val="24"/>
            <w:u w:color="f78c6c"/>
            <w:rtl w:val="0"/>
            <w:lang w:val="ru-RU"/>
            <w14:textFill>
              <w14:solidFill>
                <w14:srgbClr w14:val="F78C6C"/>
              </w14:solidFill>
            </w14:textFill>
          </w:rPr>
          <w:delText>0</w:delText>
        </w:r>
      </w:del>
      <w:del w:id="662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;</w:delText>
        </w:r>
      </w:del>
    </w:p>
    <w:p>
      <w:pPr>
        <w:pStyle w:val="Normal.0"/>
        <w:rPr>
          <w:del w:id="663" w:date="2024-12-23T13:22:09Z" w:author="Владислав Бурдинский"/>
        </w:rPr>
      </w:pPr>
      <w:del w:id="664" w:date="2024-12-23T13:22:09Z" w:author="Владислав Бурдинский">
        <w:r>
          <w:rPr>
            <w:rFonts w:ascii="Liberation Mono" w:cs="Liberation Mono" w:hAnsi="Liberation Mono" w:eastAsia="Liberation Mono"/>
            <w:outline w:val="0"/>
            <w:color w:val="89ddff"/>
            <w:sz w:val="24"/>
            <w:szCs w:val="24"/>
            <w:u w:color="89ddff"/>
            <w:rtl w:val="0"/>
            <w:lang w:val="ru-RU"/>
            <w14:textFill>
              <w14:solidFill>
                <w14:srgbClr w14:val="89DDFF"/>
              </w14:solidFill>
            </w14:textFill>
          </w:rPr>
          <w:delText>}</w:delText>
        </w:r>
      </w:del>
    </w:p>
    <w:p>
      <w:pPr>
        <w:pStyle w:val="Normal.0"/>
        <w:jc w:val="center"/>
        <w:rPr>
          <w:del w:id="665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66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67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68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69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70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71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72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73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del w:id="674" w:date="2024-12-23T13:22:09Z" w:author="Владислав Бурдинский"/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rFonts w:ascii="Times New Roman" w:cs="Times New Roman" w:hAnsi="Times New Roman" w:eastAsia="Times New Roman"/>
          <w:b w:val="1"/>
          <w:bCs w:val="1"/>
          <w:sz w:val="28"/>
          <w:szCs w:val="28"/>
          <w:lang w:val="en-US"/>
        </w:rPr>
      </w:pPr>
    </w:p>
    <w:p>
      <w:pPr>
        <w:pStyle w:val="Normal.0"/>
        <w:jc w:val="center"/>
        <w:rPr>
          <w:b w:val="1"/>
          <w:bCs w:val="1"/>
        </w:rPr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Пример</w:t>
      </w:r>
      <w:r>
        <w:rPr>
          <w:rFonts w:ascii="Times New Roman" w:hAnsi="Times New Roman"/>
          <w:b w:val="1"/>
          <w:bCs w:val="1"/>
          <w:sz w:val="28"/>
          <w:szCs w:val="28"/>
          <w:rtl w:val="0"/>
          <w:lang w:val="en-US"/>
        </w:rPr>
        <w:t xml:space="preserve"> </w:t>
      </w: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работы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root@8b1843988f9e:/usr/lab-3/build# strace ./lab1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execve("./lab1", ["./lab1"], 0xffffcf230c80 /* 11 vars */)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brk(NULL)                               = 0xaaab1371c000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mmap(NULL, 8192, PROT_READ|PROT_WRITE, MAP_PRIVATE|MAP_ANONYMOUS, -1, 0) = 0xffff9fee6000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faccessat(AT_FDCWD, "/etc/ld.so.preload", R_OK) = -1 ENOENT (No such file or directory)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openat(AT_FDCWD, "/etc/ld.so.cache", O_RDONLY|O_CLOEXEC) = 3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fstat(3, {st_mode=S_IFREG|0644, st_size=10519, ...})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mmap(NULL, 10519, PROT_READ, MAP_PRIVATE, 3, 0) = 0xffff9fee3000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close(3)                     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openat(AT_FDCWD, "/lib/aarch64-linux-gnu/libstdc++.so.6", O_RDONLY|O_CLOEXEC) = 3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read(3, "\177ELF\2\1\1\3\0\0\0\0\0\0\0\0\3\0\267\0\1\0\0\0\0\0\0\0\0\0\0\0"..., 832) = 832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fstat(3, {st_mode=S_IFREG|0644, st_size=2633224, ...})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mmap(NULL, 2714760, PROT_NONE, MAP_PRIVATE|MAP_ANONYMOUS|MAP_DENYWRITE, -1, 0) = 0xffff9fc00000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mmap(0xffff9fc00000, 2649224, PROT_READ|PROT_EXEC, MAP_PRIVATE|MAP_FIXED|MAP_DENYWRITE, 3, 0) = 0xffff9fc00000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munmap(0xffff9fe87000, 64648)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mprotect(0xffff9fe6d000, 32768, PROT_NONE)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mmap(0xffff9fe75000, 57344, PROT_READ|PROT_WRITE, MAP_PRIVATE|MAP_FIXED|MAP_DENYWRITE, 3, 0x275000) = 0xffff9fe75000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mmap(0xffff9fe83000, 15496, PROT_READ|PROT_WRITE, MAP_PRIVATE|MAP_FIXED|MAP_ANONYMOUS, -1, 0) = 0xffff9fe83000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close(3)                     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openat(AT_FDCWD, "/lib/aarch64-linux-gnu/libgcc_s.so.1", O_RDONLY|O_CLOEXEC) = 3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read(3, "\177ELF\2\1\1\0\0\0\0\0\0\0\0\0\3\0\267\0\1\0\0\0\0\0\0\0\0\0\0\0"..., 832) = 832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fstat(3, {st_mode=S_IFREG|0644, st_size=133696, ...})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mmap(NULL, 263104, PROT_NONE, MAP_PRIVATE|MAP_ANONYMOUS|MAP_DENYWRITE, -1, 0) = 0xffff9fbbf000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mmap(0xffff9fbc0000, 197568, PROT_READ|PROT_EXEC, MAP_PRIVATE|MAP_FIXED|MAP_DENYWRITE, 3, 0) = 0xffff9fbc0000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munmap(0xffff9fbbf000, 4096) 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munmap(0xffff9fbf1000, 58304)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mprotect(0xffff9fbdf000, 65536, PROT_NONE)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mmap(0xffff9fbef000, 8192, PROT_READ|PROT_WRITE, MAP_PRIVATE|MAP_FIXED|MAP_DENYWRITE, 3, 0x1f000) = 0xffff9fbef000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close(3)                     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openat(AT_FDCWD, "/lib/aarch64-linux-gnu/libc.so.6", O_RDONLY|O_CLOEXEC) = 3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read(3, "\177ELF\2\1\1\3\0\0\0\0\0\0\0\0\3\0\267\0\1\0\0\0\360\206\2\0\0\0\0\0"..., 832) = 832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fstat(3, {st_mode=S_IFREG|0755, st_size=1722920, ...})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mmap(NULL, 1892240, PROT_NONE, MAP_PRIVATE|MAP_ANONYMOUS|MAP_DENYWRITE, -1, 0) = 0xffff9f9f2000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mmap(0xffff9fa00000, 1826704, PROT_READ|PROT_EXEC, MAP_PRIVATE|MAP_FIXED|MAP_DENYWRITE, 3, 0) = 0xffff9fa00000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munmap(0xffff9f9f2000, 57344)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munmap(0xffff9fbbe000, 8080) 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mprotect(0xffff9fb9a000, 77824, PROT_NONE)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mmap(0xffff9fbad000, 20480, PROT_READ|PROT_WRITE, MAP_PRIVATE|MAP_FIXED|MAP_DENYWRITE, 3, 0x19d000) = 0xffff9fbad000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mmap(0xffff9fbb2000, 49040, PROT_READ|PROT_WRITE, MAP_PRIVATE|MAP_FIXED|MAP_ANONYMOUS, -1, 0) = 0xffff9fbb2000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close(3)                     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openat(AT_FDCWD, "/lib/aarch64-linux-gnu/libm.so.6", O_RDONLY|O_CLOEXEC) = 3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read(3, "\177ELF\2\1\1\0\0\0\0\0\0\0\0\0\3\0\267\0\1\0\0\0\0\0\0\0\0\0\0\0"..., 832) = 832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fstat(3, {st_mode=S_IFREG|0644, st_size=591800, ...})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mmap(NULL, 720920, PROT_NONE, MAP_PRIVATE|MAP_ANONYMOUS|MAP_DENYWRITE, -1, 0) = 0xffff9f94f000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mmap(0xffff9f950000, 655384, PROT_READ|PROT_EXEC, MAP_PRIVATE|MAP_FIXED|MAP_DENYWRITE, 3, 0) = 0xffff9f950000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munmap(0xffff9f94f000, 4096) 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munmap(0xffff9f9f1000, 57368)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mprotect(0xffff9f9d5000, 106496, PROT_NONE)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mmap(0xffff9f9ef000, 8192, PROT_READ|PROT_WRITE, MAP_PRIVATE|MAP_FIXED|MAP_DENYWRITE, 3, 0x8f000) = 0xffff9f9ef000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close(3)                     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mmap(NULL, 8192, PROT_READ|PROT_WRITE, MAP_PRIVATE|MAP_ANONYMOUS, -1, 0) = 0xffff9fee1000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set_tid_address(0xffff9fee1bd0)         = 5117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set_robust_list(0xffff9fee1be0, 24)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rseq(0xffff9fee2220, 0x20, 0, 0xd428bc00)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mprotect(0xffff9fbad000, 12288, PROT_READ)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mprotect(0xffff9f9ef000, 4096, PROT_READ)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mprotect(0xffff9fbef000, 4096, PROT_READ)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mmap(NULL, 8192, PROT_READ|PROT_WRITE, MAP_PRIVATE|MAP_ANONYMOUS, -1, 0) = 0xffff9fedf000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mprotect(0xffff9fe75000, 45056, PROT_READ)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mprotect(0xaaaad385f000, 4096, PROT_READ)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mprotect(0xffff9feeb000, 8192, PROT_READ)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prlimit64(0, RLIMIT_STACK, NULL, {rlim_cur=8192*1024, rlim_max=RLIM64_INFINITY})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munmap(0xffff9fee3000, 10519)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futex(0xffff9fe837ec, FUTEX_WAKE_PRIVATE, 2147483647)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getrandom("\xaa\x6c\x7b\x16\x7e\xe9\xab\x83", 8, GRND_NONBLOCK) = 8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brk(NULL)                               = 0xaaab1371c000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brk(0xaaab1373d000)                     = 0xaaab1373d000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openat(AT_FDCWD, "/dev/shm/shared_memory", O_RDWR|O_CREAT|O_NOFOLLOW|O_CLOEXEC, 0666) = 3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ftruncate(3, 1024)           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mmap(NULL, 1024, PROT_READ|PROT_WRITE, MAP_SHARED, 3, 0) = 0xffff9fee5000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close(3)                     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openat(AT_FDCWD, "/dev/shm/sem.sem_child", O_RDWR|O_NOFOLLOW|O_CLOEXEC) = 3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fstat(3, {st_mode=S_IFREG|0644, st_size=32, ...})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mmap(NULL, 32, PROT_READ|PROT_WRITE, MAP_SHARED, 3, 0) = 0xffff9fee4000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close(3)                     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openat(AT_FDCWD, "/dev/shm/sem.sem_parent", O_RDWR|O_NOFOLLOW|O_CLOEXEC) = 3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fstat(3, {st_mode=S_IFREG|0644, st_size=32, ...})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mmap(NULL, 32, PROT_READ|PROT_WRITE, MAP_SHARED, 3, 0) = 0xffff9fee3000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close(3)                               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clone(child_stack=NULL, flags=CLONE_CHILD_CLEARTID|CLONE_CHILD_SETTID|SIGCHLD, child_tidptr=0xffff9fee1bd0) = 5118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fstat(1, {st_mode=S_IFCHR|0620, st_rdev=makedev(0x88, 0), ...})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write(1, "\320\222\320\262\320\265\320\264\320\270\321\202\320\265 \321\201\321\202\321\200\320\276\320\272\321\203 \321\201 \321"..., 94</w:t>
      </w:r>
      <w:r>
        <w:rPr>
          <w:b w:val="1"/>
          <w:bCs w:val="1"/>
          <w:rtl w:val="0"/>
          <w:lang w:val="en-US"/>
        </w:rPr>
        <w:t xml:space="preserve">Введите строку с тремя числами </w:t>
      </w:r>
      <w:r>
        <w:rPr>
          <w:b w:val="1"/>
          <w:bCs w:val="1"/>
          <w:rtl w:val="0"/>
          <w:lang w:val="en-US"/>
        </w:rPr>
        <w:t>(</w:t>
      </w:r>
      <w:r>
        <w:rPr>
          <w:b w:val="1"/>
          <w:bCs w:val="1"/>
          <w:rtl w:val="0"/>
          <w:lang w:val="en-US"/>
        </w:rPr>
        <w:t xml:space="preserve">или </w:t>
      </w:r>
      <w:r>
        <w:rPr>
          <w:b w:val="1"/>
          <w:bCs w:val="1"/>
          <w:rtl w:val="0"/>
          <w:lang w:val="en-US"/>
        </w:rPr>
        <w:t xml:space="preserve">'exit' </w:t>
      </w:r>
      <w:r>
        <w:rPr>
          <w:b w:val="1"/>
          <w:bCs w:val="1"/>
          <w:rtl w:val="0"/>
          <w:lang w:val="en-US"/>
        </w:rPr>
        <w:t>для выхода</w:t>
      </w:r>
      <w:r>
        <w:rPr>
          <w:b w:val="1"/>
          <w:bCs w:val="1"/>
          <w:rtl w:val="0"/>
          <w:lang w:val="en-US"/>
        </w:rPr>
        <w:t>):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) = 94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fstat(0, {st_mode=S_IFCHR|0620, st_rdev=makedev(0x88, 0), ...}) = 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read(0, 100 10 1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"100 10 1\n", 1024)             = 9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futex(0xffff9fee4000, FUTEX_WAKE, 1)    = 1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write(1, "\320\240\320\265\320\267\321\203\320\273\321\214\321\202\320\260\321\202: 10\n", 23</w:t>
      </w:r>
      <w:r>
        <w:rPr>
          <w:b w:val="1"/>
          <w:bCs w:val="1"/>
          <w:rtl w:val="0"/>
          <w:lang w:val="en-US"/>
        </w:rPr>
        <w:t>Результат</w:t>
      </w:r>
      <w:r>
        <w:rPr>
          <w:b w:val="1"/>
          <w:bCs w:val="1"/>
          <w:rtl w:val="0"/>
          <w:lang w:val="en-US"/>
        </w:rPr>
        <w:t>: 10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) = 23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write(1, "\320\222\320\262\320\265\320\264\320\270\321\202\320\265 \321\201\321\202\321\200\320\276\320\272\321\203 \321\201 \321"..., 94</w:t>
      </w:r>
      <w:r>
        <w:rPr>
          <w:b w:val="1"/>
          <w:bCs w:val="1"/>
          <w:rtl w:val="0"/>
          <w:lang w:val="en-US"/>
        </w:rPr>
        <w:t xml:space="preserve">Введите строку с тремя числами </w:t>
      </w:r>
      <w:r>
        <w:rPr>
          <w:b w:val="1"/>
          <w:bCs w:val="1"/>
          <w:rtl w:val="0"/>
          <w:lang w:val="en-US"/>
        </w:rPr>
        <w:t>(</w:t>
      </w:r>
      <w:r>
        <w:rPr>
          <w:b w:val="1"/>
          <w:bCs w:val="1"/>
          <w:rtl w:val="0"/>
          <w:lang w:val="en-US"/>
        </w:rPr>
        <w:t xml:space="preserve">или </w:t>
      </w:r>
      <w:r>
        <w:rPr>
          <w:b w:val="1"/>
          <w:bCs w:val="1"/>
          <w:rtl w:val="0"/>
          <w:lang w:val="en-US"/>
        </w:rPr>
        <w:t xml:space="preserve">'exit' </w:t>
      </w:r>
      <w:r>
        <w:rPr>
          <w:b w:val="1"/>
          <w:bCs w:val="1"/>
          <w:rtl w:val="0"/>
          <w:lang w:val="en-US"/>
        </w:rPr>
        <w:t>для выхода</w:t>
      </w:r>
      <w:r>
        <w:rPr>
          <w:b w:val="1"/>
          <w:bCs w:val="1"/>
          <w:rtl w:val="0"/>
          <w:lang w:val="en-US"/>
        </w:rPr>
        <w:t>):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) = 94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read(0, 200 2 2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"200 2 2\n", 1024)              = 8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futex(0xffff9fee4000, FUTEX_WAKE, 1)    = 1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write(1, "\320\240\320\265\320\267\321\203\320\273\321\214\321\202\320\260\321\202: 50\n", 23</w:t>
      </w:r>
      <w:r>
        <w:rPr>
          <w:b w:val="1"/>
          <w:bCs w:val="1"/>
          <w:rtl w:val="0"/>
          <w:lang w:val="en-US"/>
        </w:rPr>
        <w:t>Результат</w:t>
      </w:r>
      <w:r>
        <w:rPr>
          <w:b w:val="1"/>
          <w:bCs w:val="1"/>
          <w:rtl w:val="0"/>
          <w:lang w:val="en-US"/>
        </w:rPr>
        <w:t>: 50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) = 23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write(1, "\320\222\320\262\320\265\320\264\320\270\321\202\320\265 \321\201\321\202\321\200\320\276\320\272\321\203 \321\201 \321"..., 94</w:t>
      </w:r>
      <w:r>
        <w:rPr>
          <w:b w:val="1"/>
          <w:bCs w:val="1"/>
          <w:rtl w:val="0"/>
          <w:lang w:val="en-US"/>
        </w:rPr>
        <w:t xml:space="preserve">Введите строку с тремя числами </w:t>
      </w:r>
      <w:r>
        <w:rPr>
          <w:b w:val="1"/>
          <w:bCs w:val="1"/>
          <w:rtl w:val="0"/>
          <w:lang w:val="en-US"/>
        </w:rPr>
        <w:t>(</w:t>
      </w:r>
      <w:r>
        <w:rPr>
          <w:b w:val="1"/>
          <w:bCs w:val="1"/>
          <w:rtl w:val="0"/>
          <w:lang w:val="en-US"/>
        </w:rPr>
        <w:t xml:space="preserve">или </w:t>
      </w:r>
      <w:r>
        <w:rPr>
          <w:b w:val="1"/>
          <w:bCs w:val="1"/>
          <w:rtl w:val="0"/>
          <w:lang w:val="en-US"/>
        </w:rPr>
        <w:t xml:space="preserve">'exit' </w:t>
      </w:r>
      <w:r>
        <w:rPr>
          <w:b w:val="1"/>
          <w:bCs w:val="1"/>
          <w:rtl w:val="0"/>
          <w:lang w:val="en-US"/>
        </w:rPr>
        <w:t>для выхода</w:t>
      </w:r>
      <w:r>
        <w:rPr>
          <w:b w:val="1"/>
          <w:bCs w:val="1"/>
          <w:rtl w:val="0"/>
          <w:lang w:val="en-US"/>
        </w:rPr>
        <w:t>):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) = 94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>read(0, ^Cstrace: Process 5117 detached</w:t>
      </w:r>
    </w:p>
    <w:p>
      <w:pPr>
        <w:pStyle w:val="Normal.0"/>
        <w:rPr>
          <w:b w:val="1"/>
          <w:bCs w:val="1"/>
          <w:lang w:val="en-US"/>
        </w:rPr>
      </w:pPr>
      <w:r>
        <w:rPr>
          <w:b w:val="1"/>
          <w:bCs w:val="1"/>
          <w:rtl w:val="0"/>
          <w:lang w:val="en-US"/>
        </w:rPr>
        <w:t xml:space="preserve"> &lt;detached ...&gt;</w:t>
      </w:r>
    </w:p>
    <w:p>
      <w:pPr>
        <w:pStyle w:val="Normal.0"/>
        <w:rPr>
          <w:b w:val="1"/>
          <w:bCs w:val="1"/>
          <w:lang w:val="en-US"/>
        </w:rPr>
      </w:pPr>
    </w:p>
    <w:p>
      <w:pPr>
        <w:pStyle w:val="Normal.0"/>
        <w:rPr>
          <w:del w:id="675" w:date="2024-12-23T13:24:04Z" w:author="Владислав Бурдинский"/>
          <w:lang w:val="en-US"/>
        </w:rPr>
      </w:pPr>
      <w:r>
        <w:rPr>
          <w:b w:val="1"/>
          <w:bCs w:val="1"/>
          <w:rtl w:val="0"/>
          <w:lang w:val="en-US"/>
        </w:rPr>
        <w:t xml:space="preserve">root@8b1843988f9e:/usr/lab-3/build# </w:t>
      </w:r>
      <w:del w:id="676" w:date="2024-12-23T13:24:04Z" w:author="Владислав Бурдинский">
        <w:r>
          <w:rPr>
            <w:rtl w:val="0"/>
            <w:lang w:val="en-US"/>
          </w:rPr>
          <w:delText>pe4eniks@pe4eniks-HP-Laptop-14-dk0xxx:~$ gcc lab2_nix.c</w:delText>
        </w:r>
      </w:del>
    </w:p>
    <w:p>
      <w:pPr>
        <w:pStyle w:val="Normal.0"/>
        <w:rPr>
          <w:del w:id="677" w:date="2024-12-23T13:24:04Z" w:author="Владислав Бурдинский"/>
          <w:lang w:val="en-US"/>
        </w:rPr>
      </w:pPr>
      <w:del w:id="678" w:date="2024-12-23T13:24:04Z" w:author="Владислав Бурдинский">
        <w:r>
          <w:rPr>
            <w:rtl w:val="0"/>
            <w:lang w:val="en-US"/>
          </w:rPr>
          <w:delText>pe4eniks@pe4eniks-HP-Laptop-14-dk0xxx:~$ cat test.txt</w:delText>
        </w:r>
      </w:del>
    </w:p>
    <w:p>
      <w:pPr>
        <w:pStyle w:val="Normal.0"/>
        <w:rPr>
          <w:del w:id="679" w:date="2024-12-23T13:24:04Z" w:author="Владислав Бурдинский"/>
          <w:lang w:val="en-US"/>
        </w:rPr>
      </w:pPr>
      <w:del w:id="680" w:date="2024-12-23T13:24:04Z" w:author="Владислав Бурдинский">
        <w:r>
          <w:rPr>
            <w:rtl w:val="0"/>
            <w:lang w:val="en-US"/>
          </w:rPr>
          <w:delText xml:space="preserve"> heLlo    woRld </w:delText>
        </w:r>
      </w:del>
    </w:p>
    <w:p>
      <w:pPr>
        <w:pStyle w:val="Normal.0"/>
        <w:rPr>
          <w:del w:id="681" w:date="2024-12-23T13:24:04Z" w:author="Владислав Бурдинский"/>
          <w:lang w:val="en-US"/>
        </w:rPr>
      </w:pPr>
      <w:del w:id="682" w:date="2024-12-23T13:24:04Z" w:author="Владислав Бурдинский">
        <w:r>
          <w:rPr>
            <w:rtl w:val="0"/>
            <w:lang w:val="en-US"/>
          </w:rPr>
          <w:delText>gooDbye     tyna      NonaMe</w:delText>
        </w:r>
      </w:del>
    </w:p>
    <w:p>
      <w:pPr>
        <w:pStyle w:val="Normal.0"/>
        <w:rPr>
          <w:del w:id="683" w:date="2024-12-23T13:24:04Z" w:author="Владислав Бурдинский"/>
          <w:lang w:val="en-US"/>
        </w:rPr>
      </w:pPr>
      <w:del w:id="684" w:date="2024-12-23T13:24:04Z" w:author="Владислав Бурдинский">
        <w:r>
          <w:rPr>
            <w:rtl w:val="0"/>
            <w:lang w:val="en-US"/>
          </w:rPr>
          <w:delText>reaD  my Prooggma</w:delText>
        </w:r>
      </w:del>
    </w:p>
    <w:p>
      <w:pPr>
        <w:pStyle w:val="Normal.0"/>
        <w:rPr>
          <w:del w:id="685" w:date="2024-12-23T13:24:04Z" w:author="Владислав Бурдинский"/>
          <w:lang w:val="en-US"/>
        </w:rPr>
      </w:pPr>
      <w:del w:id="686" w:date="2024-12-23T13:24:04Z" w:author="Владислав Бурдинский">
        <w:r>
          <w:rPr>
            <w:rtl w:val="0"/>
            <w:lang w:val="en-US"/>
          </w:rPr>
          <w:delText xml:space="preserve">  Typak NonE    gooD</w:delText>
        </w:r>
      </w:del>
    </w:p>
    <w:p>
      <w:pPr>
        <w:pStyle w:val="Normal.0"/>
        <w:rPr>
          <w:del w:id="687" w:date="2024-12-23T13:24:04Z" w:author="Владислав Бурдинский"/>
          <w:lang w:val="en-US"/>
        </w:rPr>
      </w:pPr>
      <w:del w:id="688" w:date="2024-12-23T13:24:04Z" w:author="Владислав Бурдинский">
        <w:r>
          <w:rPr>
            <w:rtl w:val="0"/>
            <w:lang w:val="en-US"/>
          </w:rPr>
          <w:delText>EEeee     enD     thnks!</w:delText>
        </w:r>
      </w:del>
    </w:p>
    <w:p>
      <w:pPr>
        <w:pStyle w:val="Normal.0"/>
        <w:rPr>
          <w:del w:id="689" w:date="2024-12-23T13:24:04Z" w:author="Владислав Бурдинский"/>
          <w:lang w:val="en-US"/>
        </w:rPr>
      </w:pPr>
      <w:del w:id="690" w:date="2024-12-23T13:24:04Z" w:author="Владислав Бурдинский">
        <w:r>
          <w:rPr>
            <w:rtl w:val="0"/>
            <w:lang w:val="en-US"/>
          </w:rPr>
          <w:delText>pe4eniks@pe4eniks-HP-Laptop-14-dk0xxx:~$ ./a.out &lt; test.txt</w:delText>
        </w:r>
      </w:del>
    </w:p>
    <w:p>
      <w:pPr>
        <w:pStyle w:val="Normal.0"/>
        <w:rPr>
          <w:del w:id="691" w:date="2024-12-23T13:24:04Z" w:author="Владислав Бурдинский"/>
          <w:lang w:val="en-US"/>
        </w:rPr>
      </w:pPr>
      <w:del w:id="692" w:date="2024-12-23T13:24:04Z" w:author="Владислав Бурдинский">
        <w:r>
          <w:rPr>
            <w:rtl w:val="0"/>
            <w:lang w:val="en-US"/>
          </w:rPr>
          <w:delText xml:space="preserve"> HELLO WORLD </w:delText>
        </w:r>
      </w:del>
    </w:p>
    <w:p>
      <w:pPr>
        <w:pStyle w:val="Normal.0"/>
        <w:rPr>
          <w:del w:id="693" w:date="2024-12-23T13:24:04Z" w:author="Владислав Бурдинский"/>
          <w:lang w:val="en-US"/>
        </w:rPr>
      </w:pPr>
      <w:del w:id="694" w:date="2024-12-23T13:24:04Z" w:author="Владислав Бурдинский">
        <w:r>
          <w:rPr>
            <w:rtl w:val="0"/>
            <w:lang w:val="en-US"/>
          </w:rPr>
          <w:delText>GOODBYE TYNA NONAME</w:delText>
        </w:r>
      </w:del>
    </w:p>
    <w:p>
      <w:pPr>
        <w:pStyle w:val="Normal.0"/>
        <w:rPr>
          <w:del w:id="695" w:date="2024-12-23T13:24:04Z" w:author="Владислав Бурдинский"/>
          <w:lang w:val="en-US"/>
        </w:rPr>
      </w:pPr>
      <w:del w:id="696" w:date="2024-12-23T13:24:04Z" w:author="Владислав Бурдинский">
        <w:r>
          <w:rPr>
            <w:rtl w:val="0"/>
            <w:lang w:val="en-US"/>
          </w:rPr>
          <w:delText>READ MY PROOGGMA</w:delText>
        </w:r>
      </w:del>
    </w:p>
    <w:p>
      <w:pPr>
        <w:pStyle w:val="Normal.0"/>
        <w:rPr>
          <w:del w:id="697" w:date="2024-12-23T13:24:04Z" w:author="Владислав Бурдинский"/>
          <w:lang w:val="en-US"/>
        </w:rPr>
      </w:pPr>
      <w:del w:id="698" w:date="2024-12-23T13:24:04Z" w:author="Владислав Бурдинский">
        <w:r>
          <w:rPr>
            <w:rtl w:val="0"/>
            <w:lang w:val="en-US"/>
          </w:rPr>
          <w:delText xml:space="preserve"> TYPAK NONE GOOD</w:delText>
        </w:r>
      </w:del>
    </w:p>
    <w:p>
      <w:pPr>
        <w:pStyle w:val="Normal.0"/>
        <w:rPr>
          <w:del w:id="699" w:date="2024-12-23T13:24:04Z" w:author="Владислав Бурдинский"/>
          <w:lang w:val="en-US"/>
        </w:rPr>
      </w:pPr>
      <w:del w:id="700" w:date="2024-12-23T13:24:04Z" w:author="Владислав Бурдинский">
        <w:r>
          <w:rPr>
            <w:rtl w:val="0"/>
            <w:lang w:val="en-US"/>
          </w:rPr>
          <w:delText>EEEEE END THNKS!</w:delText>
        </w:r>
      </w:del>
    </w:p>
    <w:p>
      <w:pPr>
        <w:pStyle w:val="Normal.0"/>
        <w:rPr>
          <w:del w:id="701" w:date="2024-12-23T13:24:04Z" w:author="Владислав Бурдинский"/>
          <w:lang w:val="en-US"/>
        </w:rPr>
      </w:pPr>
      <w:del w:id="702" w:date="2024-12-23T13:24:04Z" w:author="Владислав Бурдинский">
        <w:r>
          <w:rPr>
            <w:rtl w:val="0"/>
            <w:lang w:val="en-US"/>
          </w:rPr>
          <w:delText>pe4eniks@pe4eniks-HP-Laptop-14-dk0xxx:~$ ./a.out</w:delText>
        </w:r>
      </w:del>
    </w:p>
    <w:p>
      <w:pPr>
        <w:pStyle w:val="Normal.0"/>
        <w:rPr>
          <w:del w:id="703" w:date="2024-12-23T13:24:04Z" w:author="Владислав Бурдинский"/>
          <w:lang w:val="en-US"/>
        </w:rPr>
      </w:pPr>
      <w:del w:id="704" w:date="2024-12-23T13:24:04Z" w:author="Владислав Бурдинский">
        <w:r>
          <w:rPr>
            <w:rtl w:val="0"/>
            <w:lang w:val="en-US"/>
          </w:rPr>
          <w:delText>HeLllo        my friend     yeee!</w:delText>
        </w:r>
      </w:del>
    </w:p>
    <w:p>
      <w:pPr>
        <w:pStyle w:val="Normal.0"/>
        <w:rPr>
          <w:del w:id="705" w:date="2024-12-23T13:24:04Z" w:author="Владислав Бурдинский"/>
          <w:lang w:val="en-US"/>
        </w:rPr>
      </w:pPr>
      <w:del w:id="706" w:date="2024-12-23T13:24:04Z" w:author="Владислав Бурдинский">
        <w:r>
          <w:rPr>
            <w:rtl w:val="0"/>
            <w:lang w:val="en-US"/>
          </w:rPr>
          <w:delText xml:space="preserve">   Go   playIIIng wIth     me </w:delText>
        </w:r>
      </w:del>
    </w:p>
    <w:p>
      <w:pPr>
        <w:pStyle w:val="Normal.0"/>
        <w:rPr>
          <w:del w:id="707" w:date="2024-12-23T13:24:04Z" w:author="Владислав Бурдинский"/>
          <w:lang w:val="en-US"/>
        </w:rPr>
      </w:pPr>
      <w:del w:id="708" w:date="2024-12-23T13:24:04Z" w:author="Владислав Бурдинский">
        <w:r>
          <w:rPr>
            <w:rtl w:val="0"/>
            <w:lang w:val="en-US"/>
          </w:rPr>
          <w:delText>HELLLO MY FRIEND YEEE!</w:delText>
        </w:r>
      </w:del>
    </w:p>
    <w:p>
      <w:pPr>
        <w:pStyle w:val="Normal.0"/>
        <w:rPr>
          <w:lang w:val="en-US"/>
        </w:rPr>
      </w:pPr>
      <w:del w:id="709" w:date="2024-12-23T13:24:04Z" w:author="Владислав Бурдинский">
        <w:r>
          <w:rPr>
            <w:rtl w:val="0"/>
            <w:lang w:val="en-US"/>
          </w:rPr>
          <w:delText xml:space="preserve"> GO PLAYIIING WITH ME</w:delText>
        </w:r>
      </w:del>
    </w:p>
    <w:p>
      <w:pPr>
        <w:pStyle w:val="Normal.0"/>
        <w:spacing w:line="360" w:lineRule="auto"/>
        <w:jc w:val="center"/>
      </w:pPr>
      <w:r>
        <w:rPr>
          <w:rFonts w:ascii="Times New Roman" w:hAnsi="Times New Roman" w:hint="default"/>
          <w:b w:val="1"/>
          <w:bCs w:val="1"/>
          <w:sz w:val="28"/>
          <w:szCs w:val="28"/>
          <w:rtl w:val="0"/>
          <w:lang w:val="ru-RU"/>
        </w:rPr>
        <w:t>Вывод</w:t>
      </w:r>
    </w:p>
    <w:p>
      <w:pPr>
        <w:pStyle w:val="По умолчанию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</w:tabs>
        <w:bidi w:val="0"/>
        <w:spacing w:before="0" w:line="240" w:lineRule="auto"/>
        <w:ind w:left="0" w:right="0" w:firstLine="0"/>
        <w:jc w:val="left"/>
        <w:rPr>
          <w:rtl w:val="0"/>
        </w:rPr>
      </w:pPr>
      <w:del w:id="710" w:date="2024-12-23T13:27:04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В данной лабораторной удалось познакомиться с таким системным вызовом как </w:delText>
        </w:r>
      </w:del>
      <w:del w:id="711" w:date="2024-12-23T13:27:04Z" w:author="Владислав Бурдинский">
        <w:r>
          <w:rPr>
            <w:rFonts w:ascii="Times New Roman" w:hAnsi="Times New Roman"/>
            <w:sz w:val="28"/>
            <w:szCs w:val="28"/>
            <w:rtl w:val="0"/>
          </w:rPr>
          <w:delText xml:space="preserve">fork() </w:delText>
        </w:r>
      </w:del>
      <w:del w:id="712" w:date="2024-12-23T13:27:04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 xml:space="preserve">для создания новых процессов и с </w:delText>
        </w:r>
      </w:del>
      <w:del w:id="713" w:date="2024-12-23T13:27:04Z" w:author="Владислав Бурдинский">
        <w:r>
          <w:rPr>
            <w:rFonts w:ascii="Times New Roman" w:hAnsi="Times New Roman"/>
            <w:sz w:val="28"/>
            <w:szCs w:val="28"/>
            <w:rtl w:val="0"/>
            <w:lang w:val="fr-FR"/>
          </w:rPr>
          <w:delText xml:space="preserve">pipe </w:delText>
        </w:r>
      </w:del>
      <w:del w:id="714" w:date="2024-12-23T13:27:04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который служит для их связи этих процессов</w:delText>
        </w:r>
      </w:del>
      <w:del w:id="715" w:date="2024-12-23T13:27:04Z" w:author="Владислав Бурдинский">
        <w:r>
          <w:rPr>
            <w:rFonts w:ascii="Times New Roman" w:hAnsi="Times New Roman"/>
            <w:sz w:val="28"/>
            <w:szCs w:val="28"/>
            <w:rtl w:val="0"/>
          </w:rPr>
          <w:delText xml:space="preserve">. </w:delText>
        </w:r>
      </w:del>
      <w:del w:id="716" w:date="2024-12-23T13:27:04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Эти команды могут усложнить код программы но зато уменьшить время ее работы</w:delText>
        </w:r>
      </w:del>
      <w:del w:id="717" w:date="2024-12-23T13:27:04Z" w:author="Владислав Бурдинский">
        <w:r>
          <w:rPr>
            <w:rFonts w:ascii="Times New Roman" w:hAnsi="Times New Roman"/>
            <w:sz w:val="28"/>
            <w:szCs w:val="28"/>
            <w:rtl w:val="0"/>
          </w:rPr>
          <w:delText xml:space="preserve">, </w:delText>
        </w:r>
      </w:del>
      <w:del w:id="718" w:date="2024-12-23T13:27:04Z" w:author="Владислав Бурдинский">
        <w:r>
          <w:rPr>
            <w:rFonts w:ascii="Times New Roman" w:hAnsi="Times New Roman" w:hint="default"/>
            <w:sz w:val="28"/>
            <w:szCs w:val="28"/>
            <w:rtl w:val="0"/>
            <w:lang w:val="ru-RU"/>
          </w:rPr>
          <w:delText>что является одним из главных задач программиста при написании программы</w:delText>
        </w:r>
      </w:del>
      <w:r>
        <w:rPr>
          <w:rFonts w:ascii="Times New Roman" w:hAnsi="Times New Roman" w:hint="default"/>
          <w:sz w:val="28"/>
          <w:szCs w:val="28"/>
          <w:rtl w:val="0"/>
          <w:lang w:val="ru-RU"/>
        </w:rPr>
        <w:t>В ходе выполнения лабораторной работе я научился работать с разделяемой памятью и работать с дочерними процессами</w:t>
      </w:r>
      <w:r>
        <w:rPr>
          <w:rFonts w:ascii="Times New Roman" w:hAnsi="Times New Roman"/>
          <w:sz w:val="28"/>
          <w:szCs w:val="28"/>
          <w:rtl w:val="0"/>
        </w:rPr>
        <w:t xml:space="preserve">, </w:t>
      </w:r>
      <w:r>
        <w:rPr>
          <w:rFonts w:ascii="Times New Roman" w:hAnsi="Times New Roman" w:hint="default"/>
          <w:sz w:val="28"/>
          <w:szCs w:val="28"/>
          <w:rtl w:val="0"/>
          <w:lang w:val="ru-RU"/>
        </w:rPr>
        <w:t xml:space="preserve">а также закрепил и улучшил свои знания </w:t>
      </w:r>
      <w:r>
        <w:rPr>
          <w:rFonts w:ascii="Times New Roman" w:hAnsi="Times New Roman"/>
          <w:sz w:val="28"/>
          <w:szCs w:val="28"/>
          <w:rtl w:val="0"/>
        </w:rPr>
        <w:t>c++.</w:t>
      </w:r>
      <w:r>
        <w:rPr>
          <w:rFonts w:ascii="Times Roman" w:cs="Times Roman" w:hAnsi="Times Roman" w:eastAsia="Times Roman"/>
          <w:sz w:val="24"/>
          <w:szCs w:val="24"/>
          <w:rtl w:val="0"/>
        </w:rPr>
      </w: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134" w:right="850" w:bottom="1134" w:left="1701" w:header="0" w:footer="708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Calibri">
    <w:charset w:val="00"/>
    <w:family w:val="roman"/>
    <w:pitch w:val="default"/>
  </w:font>
  <w:font w:name="Menlo Regular">
    <w:charset w:val="00"/>
    <w:family w:val="roman"/>
    <w:pitch w:val="default"/>
  </w:font>
  <w:font w:name="Liberation Mono">
    <w:charset w:val="00"/>
    <w:family w:val="roman"/>
    <w:pitch w:val="default"/>
  </w:font>
  <w:font w:name="Times Roman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Колонтитулы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WWNum2"/>
  </w:abstractNum>
  <w:abstractNum w:abstractNumId="1">
    <w:multiLevelType w:val="hybridMultilevel"/>
    <w:styleLink w:val="WWNum2"/>
    <w:lvl w:ilvl="0">
      <w:start w:val="1"/>
      <w:numFmt w:val="bullet"/>
      <w:suff w:val="tab"/>
      <w:lvlText w:val="·"/>
      <w:lvlJc w:val="left"/>
      <w:pPr>
        <w:ind w:left="72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o"/>
      <w:lvlJc w:val="left"/>
      <w:pPr>
        <w:ind w:left="144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bullet"/>
      <w:suff w:val="tab"/>
      <w:lvlText w:val="▪"/>
      <w:lvlJc w:val="left"/>
      <w:pPr>
        <w:ind w:left="21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bullet"/>
      <w:suff w:val="tab"/>
      <w:lvlText w:val="·"/>
      <w:lvlJc w:val="left"/>
      <w:pPr>
        <w:ind w:left="288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bullet"/>
      <w:suff w:val="tab"/>
      <w:lvlText w:val="o"/>
      <w:lvlJc w:val="left"/>
      <w:pPr>
        <w:ind w:left="360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bullet"/>
      <w:suff w:val="tab"/>
      <w:lvlText w:val="▪"/>
      <w:lvlJc w:val="left"/>
      <w:pPr>
        <w:ind w:left="432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bullet"/>
      <w:suff w:val="tab"/>
      <w:lvlText w:val="·"/>
      <w:lvlJc w:val="left"/>
      <w:pPr>
        <w:ind w:left="5040" w:hanging="360"/>
      </w:pPr>
      <w:rPr>
        <w:rFonts w:ascii="Symbol" w:cs="Symbol" w:hAnsi="Symbol" w:eastAsia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bullet"/>
      <w:suff w:val="tab"/>
      <w:lvlText w:val="o"/>
      <w:lvlJc w:val="left"/>
      <w:pPr>
        <w:ind w:left="576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bullet"/>
      <w:suff w:val="tab"/>
      <w:lvlText w:val="▪"/>
      <w:lvlJc w:val="left"/>
      <w:pPr>
        <w:ind w:left="6480" w:hanging="360"/>
      </w:pPr>
      <w:rPr>
        <w:rFonts w:ascii="Arial Unicode MS" w:cs="Arial Unicode MS" w:hAnsi="Arial Unicode MS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Импортированный стиль 1"/>
  </w:abstractNum>
  <w:abstractNum w:abstractNumId="3">
    <w:multiLevelType w:val="hybridMultilevel"/>
    <w:styleLink w:val="Импортированный стиль 1"/>
    <w:lvl w:ilvl="0">
      <w:start w:val="1"/>
      <w:numFmt w:val="decimal"/>
      <w:suff w:val="tab"/>
      <w:lvlText w:val="%1."/>
      <w:lvlJc w:val="left"/>
      <w:pPr>
        <w:tabs>
          <w:tab w:val="left" w:pos="3553"/>
        </w:tabs>
        <w:ind w:left="72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lowerLetter"/>
      <w:suff w:val="tab"/>
      <w:lvlText w:val="%2."/>
      <w:lvlJc w:val="left"/>
      <w:pPr>
        <w:tabs>
          <w:tab w:val="left" w:pos="3553"/>
        </w:tabs>
        <w:ind w:left="14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lowerRoman"/>
      <w:suff w:val="tab"/>
      <w:lvlText w:val="%3."/>
      <w:lvlJc w:val="left"/>
      <w:pPr>
        <w:tabs>
          <w:tab w:val="left" w:pos="3553"/>
        </w:tabs>
        <w:ind w:left="216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tabs>
          <w:tab w:val="left" w:pos="3553"/>
        </w:tabs>
        <w:ind w:left="288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lowerLetter"/>
      <w:suff w:val="tab"/>
      <w:lvlText w:val="%5."/>
      <w:lvlJc w:val="left"/>
      <w:pPr>
        <w:ind w:left="3553" w:hanging="31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lowerRoman"/>
      <w:suff w:val="tab"/>
      <w:lvlText w:val="%6."/>
      <w:lvlJc w:val="left"/>
      <w:pPr>
        <w:tabs>
          <w:tab w:val="left" w:pos="3553"/>
        </w:tabs>
        <w:ind w:left="432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tabs>
          <w:tab w:val="left" w:pos="3553"/>
        </w:tabs>
        <w:ind w:left="504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lowerLetter"/>
      <w:suff w:val="tab"/>
      <w:lvlText w:val="%8."/>
      <w:lvlJc w:val="left"/>
      <w:pPr>
        <w:tabs>
          <w:tab w:val="left" w:pos="3553"/>
        </w:tabs>
        <w:ind w:left="5760" w:hanging="36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lowerRoman"/>
      <w:suff w:val="tab"/>
      <w:lvlText w:val="%9."/>
      <w:lvlJc w:val="left"/>
      <w:pPr>
        <w:tabs>
          <w:tab w:val="left" w:pos="3553"/>
        </w:tabs>
        <w:ind w:left="6480" w:hanging="336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553"/>
          </w:tabs>
          <w:ind w:left="64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553"/>
          </w:tabs>
          <w:ind w:left="13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553"/>
          </w:tabs>
          <w:ind w:left="2098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553"/>
          </w:tabs>
          <w:ind w:left="280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tabs>
            <w:tab w:val="left" w:pos="3553"/>
          </w:tabs>
          <w:ind w:left="3486" w:hanging="246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553"/>
          </w:tabs>
          <w:ind w:left="4258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553"/>
          </w:tabs>
          <w:ind w:left="496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553"/>
          </w:tabs>
          <w:ind w:left="5683" w:hanging="28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553"/>
          </w:tabs>
          <w:ind w:left="6418" w:hanging="229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22"/>
          <w:szCs w:val="22"/>
          <w:highlight w:val="none"/>
          <w:vertAlign w:val="baseline"/>
        </w:rPr>
      </w:lvl>
    </w:lvlOverride>
  </w:num>
  <w:num w:numId="6">
    <w:abstractNumId w:val="2"/>
    <w:lvlOverride w:ilvl="0">
      <w:lvl w:ilvl="0">
        <w:start w:val="1"/>
        <w:numFmt w:val="decimal"/>
        <w:suff w:val="tab"/>
        <w:lvlText w:val="%1."/>
        <w:lvlJc w:val="left"/>
        <w:pPr>
          <w:tabs>
            <w:tab w:val="left" w:pos="3553"/>
          </w:tabs>
          <w:ind w:left="72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1">
      <w:lvl w:ilvl="1">
        <w:start w:val="1"/>
        <w:numFmt w:val="lowerLetter"/>
        <w:suff w:val="tab"/>
        <w:lvlText w:val="%2."/>
        <w:lvlJc w:val="left"/>
        <w:pPr>
          <w:tabs>
            <w:tab w:val="left" w:pos="3553"/>
          </w:tabs>
          <w:ind w:left="14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2">
      <w:lvl w:ilvl="2">
        <w:start w:val="1"/>
        <w:numFmt w:val="lowerRoman"/>
        <w:suff w:val="tab"/>
        <w:lvlText w:val="%3."/>
        <w:lvlJc w:val="left"/>
        <w:pPr>
          <w:tabs>
            <w:tab w:val="left" w:pos="3553"/>
          </w:tabs>
          <w:ind w:left="216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3">
      <w:lvl w:ilvl="3">
        <w:start w:val="1"/>
        <w:numFmt w:val="decimal"/>
        <w:suff w:val="tab"/>
        <w:lvlText w:val="%4."/>
        <w:lvlJc w:val="left"/>
        <w:pPr>
          <w:tabs>
            <w:tab w:val="left" w:pos="3553"/>
          </w:tabs>
          <w:ind w:left="288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4">
      <w:lvl w:ilvl="4">
        <w:start w:val="1"/>
        <w:numFmt w:val="lowerLetter"/>
        <w:suff w:val="tab"/>
        <w:lvlText w:val="%5."/>
        <w:lvlJc w:val="left"/>
        <w:pPr>
          <w:ind w:left="3553" w:hanging="313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5">
      <w:lvl w:ilvl="5">
        <w:start w:val="1"/>
        <w:numFmt w:val="lowerRoman"/>
        <w:suff w:val="tab"/>
        <w:lvlText w:val="%6."/>
        <w:lvlJc w:val="left"/>
        <w:pPr>
          <w:tabs>
            <w:tab w:val="left" w:pos="3553"/>
          </w:tabs>
          <w:ind w:left="432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6">
      <w:lvl w:ilvl="6">
        <w:start w:val="1"/>
        <w:numFmt w:val="decimal"/>
        <w:suff w:val="tab"/>
        <w:lvlText w:val="%7."/>
        <w:lvlJc w:val="left"/>
        <w:pPr>
          <w:tabs>
            <w:tab w:val="left" w:pos="3553"/>
          </w:tabs>
          <w:ind w:left="504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7">
      <w:lvl w:ilvl="7">
        <w:start w:val="1"/>
        <w:numFmt w:val="lowerLetter"/>
        <w:suff w:val="tab"/>
        <w:lvlText w:val="%8."/>
        <w:lvlJc w:val="left"/>
        <w:pPr>
          <w:tabs>
            <w:tab w:val="left" w:pos="3553"/>
          </w:tabs>
          <w:ind w:left="5760" w:hanging="36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  <w:lvlOverride w:ilvl="8">
      <w:lvl w:ilvl="8">
        <w:start w:val="1"/>
        <w:numFmt w:val="lowerRoman"/>
        <w:suff w:val="tab"/>
        <w:lvlText w:val="%9."/>
        <w:lvlJc w:val="left"/>
        <w:pPr>
          <w:tabs>
            <w:tab w:val="left" w:pos="3553"/>
          </w:tabs>
          <w:ind w:left="6480" w:hanging="320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trackRevisions/>
  <w:defaultTabStop w:val="708"/>
  <w:autoHyphenation w:val="0"/>
  <w:evenAndOddHeaders w:val="0"/>
  <w:bookFoldPrinting w:val="0"/>
  <w:noLineBreaksAfter w:lang="русский" w:val="‘“(〔[{〈《「『【⦅〘〖«〝︵︷︹︻︽︿﹁﹃﹇﹙﹛﹝｢"/>
  <w:noLineBreaksBefore w:lang="русский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Колонтитулы">
    <w:name w:val="Колонтитулы"/>
    <w:next w:val="Колонтитулы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0" w:right="0" w:firstLine="0"/>
      <w:jc w:val="left"/>
      <w:outlineLvl w:val="9"/>
    </w:pPr>
    <w:rPr>
      <w:rFonts w:ascii="Calibri" w:cs="Arial Unicode MS" w:hAnsi="Calibri" w:eastAsia="Arial Unicode MS" w:hint="default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WWNum2">
    <w:name w:val="WWNum2"/>
    <w:pPr>
      <w:numPr>
        <w:numId w:val="1"/>
      </w:numPr>
    </w:p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160" w:line="259" w:lineRule="auto"/>
      <w:ind w:left="720" w:right="0" w:firstLine="0"/>
      <w:jc w:val="left"/>
      <w:outlineLvl w:val="9"/>
    </w:pPr>
    <w:rPr>
      <w:rFonts w:ascii="Calibri" w:cs="Arial Unicode MS" w:hAnsi="Calibri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shd w:val="nil" w:color="auto" w:fill="auto"/>
      <w:vertAlign w:val="baseline"/>
      <w:lang w:val="ru-RU"/>
      <w14:textFill>
        <w14:solidFill>
          <w14:srgbClr w14:val="000000"/>
        </w14:solidFill>
      </w14:textFill>
    </w:rPr>
  </w:style>
  <w:style w:type="numbering" w:styleId="Импортированный стиль 1">
    <w:name w:val="Импортированный стиль 1"/>
    <w:pPr>
      <w:numPr>
        <w:numId w:val="3"/>
      </w:numPr>
    </w:pPr>
  </w:style>
  <w:style w:type="character" w:styleId="Ссылка">
    <w:name w:val="Ссылка"/>
    <w:rPr>
      <w:outline w:val="0"/>
      <w:color w:val="0000ff"/>
      <w:u w:val="single" w:color="0000ff"/>
      <w14:textFill>
        <w14:solidFill>
          <w14:srgbClr w14:val="0000FF"/>
        </w14:solidFill>
      </w14:textFill>
    </w:rPr>
  </w:style>
  <w:style w:type="character" w:styleId="Hyperlink.0">
    <w:name w:val="Hyperlink.0"/>
    <w:basedOn w:val="Ссылка"/>
    <w:next w:val="Hyperlink.0"/>
    <w:rPr>
      <w:outline w:val="0"/>
      <w:color w:val="0b0080"/>
      <w:u w:color="0b0080"/>
      <w:shd w:val="clear" w:color="auto" w:fill="ffffff"/>
      <w:lang w:val="ru-RU"/>
      <w14:textFill>
        <w14:solidFill>
          <w14:srgbClr w14:val="0B0080"/>
        </w14:solidFill>
      </w14:textFill>
    </w:rPr>
  </w:style>
  <w:style w:type="paragraph" w:styleId="По умолчанию">
    <w:name w:val="По умолчанию"/>
    <w:next w:val="По умолчанию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88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numbering" Target="numbering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3000" dir="540000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