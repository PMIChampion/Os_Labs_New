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ins w:id="0" w:date="2024-12-23T20:30:23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t>3</w:t>
        </w:r>
      </w:ins>
      <w:del w:id="1" w:date="2024-12-23T20:30:23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8</w:delText>
        </w:r>
      </w:del>
      <w:del w:id="2" w:date="2024-12-23T13:19:3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12</w:delText>
        </w:r>
      </w:del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del w:id="3" w:date="2024-12-23T01:27:0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4" w:date="2024-12-23T01:27:0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5" w:date="2024-12-23T01:27:0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6" w:date="2024-12-23T01:27:0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Бурдинский Владислав Дмитриевич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203</w:t>
      </w:r>
      <w:del w:id="7" w:date="2024-12-23T01:2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del w:id="8" w:date="2024-12-23T01:27:36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23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12</w:t>
      </w:r>
      <w:del w:id="9" w:date="2024-12-23T01:27:4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13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10" w:date="2024-12-23T01:28:1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1" w:date="2024-12-23T01:28:1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12" w:date="2024-12-23T13:20:22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3" w:date="2024-12-23T13:20:22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Цель работы</w:delText>
        </w:r>
      </w:del>
    </w:p>
    <w:p>
      <w:pPr>
        <w:pStyle w:val="Normal.0"/>
        <w:spacing w:line="256" w:lineRule="auto"/>
        <w:rPr>
          <w:del w:id="14" w:date="2024-12-23T13:20:22Z" w:author="Владислав Бурдинский"/>
          <w:rFonts w:ascii="Times New Roman" w:cs="Times New Roman" w:hAnsi="Times New Roman" w:eastAsia="Times New Roman"/>
          <w:sz w:val="28"/>
          <w:szCs w:val="28"/>
        </w:rPr>
      </w:pPr>
      <w:del w:id="15" w:date="2024-12-23T13:20:2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Приобретение практических навыков в</w:delText>
        </w:r>
      </w:del>
      <w:del w:id="16" w:date="2024-12-23T13:20:2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17" w:date="2024-12-23T13:20:2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Управление процессами в ОС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18" w:date="2024-12-23T13:20:2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Обеспечение обмена данных между процессами посредством каналов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19" w:date="2024-12-23T13:20:2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20" w:date="2024-12-23T13:20:2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sz w:val="28"/>
          <w:szCs w:val="28"/>
        </w:rPr>
      </w:pPr>
      <w:del w:id="21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создает два дочерних процесса</w:delText>
        </w:r>
      </w:del>
      <w:del w:id="22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23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24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25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26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. C</w:delText>
        </w:r>
      </w:del>
      <w:r>
        <w:rPr>
          <w:sz w:val="28"/>
          <w:szCs w:val="28"/>
          <w:rtl w:val="0"/>
        </w:rPr>
        <w:tab/>
        <w:t>Цель работы</w:t>
      </w:r>
    </w:p>
    <w:p>
      <w:pPr>
        <w:pStyle w:val="Normal.0"/>
        <w:spacing w:after="0" w:line="240" w:lineRule="auto"/>
        <w:rPr>
          <w:ins w:id="27" w:date="2024-12-23T20:33:24Z" w:author="Владислав Бурдинский"/>
          <w:sz w:val="28"/>
          <w:szCs w:val="28"/>
        </w:rPr>
      </w:pPr>
      <w:ins w:id="28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>Приобретение навыков по работе с разделяемой памятью</w:t>
        </w:r>
      </w:ins>
      <w:ins w:id="29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>.</w:t>
        </w:r>
      </w:ins>
    </w:p>
    <w:p>
      <w:pPr>
        <w:pStyle w:val="Normal.0"/>
        <w:spacing w:after="0" w:line="240" w:lineRule="auto"/>
        <w:rPr>
          <w:ins w:id="30" w:date="2024-12-23T20:33:24Z" w:author="Владислав Бурдинский"/>
          <w:sz w:val="28"/>
          <w:szCs w:val="28"/>
        </w:rPr>
      </w:pPr>
      <w:ins w:id="31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>Задание</w:t>
        </w:r>
      </w:ins>
      <w:ins w:id="32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 xml:space="preserve">: </w:t>
        </w:r>
      </w:ins>
    </w:p>
    <w:p>
      <w:pPr>
        <w:pStyle w:val="Normal.0"/>
        <w:spacing w:after="0" w:line="240" w:lineRule="auto"/>
        <w:rPr>
          <w:del w:id="33" w:date="2024-12-23T20:32:25Z" w:author="Владислав Бурдинский"/>
          <w:sz w:val="28"/>
          <w:szCs w:val="28"/>
        </w:rPr>
      </w:pPr>
      <w:ins w:id="34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 xml:space="preserve">По аналогии с ЛР </w:t>
        </w:r>
      </w:ins>
      <w:ins w:id="35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 xml:space="preserve">1 </w:t>
        </w:r>
      </w:ins>
      <w:ins w:id="36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>создать программу которая осуществляет поставленную задачу и предусматривает разделение на несколько отдельных процессов</w:t>
        </w:r>
      </w:ins>
      <w:ins w:id="37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38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 xml:space="preserve">но вместо </w:t>
        </w:r>
      </w:ins>
      <w:ins w:id="39" w:date="2024-12-23T20:33:24Z" w:author="Владислав Бурдинский">
        <w:r>
          <w:rPr>
            <w:sz w:val="28"/>
            <w:szCs w:val="28"/>
            <w:rtl w:val="0"/>
            <w:lang w:val="en-US"/>
          </w:rPr>
          <w:t xml:space="preserve">pipe </w:t>
        </w:r>
      </w:ins>
      <w:ins w:id="40" w:date="2024-12-23T20:33:24Z" w:author="Владислав Бурдинский">
        <w:r>
          <w:rPr>
            <w:sz w:val="28"/>
            <w:szCs w:val="28"/>
            <w:rtl w:val="0"/>
            <w:lang w:val="ru-RU"/>
          </w:rPr>
          <w:t xml:space="preserve">использовать </w:t>
        </w:r>
      </w:ins>
      <w:ins w:id="41" w:date="2024-12-23T20:33:24Z" w:author="Владислав Бурдинский">
        <w:r>
          <w:rPr>
            <w:sz w:val="28"/>
            <w:szCs w:val="28"/>
            <w:rtl w:val="0"/>
            <w:lang w:val="en-US"/>
          </w:rPr>
          <w:t>file mapping.</w:t>
        </w:r>
      </w:ins>
      <w:del w:id="42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Приобретение практических навыков диагностики работы программного обеспечения</w:delText>
        </w:r>
      </w:del>
      <w:del w:id="43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44" w:date="2024-12-23T20:32:25Z" w:author="Владислав Бурдинский"/>
          <w:sz w:val="28"/>
          <w:szCs w:val="28"/>
        </w:rPr>
      </w:pPr>
      <w:del w:id="45" w:date="2024-12-23T20:32:25Z" w:author="Владислав Бурдинский">
        <w:r>
          <w:rPr>
            <w:sz w:val="28"/>
            <w:szCs w:val="28"/>
            <w:rtl w:val="0"/>
          </w:rPr>
          <w:tab/>
          <w:delText>Задание</w:delText>
        </w:r>
      </w:del>
    </w:p>
    <w:p>
      <w:pPr>
        <w:pStyle w:val="Normal.0"/>
        <w:spacing w:after="0" w:line="240" w:lineRule="auto"/>
        <w:rPr>
          <w:del w:id="46" w:date="2024-12-23T20:32:25Z" w:author="Владислав Бурдинский"/>
          <w:sz w:val="28"/>
          <w:szCs w:val="28"/>
        </w:rPr>
      </w:pPr>
      <w:del w:id="47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При выполнении лабораторных работ по курсу ОС необходимо продемонстрировать ключевые</w:delText>
        </w:r>
      </w:del>
    </w:p>
    <w:p>
      <w:pPr>
        <w:pStyle w:val="Normal.0"/>
        <w:spacing w:after="0" w:line="240" w:lineRule="auto"/>
        <w:rPr>
          <w:del w:id="48" w:date="2024-12-23T20:32:25Z" w:author="Владислав Бурдинский"/>
          <w:sz w:val="28"/>
          <w:szCs w:val="28"/>
        </w:rPr>
      </w:pPr>
      <w:del w:id="49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системные вызовы</w:delText>
        </w:r>
      </w:del>
      <w:del w:id="50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51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которые в них используются и то</w:delText>
        </w:r>
      </w:del>
      <w:del w:id="52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53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что их использование соответствует</w:delText>
        </w:r>
      </w:del>
    </w:p>
    <w:p>
      <w:pPr>
        <w:pStyle w:val="Normal.0"/>
        <w:spacing w:after="0" w:line="240" w:lineRule="auto"/>
        <w:rPr>
          <w:del w:id="54" w:date="2024-12-23T20:32:25Z" w:author="Владислав Бурдинский"/>
          <w:sz w:val="28"/>
          <w:szCs w:val="28"/>
        </w:rPr>
      </w:pPr>
      <w:del w:id="55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варианту ЛР</w:delText>
        </w:r>
      </w:del>
      <w:del w:id="56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57" w:date="2024-12-23T20:32:25Z" w:author="Владислав Бурдинский"/>
          <w:sz w:val="28"/>
          <w:szCs w:val="28"/>
        </w:rPr>
      </w:pPr>
      <w:del w:id="58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По итогам выполнения всех лабораторных работ отчет по данной ЛР должен содержать краткую</w:delText>
        </w:r>
      </w:del>
    </w:p>
    <w:p>
      <w:pPr>
        <w:pStyle w:val="Normal.0"/>
        <w:spacing w:after="0" w:line="240" w:lineRule="auto"/>
        <w:rPr>
          <w:del w:id="59" w:date="2024-12-23T13:16:45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60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сводку по исследованию написанных программ</w:delText>
        </w:r>
      </w:del>
      <w:del w:id="61" w:date="2024-12-23T20:32:2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  <w:del w:id="62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hild1 </w:delText>
        </w:r>
      </w:del>
      <w:del w:id="63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64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65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66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67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68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69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70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71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72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73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74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75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76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77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78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79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80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81" w:date="2024-12-23T13:16:45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82" w:date="2024-12-23T13:16:45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delText>Вариант задания</w:delText>
        </w:r>
      </w:del>
    </w:p>
    <w:p>
      <w:pPr>
        <w:pStyle w:val="Normal.0"/>
        <w:spacing w:after="0" w:line="240" w:lineRule="auto"/>
        <w:rPr>
          <w:del w:id="83" w:date="2024-12-23T20:32:25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84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85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86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87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88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89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90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91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92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93" w:date="2024-12-23T20:32:25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94" w:date="2024-12-23T13:20:4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95" w:date="2024-12-23T13:20:4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96" w:date="2024-12-23T13:20:48Z" w:author="Владислав Бурдинский"/>
        </w:rPr>
      </w:pPr>
      <w:del w:id="97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98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99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100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101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. </w:delText>
        </w:r>
      </w:del>
      <w:del w:id="102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программе используются следующие системные вызовы</w:delText>
        </w:r>
      </w:del>
      <w:del w:id="103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04" w:date="2024-12-23T20:32:25Z" w:author="Владислав Бурдинский"/>
          <w:rFonts w:ascii="Arial" w:cs="Arial" w:hAnsi="Arial" w:eastAsia="Arial"/>
          <w:outline w:val="0"/>
          <w:color w:val="202122"/>
          <w:sz w:val="28"/>
          <w:szCs w:val="28"/>
          <w:u w:color="202122"/>
          <w:rtl w:val="0"/>
          <w14:textFill>
            <w14:solidFill>
              <w14:srgbClr w14:val="202122"/>
            </w14:solidFill>
          </w14:textFill>
        </w:rPr>
      </w:pPr>
      <w:del w:id="105" w:date="2024-12-23T13:20:48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106" w:date="2024-12-23T13:20:48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107" w:date="2024-12-23T13:20:4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108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109" w:date="2024-12-23T13:20:48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110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111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112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113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114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115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116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117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118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119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20" w:date="2024-12-23T20:32:25Z" w:author="Владислав Бурдинский"/>
          <w:sz w:val="28"/>
          <w:szCs w:val="28"/>
          <w:rtl w:val="0"/>
        </w:rPr>
      </w:pPr>
      <w:del w:id="121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122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23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24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125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26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127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28" w:date="2024-12-23T20:32:25Z" w:author="Владислав Бурдинский"/>
          <w:rFonts w:ascii="Times New Roman" w:cs="Times New Roman" w:hAnsi="Times New Roman" w:eastAsia="Times New Roman"/>
          <w:sz w:val="28"/>
          <w:szCs w:val="28"/>
          <w:rtl w:val="0"/>
        </w:rPr>
      </w:pPr>
      <w:del w:id="129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130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31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32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sz w:val="28"/>
          <w:szCs w:val="28"/>
          <w:rtl w:val="0"/>
        </w:rPr>
      </w:pPr>
      <w:del w:id="133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134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135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tests.cpp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&lt;gtest/gtest.h&gt;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"parent.hpp"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&lt;numeric&gt;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&lt;filesystem&gt;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filesystem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TestParent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expectedOutput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stringstream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inFile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stringstream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outFile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exists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c_str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inFile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outFile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outFile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EXPECT_EQ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expectedOutput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cerr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Путь к дочернему процессу не существует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FAIL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Путь к дочернему процессу не существует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PATH_TO_CHILD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getenv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"WAY_TO_FILE"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);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(ParentTest, CorrectCalculation)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"100 2 5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exit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Результат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: 10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TestParent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PATH_TO_CHILD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(ParentTest, DivisionByZero)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"10 0 5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exit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Деление на ноль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TestParent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PATH_TO_CHILD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**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testing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InitGoogleTest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RUN_ALL_TESTS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u w:color="cccccc"/>
          <w14:textFill>
            <w14:solidFill>
              <w14:srgbClr w14:val="CCCCCC"/>
            </w14:solidFill>
          </w14:textFill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#ifndef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 xml:space="preserve"> CHILD_HPP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#define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 xml:space="preserve"> CHILD_HPP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calculation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#endif</w:t>
      </w: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 xml:space="preserve"> // CHILD_HPP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tab/>
        <w:t>parent.hpp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#pragma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"utils.hpp"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istream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it-IT"/>
          <w14:textFill>
            <w14:solidFill>
              <w14:srgbClr w14:val="4EC9B0"/>
            </w14:solidFill>
          </w14:textFill>
        </w:rPr>
        <w:t>ostream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streamOut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utils.hpp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#pragma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&lt;cstddef&gt;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&lt;sys/mman.h&gt;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&lt;semaphore.h&gt;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addr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struct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nl-NL"/>
          <w14:textFill>
            <w14:solidFill>
              <w14:srgbClr w14:val="4EC9B0"/>
            </w14:solidFill>
          </w14:textFill>
        </w:rPr>
        <w:t>SharedData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fileName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256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number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ready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u w:color="cccccc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"child.hpp"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"utils.hpp"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&lt;stdexcept&gt;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&lt;semaphore.h&gt;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calculation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throw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runtime_error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Деление на ноль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"/shared_memory"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1024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MAP_FAILED)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"Child: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подключения к общей памяти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"Child: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открытия семафоров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sem_wait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"exit"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sem_post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stringstream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calculation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Результат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to_string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exception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what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Некорректный ввод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strncpy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c_str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sem_post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parent.cpp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"parent.hpp"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"utils.hpp"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&lt;semaphore.h&gt;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istream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it-IT"/>
          <w14:textFill>
            <w14:solidFill>
              <w14:srgbClr w14:val="4EC9B0"/>
            </w14:solidFill>
          </w14:textFill>
        </w:rPr>
        <w:t>ostream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streamOut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"/shared_memory"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1024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MAP_FAILED)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"Parent: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создания общей памяти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O_CREAT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0666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O_CREAT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0666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"Parent: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создания семафоров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fork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"Parent: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Ошибка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fork"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"Child: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Ошибка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exec"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Введите строку с тремя числами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или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nl-NL"/>
          <w14:textFill>
            <w14:solidFill>
              <w14:srgbClr w14:val="CE9178"/>
            </w14:solidFill>
          </w14:textFill>
        </w:rPr>
        <w:t xml:space="preserve">'exit'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для выхода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):</w:t>
      </w:r>
      <w:r>
        <w:rPr>
          <w:rFonts w:ascii="Menlo Regular" w:hAnsi="Menlo Regular"/>
          <w:outline w:val="0"/>
          <w:color w:val="d7ba7d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getline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strncpy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c_str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sem_post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"exit"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sem_wait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streamOut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waitpid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utils.cpp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&lt;utils.hpp&gt;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&lt;cstdlib&gt;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&lt;sys/mman.h&gt;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&lt;sys/stat.h&gt;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nl-NL"/>
          <w14:textFill>
            <w14:solidFill>
              <w14:srgbClr w14:val="CCCCCC"/>
            </w14:solidFill>
          </w14:textFill>
        </w:rPr>
        <w:t xml:space="preserve"> fd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shm_open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(name, O_CREAT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O_RDWR,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0666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ftruncate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(fd, size);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addr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sv-SE"/>
          <w14:textFill>
            <w14:solidFill>
              <w14:srgbClr w14:val="DCDCAA"/>
            </w14:solidFill>
          </w14:textFill>
        </w:rPr>
        <w:t>mmap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size, PROT_READ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PROT_WRITE, MAP_SHARED, fd,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nl-NL"/>
          <w14:textFill>
            <w14:solidFill>
              <w14:srgbClr w14:val="CCCCCC"/>
            </w14:solidFill>
          </w14:textFill>
        </w:rPr>
        <w:t>(fd);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addr;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addr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munmap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(addr, size);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shm_unlink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(name);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pid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fork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s-ES_tradnl"/>
          <w14:textFill>
            <w14:solidFill>
              <w14:srgbClr w14:val="CCCCCC"/>
            </w14:solidFill>
          </w14:textFill>
        </w:rPr>
        <w:t xml:space="preserve">(); pid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Дочерний процесс не создан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(EXIT_FAILURE);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(pathToChild, pathToChild,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Не исполняется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exec"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(EXIT_FAILURE);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"parent.hpp"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&lt;cstdlib&gt;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getenv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"WAY_TO_FILE"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cerr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Переменная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WAY_TO_FILE </w:t>
      </w:r>
      <w:r>
        <w:rPr>
          <w:rFonts w:ascii="Menlo Regular" w:hAnsi="Menlo Regular" w:hint="default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не существует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u w:color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u w:color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u w:color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EXIT_SUCCESS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CMakeLists.txt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cmake_minimum_required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>(VERSION 3.28)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project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(lab1)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(CMAKE_CXX_STANDARD 17)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u w:color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 xml:space="preserve">Подключение </w:t>
      </w: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>GoogleTest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include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(FetchContent)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FetchContent_Declare(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googletest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GIT_REPOSITORY https://github.com/google/googletest.git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GIT_TAG v1.15.2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TLS_VERIFY false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(gtest_force_shared_crt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CACHE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u w:color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FORCE)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FetchContent_MakeAvailable(googletest)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u w:color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Исполняемый файл для родительского процесса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(lab1 main.cpp src/parent.cpp src/utils.cpp)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(lab1 PRIVATE 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u w:color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Исполняемый файл для дочернего процесса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(child src/child.cpp src/utils.cpp)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(child PRIVATE 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Настройка тестов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enable_testing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(tests tests/tests.cpp src/parent.cpp src/utils.cpp)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(tests PRIVATE 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target_link_libraries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(tests PRIVATE GTest::gtest_main pthread)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Настройка </w:t>
      </w:r>
      <w:r>
        <w:rPr>
          <w:rFonts w:ascii="Menlo Regular" w:hAnsi="Menlo Regular"/>
          <w:outline w:val="0"/>
          <w:color w:val="6a9955"/>
          <w:u w:color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 xml:space="preserve">GoogleTest </w:t>
      </w:r>
      <w:r>
        <w:rPr>
          <w:rFonts w:ascii="Menlo Regular" w:hAnsi="Menlo Regular" w:hint="default"/>
          <w:outline w:val="0"/>
          <w:color w:val="6a9955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для автоматического обнаружения тестов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include</w:t>
      </w: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>(GoogleTest)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gtest_discover_tests(tests)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del w:id="136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u w:color="cccccc"/>
          <w14:textFill>
            <w14:solidFill>
              <w14:srgbClr w14:val="CCCCCC"/>
            </w14:solidFill>
          </w14:textFill>
        </w:rPr>
      </w:pPr>
    </w:p>
    <w:p>
      <w:pPr>
        <w:pStyle w:val="Normal.0"/>
        <w:shd w:val="clear" w:color="auto" w:fill="212121"/>
        <w:spacing w:before="240" w:after="240"/>
        <w:rPr>
          <w:del w:id="137" w:date="2024-12-23T13:22:09Z" w:author="Владислав Бурдинский"/>
        </w:rPr>
      </w:pPr>
      <w:del w:id="1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3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140" w:date="2024-12-23T13:22:09Z" w:author="Владислав Бурдинский"/>
        </w:rPr>
      </w:pPr>
      <w:del w:id="1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143" w:date="2024-12-23T13:22:09Z" w:author="Владислав Бурдинский"/>
        </w:rPr>
      </w:pPr>
      <w:del w:id="1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146" w:date="2024-12-23T13:22:09Z" w:author="Владислав Бурдинский"/>
        </w:rPr>
      </w:pPr>
      <w:del w:id="1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149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50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51" w:date="2024-12-23T13:22:09Z" w:author="Владислав Бурдинский"/>
        </w:rPr>
      </w:pPr>
      <w:del w:id="15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1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155" w:date="2024-12-23T13:22:09Z" w:author="Владислав Бурдинский"/>
        </w:rPr>
      </w:pPr>
      <w:del w:id="1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57" w:date="2024-12-23T13:22:09Z" w:author="Владислав Бурдинский"/>
        </w:rPr>
      </w:pPr>
      <w:del w:id="1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5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16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6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166" w:date="2024-12-23T13:22:09Z" w:author="Владислав Бурдинский"/>
        </w:rPr>
      </w:pPr>
      <w:del w:id="16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6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73" w:date="2024-12-23T13:22:09Z" w:author="Владислав Бурдинский"/>
        </w:rPr>
      </w:pPr>
      <w:del w:id="1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7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80" w:date="2024-12-23T13:22:09Z" w:author="Владислав Бурдинский"/>
        </w:rPr>
      </w:pPr>
      <w:del w:id="1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8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8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188" w:date="2024-12-23T13:22:09Z" w:author="Владислав Бурдинский"/>
        </w:rPr>
      </w:pPr>
      <w:del w:id="18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94" w:date="2024-12-23T13:22:09Z" w:author="Владислав Бурдинский"/>
        </w:rPr>
      </w:pPr>
      <w:del w:id="19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9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20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0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202" w:date="2024-12-23T13:22:09Z" w:author="Владислав Бурдинский"/>
        </w:rPr>
      </w:pPr>
      <w:del w:id="20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20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2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2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207" w:date="2024-12-23T13:22:09Z" w:author="Владислав Бурдинский"/>
        </w:rPr>
      </w:pPr>
      <w:del w:id="2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20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2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21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212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213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214" w:date="2024-12-23T13:22:09Z" w:author="Владислав Бурдинский"/>
        </w:rPr>
      </w:pPr>
      <w:del w:id="2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21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2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2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1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2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221" w:date="2024-12-23T13:22:09Z" w:author="Владислав Бурдинский"/>
        </w:rPr>
      </w:pPr>
      <w:del w:id="2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22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2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2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2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2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22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2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23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3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233" w:date="2024-12-23T13:22:09Z" w:author="Владислав Бурдинский"/>
        </w:rPr>
      </w:pPr>
      <w:del w:id="23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2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236" w:date="2024-12-23T13:22:09Z" w:author="Владислав Бурдинский"/>
        </w:rPr>
      </w:pPr>
      <w:del w:id="2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23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23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2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2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2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2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2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24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4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24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24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250" w:date="2024-12-23T13:22:09Z" w:author="Владислав Бурдинский"/>
        </w:rPr>
      </w:pPr>
      <w:del w:id="25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5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253" w:date="2024-12-23T13:22:09Z" w:author="Владислав Бурдинский"/>
        </w:rPr>
      </w:pPr>
      <w:del w:id="25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2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256" w:date="2024-12-23T13:22:09Z" w:author="Владислав Бурдинский"/>
        </w:rPr>
      </w:pPr>
      <w:del w:id="2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2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2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264" w:date="2024-12-23T13:22:09Z" w:author="Владислав Бурдинский"/>
        </w:rPr>
      </w:pPr>
      <w:del w:id="2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2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2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2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272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273" w:date="2024-12-23T13:22:09Z" w:author="Владислав Бурдинский"/>
        </w:rPr>
      </w:pPr>
      <w:del w:id="2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7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2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2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280" w:date="2024-12-23T13:22:09Z" w:author="Владислав Бурдинский"/>
        </w:rPr>
      </w:pPr>
      <w:del w:id="2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2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2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2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28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288" w:date="2024-12-23T13:22:09Z" w:author="Владислав Бурдинский"/>
        </w:rPr>
      </w:pPr>
      <w:del w:id="2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9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2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9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2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29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2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9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3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3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303" w:date="2024-12-23T13:22:09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3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3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0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3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3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31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3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31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3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3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319" w:date="2024-12-23T13:22:09Z" w:author="Владислав Бурдинский"/>
        </w:rPr>
      </w:pPr>
      <w:del w:id="3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3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3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3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3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3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2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33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3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333" w:date="2024-12-23T13:22:09Z" w:author="Владислав Бурдинский"/>
        </w:rPr>
      </w:pPr>
      <w:del w:id="33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3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3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3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34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4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343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344" w:date="2024-12-23T13:22:09Z" w:author="Владислав Бурдинский"/>
        </w:rPr>
      </w:pPr>
      <w:del w:id="34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346" w:date="2024-12-23T13:22:09Z" w:author="Владислав Бурдинский"/>
        </w:rPr>
      </w:pPr>
      <w:del w:id="34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3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35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3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35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5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360" w:date="2024-12-23T13:22:09Z" w:author="Владислав Бурдинский"/>
        </w:rPr>
      </w:pPr>
      <w:del w:id="36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6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3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6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3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3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3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375" w:date="2024-12-23T13:22:09Z" w:author="Владислав Бурдинский"/>
        </w:rPr>
      </w:pPr>
      <w:del w:id="3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3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3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3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385" w:date="2024-12-23T13:22:09Z" w:author="Владислав Бурдинский"/>
        </w:rPr>
      </w:pPr>
      <w:del w:id="3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387" w:date="2024-12-23T13:22:09Z" w:author="Владислав Бурдинский"/>
        </w:rPr>
      </w:pPr>
      <w:del w:id="3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3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3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3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3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3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39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3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3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399" w:date="2024-12-23T13:22:09Z" w:author="Владислав Бурдинский"/>
        </w:rPr>
      </w:pPr>
      <w:del w:id="4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07" w:date="2024-12-23T13:22:09Z" w:author="Владислав Бурдинский"/>
        </w:rPr>
      </w:pPr>
      <w:del w:id="4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409" w:date="2024-12-23T13:22:09Z" w:author="Владислав Бурдинский"/>
        </w:rPr>
      </w:pPr>
      <w:del w:id="4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41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4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1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4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4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41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41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419" w:date="2024-12-23T13:22:09Z" w:author="Владислав Бурдинский"/>
        </w:rPr>
      </w:pPr>
      <w:del w:id="42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4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422" w:date="2024-12-23T13:22:09Z" w:author="Владислав Бурдинский"/>
        </w:rPr>
      </w:pPr>
      <w:del w:id="4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4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2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4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30" w:date="2024-12-23T13:22:09Z" w:author="Владислав Бурдинский"/>
        </w:rPr>
      </w:pPr>
      <w:del w:id="4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3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38" w:date="2024-12-23T13:22:09Z" w:author="Владислав Бурдинский"/>
        </w:rPr>
      </w:pPr>
      <w:del w:id="43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4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4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445" w:date="2024-12-23T13:22:09Z" w:author="Владислав Бурдинский"/>
        </w:rPr>
      </w:pPr>
      <w:del w:id="4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4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448" w:date="2024-12-23T13:22:09Z" w:author="Владислав Бурдинский"/>
        </w:rPr>
      </w:pPr>
      <w:del w:id="44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4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45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4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4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4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460" w:date="2024-12-23T13:22:09Z" w:author="Владислав Бурдинский"/>
        </w:rPr>
      </w:pPr>
      <w:del w:id="4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6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4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6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4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4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4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4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4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4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4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475" w:date="2024-12-23T13:22:09Z" w:author="Владислав Бурдинский"/>
        </w:rPr>
      </w:pPr>
      <w:del w:id="4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477" w:date="2024-12-23T13:22:09Z" w:author="Владислав Бурдинский"/>
        </w:rPr>
      </w:pPr>
      <w:del w:id="4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47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4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4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4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487" w:date="2024-12-23T13:22:09Z" w:author="Владислав Бурдинский"/>
        </w:rPr>
      </w:pPr>
      <w:del w:id="4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4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4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4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495" w:date="2024-12-23T13:22:09Z" w:author="Владислав Бурдинский"/>
        </w:rPr>
      </w:pPr>
      <w:del w:id="4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497" w:date="2024-12-23T13:22:09Z" w:author="Владислав Бурдинский"/>
        </w:rPr>
      </w:pPr>
      <w:del w:id="4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499" w:date="2024-12-23T13:22:09Z" w:author="Владислав Бурдинский"/>
        </w:rPr>
      </w:pPr>
      <w:del w:id="5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5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5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5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50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5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5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11" w:date="2024-12-23T13:22:09Z" w:author="Владислав Бурдинский"/>
        </w:rPr>
      </w:pPr>
      <w:del w:id="5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51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5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19" w:date="2024-12-23T13:22:09Z" w:author="Владислав Бурдинский"/>
        </w:rPr>
      </w:pPr>
      <w:del w:id="5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5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27" w:date="2024-12-23T13:22:09Z" w:author="Владислав Бурдинский"/>
        </w:rPr>
      </w:pPr>
      <w:del w:id="52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529" w:date="2024-12-23T13:22:09Z" w:author="Владислав Бурдинский"/>
        </w:rPr>
      </w:pPr>
      <w:del w:id="5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3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532" w:date="2024-12-23T13:22:09Z" w:author="Владислав Бурдинский"/>
        </w:rPr>
      </w:pPr>
      <w:del w:id="53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5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535" w:date="2024-12-23T13:22:09Z" w:author="Владислав Бурдинский"/>
        </w:rPr>
      </w:pPr>
      <w:del w:id="5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5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3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5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5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5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43" w:date="2024-12-23T13:22:09Z" w:author="Владислав Бурдинский"/>
        </w:rPr>
      </w:pPr>
      <w:del w:id="5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5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5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49" w:date="2024-12-23T13:22:09Z" w:author="Владислав Бурдинский"/>
        </w:rPr>
      </w:pPr>
      <w:del w:id="5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551" w:date="2024-12-23T13:22:09Z" w:author="Владислав Бурдинский"/>
        </w:rPr>
      </w:pPr>
      <w:del w:id="5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553" w:date="2024-12-23T13:22:09Z" w:author="Владислав Бурдинский"/>
        </w:rPr>
      </w:pPr>
      <w:del w:id="5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55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5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5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5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56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56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56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56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565" w:date="2024-12-23T13:22:09Z" w:author="Владислав Бурдинский"/>
        </w:rPr>
      </w:pPr>
      <w:del w:id="56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5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568" w:date="2024-12-23T13:22:09Z" w:author="Владислав Бурдинский"/>
        </w:rPr>
      </w:pPr>
      <w:del w:id="5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5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7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76" w:date="2024-12-23T13:22:09Z" w:author="Владислав Бурдинский"/>
        </w:rPr>
      </w:pPr>
      <w:del w:id="5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5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84" w:date="2024-12-23T13:22:09Z" w:author="Владислав Бурдинский"/>
        </w:rPr>
      </w:pPr>
      <w:del w:id="5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8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58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5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591" w:date="2024-12-23T13:22:09Z" w:author="Владислав Бурдинский"/>
        </w:rPr>
      </w:pPr>
      <w:del w:id="5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59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594" w:date="2024-12-23T13:22:09Z" w:author="Владислав Бурдинский"/>
        </w:rPr>
      </w:pPr>
      <w:del w:id="59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5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5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59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06" w:date="2024-12-23T13:22:09Z" w:author="Владислав Бурдинский"/>
        </w:rPr>
      </w:pPr>
      <w:del w:id="60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0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6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61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6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61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6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6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6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61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621" w:date="2024-12-23T13:22:09Z" w:author="Владислав Бурдинский"/>
        </w:rPr>
      </w:pPr>
      <w:del w:id="6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623" w:date="2024-12-23T13:22:09Z" w:author="Владислав Бурдинский"/>
        </w:rPr>
      </w:pPr>
      <w:del w:id="6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6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2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6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6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3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6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63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63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63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63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639" w:date="2024-12-23T13:22:09Z" w:author="Владислав Бурдинский"/>
        </w:rPr>
      </w:pPr>
      <w:del w:id="64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642" w:date="2024-12-23T13:22:09Z" w:author="Владислав Бурдинский"/>
        </w:rPr>
      </w:pPr>
      <w:del w:id="6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5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4" w:date="2024-12-23T13:22:09Z" w:author="Владислав Бурдинский"/>
        </w:rPr>
      </w:pPr>
      <w:del w:id="6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62" w:date="2024-12-23T13:22:09Z" w:author="Владислав Бурдинский"/>
        </w:rPr>
      </w:pPr>
      <w:del w:id="6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6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70" w:date="2024-12-23T13:22:09Z" w:author="Владислав Бурдинский"/>
        </w:rPr>
      </w:pPr>
      <w:del w:id="6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72" w:date="2024-12-23T13:22:09Z" w:author="Владислав Бурдинский"/>
        </w:rPr>
      </w:pPr>
      <w:del w:id="6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7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75" w:date="2024-12-23T13:22:09Z" w:author="Владислав Бурдинский"/>
        </w:rPr>
      </w:pPr>
      <w:del w:id="67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6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78" w:date="2024-12-23T13:22:09Z" w:author="Владислав Бурдинский"/>
        </w:rPr>
      </w:pPr>
      <w:del w:id="6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86" w:date="2024-12-23T13:22:09Z" w:author="Владислав Бурдинский"/>
        </w:rPr>
      </w:pPr>
      <w:del w:id="68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92" w:date="2024-12-23T13:22:09Z" w:author="Владислав Бурдинский"/>
        </w:rPr>
      </w:pPr>
      <w:del w:id="6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94" w:date="2024-12-23T13:22:09Z" w:author="Владислав Бурдинский"/>
        </w:rPr>
      </w:pPr>
      <w:del w:id="69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9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6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699" w:date="2024-12-23T13:22:09Z" w:author="Владислав Бурдинский"/>
        </w:rPr>
      </w:pPr>
      <w:del w:id="7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del w:id="701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2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3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4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5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6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7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8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09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710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ins w:id="711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jc w:val="center"/>
        <w:rPr>
          <w:ins w:id="712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13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(base) vladislavburdinskij@MacBook-Pro-Vladislav build % ./lab1</w:t>
        </w:r>
      </w:ins>
    </w:p>
    <w:p>
      <w:pPr>
        <w:pStyle w:val="Normal.0"/>
        <w:jc w:val="center"/>
        <w:rPr>
          <w:ins w:id="714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15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Введите строку с тремя числами </w:t>
        </w:r>
      </w:ins>
      <w:ins w:id="716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(</w:t>
        </w:r>
      </w:ins>
      <w:ins w:id="717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или </w:t>
        </w:r>
      </w:ins>
      <w:ins w:id="718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 xml:space="preserve">'exit' </w:t>
        </w:r>
      </w:ins>
      <w:ins w:id="719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для выхода</w:t>
        </w:r>
      </w:ins>
      <w:ins w:id="720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):</w:t>
        </w:r>
      </w:ins>
    </w:p>
    <w:p>
      <w:pPr>
        <w:pStyle w:val="Normal.0"/>
        <w:jc w:val="center"/>
        <w:rPr>
          <w:ins w:id="721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22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100 1 1</w:t>
        </w:r>
      </w:ins>
    </w:p>
    <w:p>
      <w:pPr>
        <w:pStyle w:val="Normal.0"/>
        <w:jc w:val="center"/>
        <w:rPr>
          <w:ins w:id="723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24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Результат</w:t>
        </w:r>
      </w:ins>
      <w:ins w:id="725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: 100</w:t>
        </w:r>
      </w:ins>
    </w:p>
    <w:p>
      <w:pPr>
        <w:pStyle w:val="Normal.0"/>
        <w:jc w:val="center"/>
        <w:rPr>
          <w:ins w:id="726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27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Введите строку с тремя числами </w:t>
        </w:r>
      </w:ins>
      <w:ins w:id="728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(</w:t>
        </w:r>
      </w:ins>
      <w:ins w:id="729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или </w:t>
        </w:r>
      </w:ins>
      <w:ins w:id="730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 xml:space="preserve">'exit' </w:t>
        </w:r>
      </w:ins>
      <w:ins w:id="731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для выхода</w:t>
        </w:r>
      </w:ins>
      <w:ins w:id="732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):</w:t>
        </w:r>
      </w:ins>
    </w:p>
    <w:p>
      <w:pPr>
        <w:pStyle w:val="Normal.0"/>
        <w:jc w:val="center"/>
        <w:rPr>
          <w:ins w:id="733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34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20 2 2</w:t>
        </w:r>
      </w:ins>
    </w:p>
    <w:p>
      <w:pPr>
        <w:pStyle w:val="Normal.0"/>
        <w:jc w:val="center"/>
        <w:rPr>
          <w:ins w:id="735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36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Результат</w:t>
        </w:r>
      </w:ins>
      <w:ins w:id="737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: 5</w:t>
        </w:r>
      </w:ins>
    </w:p>
    <w:p>
      <w:pPr>
        <w:pStyle w:val="Normal.0"/>
        <w:jc w:val="center"/>
        <w:rPr>
          <w:ins w:id="738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39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Введите строку с тремя числами </w:t>
        </w:r>
      </w:ins>
      <w:ins w:id="740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(</w:t>
        </w:r>
      </w:ins>
      <w:ins w:id="741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или </w:t>
        </w:r>
      </w:ins>
      <w:ins w:id="742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 xml:space="preserve">'exit' </w:t>
        </w:r>
      </w:ins>
      <w:ins w:id="743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для выхода</w:t>
        </w:r>
      </w:ins>
      <w:ins w:id="744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):</w:t>
        </w:r>
      </w:ins>
    </w:p>
    <w:p>
      <w:pPr>
        <w:pStyle w:val="Normal.0"/>
        <w:jc w:val="center"/>
        <w:rPr>
          <w:ins w:id="745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46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200 50 4</w:t>
        </w:r>
      </w:ins>
    </w:p>
    <w:p>
      <w:pPr>
        <w:pStyle w:val="Normal.0"/>
        <w:jc w:val="center"/>
        <w:rPr>
          <w:ins w:id="747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48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Результат</w:t>
        </w:r>
      </w:ins>
      <w:ins w:id="749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: 1</w:t>
        </w:r>
      </w:ins>
    </w:p>
    <w:p>
      <w:pPr>
        <w:pStyle w:val="Normal.0"/>
        <w:jc w:val="center"/>
        <w:rPr>
          <w:ins w:id="750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51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Введите строку с тремя числами </w:t>
        </w:r>
      </w:ins>
      <w:ins w:id="752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(</w:t>
        </w:r>
      </w:ins>
      <w:ins w:id="753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или </w:t>
        </w:r>
      </w:ins>
      <w:ins w:id="754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 xml:space="preserve">'exit' </w:t>
        </w:r>
      </w:ins>
      <w:ins w:id="755" w:date="2024-12-23T20:32:0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>для выхода</w:t>
        </w:r>
      </w:ins>
      <w:ins w:id="756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):</w:t>
        </w:r>
      </w:ins>
    </w:p>
    <w:p>
      <w:pPr>
        <w:pStyle w:val="Normal.0"/>
        <w:jc w:val="center"/>
        <w:rPr>
          <w:ins w:id="757" w:date="2024-12-23T20:32:0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ins w:id="758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>^C</w:t>
        </w:r>
      </w:ins>
    </w:p>
    <w:p>
      <w:pPr>
        <w:pStyle w:val="Normal.0"/>
        <w:jc w:val="center"/>
        <w:rPr>
          <w:b w:val="1"/>
          <w:bCs w:val="1"/>
        </w:rPr>
      </w:pPr>
      <w:ins w:id="759" w:date="2024-12-23T20:32:0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t xml:space="preserve">(base) vladislavburdinskij@MacBook-Pro-Vladislav build % </w:t>
        </w:r>
      </w:ins>
    </w:p>
    <w:p>
      <w:pPr>
        <w:pStyle w:val="Normal.0"/>
        <w:rPr>
          <w:del w:id="760" w:date="2024-12-23T20:32:05Z" w:author="Владислав Бурдинский"/>
          <w:b w:val="1"/>
          <w:bCs w:val="1"/>
          <w:lang w:val="en-US"/>
        </w:rPr>
      </w:pPr>
      <w:del w:id="76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root@8b1843988f9e:/usr/lab-3/build# strace ./lab1</w:delText>
        </w:r>
      </w:del>
    </w:p>
    <w:p>
      <w:pPr>
        <w:pStyle w:val="Normal.0"/>
        <w:rPr>
          <w:del w:id="762" w:date="2024-12-23T20:32:05Z" w:author="Владислав Бурдинский"/>
          <w:b w:val="1"/>
          <w:bCs w:val="1"/>
          <w:lang w:val="en-US"/>
        </w:rPr>
      </w:pPr>
      <w:del w:id="76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execve("./lab1", ["./lab1"], 0xffffcf230c80 /* 11 vars */) = 0</w:delText>
        </w:r>
      </w:del>
    </w:p>
    <w:p>
      <w:pPr>
        <w:pStyle w:val="Normal.0"/>
        <w:rPr>
          <w:del w:id="764" w:date="2024-12-23T20:32:05Z" w:author="Владислав Бурдинский"/>
          <w:b w:val="1"/>
          <w:bCs w:val="1"/>
          <w:lang w:val="en-US"/>
        </w:rPr>
      </w:pPr>
      <w:del w:id="76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brk(NULL)                               = 0xaaab1371c000</w:delText>
        </w:r>
      </w:del>
    </w:p>
    <w:p>
      <w:pPr>
        <w:pStyle w:val="Normal.0"/>
        <w:rPr>
          <w:del w:id="766" w:date="2024-12-23T20:32:05Z" w:author="Владислав Бурдинский"/>
          <w:b w:val="1"/>
          <w:bCs w:val="1"/>
          <w:lang w:val="en-US"/>
        </w:rPr>
      </w:pPr>
      <w:del w:id="76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8192, PROT_READ|PROT_WRITE, MAP_PRIVATE|MAP_ANONYMOUS, -1, 0) = 0xffff9fee6000</w:delText>
        </w:r>
      </w:del>
    </w:p>
    <w:p>
      <w:pPr>
        <w:pStyle w:val="Normal.0"/>
        <w:rPr>
          <w:del w:id="768" w:date="2024-12-23T20:32:05Z" w:author="Владислав Бурдинский"/>
          <w:b w:val="1"/>
          <w:bCs w:val="1"/>
          <w:lang w:val="en-US"/>
        </w:rPr>
      </w:pPr>
      <w:del w:id="76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faccessat(AT_FDCWD, "/etc/ld.so.preload", R_OK) = -1 ENOENT (No such file or directory)</w:delText>
        </w:r>
      </w:del>
    </w:p>
    <w:p>
      <w:pPr>
        <w:pStyle w:val="Normal.0"/>
        <w:rPr>
          <w:del w:id="770" w:date="2024-12-23T20:32:05Z" w:author="Владислав Бурдинский"/>
          <w:b w:val="1"/>
          <w:bCs w:val="1"/>
          <w:lang w:val="en-US"/>
        </w:rPr>
      </w:pPr>
      <w:del w:id="77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"/etc/ld.so.cache", O_RDONLY|O_CLOEXEC) = 3</w:delText>
        </w:r>
      </w:del>
    </w:p>
    <w:p>
      <w:pPr>
        <w:pStyle w:val="Normal.0"/>
        <w:rPr>
          <w:del w:id="772" w:date="2024-12-23T20:32:05Z" w:author="Владислав Бурдинский"/>
          <w:b w:val="1"/>
          <w:bCs w:val="1"/>
          <w:lang w:val="en-US"/>
        </w:rPr>
      </w:pPr>
      <w:del w:id="77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{st_mode=S_IFREG|0644, st_size=10519, ...}) = 0</w:delText>
        </w:r>
      </w:del>
    </w:p>
    <w:p>
      <w:pPr>
        <w:pStyle w:val="Normal.0"/>
        <w:rPr>
          <w:del w:id="774" w:date="2024-12-23T20:32:05Z" w:author="Владислав Бурдинский"/>
          <w:b w:val="1"/>
          <w:bCs w:val="1"/>
          <w:lang w:val="en-US"/>
        </w:rPr>
      </w:pPr>
      <w:del w:id="77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10519, PROT_READ, MAP_PRIVATE, 3, 0) = 0xffff9fee3000</w:delText>
        </w:r>
      </w:del>
    </w:p>
    <w:p>
      <w:pPr>
        <w:pStyle w:val="Normal.0"/>
        <w:rPr>
          <w:del w:id="776" w:date="2024-12-23T20:32:05Z" w:author="Владислав Бурдинский"/>
          <w:b w:val="1"/>
          <w:bCs w:val="1"/>
          <w:lang w:val="en-US"/>
        </w:rPr>
      </w:pPr>
      <w:del w:id="77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778" w:date="2024-12-23T20:32:05Z" w:author="Владислав Бурдинский"/>
          <w:b w:val="1"/>
          <w:bCs w:val="1"/>
          <w:lang w:val="en-US"/>
        </w:rPr>
      </w:pPr>
      <w:del w:id="77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"/lib/aarch64-linux-gnu/libstdc++.so.6", O_RDONLY|O_CLOEXEC) = 3</w:delText>
        </w:r>
      </w:del>
    </w:p>
    <w:p>
      <w:pPr>
        <w:pStyle w:val="Normal.0"/>
        <w:rPr>
          <w:del w:id="780" w:date="2024-12-23T20:32:05Z" w:author="Владислав Бурдинский"/>
          <w:b w:val="1"/>
          <w:bCs w:val="1"/>
          <w:lang w:val="en-US"/>
        </w:rPr>
      </w:pPr>
      <w:del w:id="78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read(3, "\177ELF\2\1\1\3\0\0\0\0\0\0\0\0\3\0\267\0\1\0\0\0\0\0\0\0\0\0\0\0"..., 832) = 832</w:delText>
        </w:r>
      </w:del>
    </w:p>
    <w:p>
      <w:pPr>
        <w:pStyle w:val="Normal.0"/>
        <w:rPr>
          <w:del w:id="782" w:date="2024-12-23T20:32:05Z" w:author="Владислав Бурдинский"/>
          <w:b w:val="1"/>
          <w:bCs w:val="1"/>
          <w:lang w:val="en-US"/>
        </w:rPr>
      </w:pPr>
      <w:del w:id="78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{st_mode=S_IFREG|0644, st_size=2633224, ...}) = 0</w:delText>
        </w:r>
      </w:del>
    </w:p>
    <w:p>
      <w:pPr>
        <w:pStyle w:val="Normal.0"/>
        <w:rPr>
          <w:del w:id="784" w:date="2024-12-23T20:32:05Z" w:author="Владислав Бурдинский"/>
          <w:b w:val="1"/>
          <w:bCs w:val="1"/>
          <w:lang w:val="en-US"/>
        </w:rPr>
      </w:pPr>
      <w:del w:id="78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2714760, PROT_NONE, MAP_PRIVATE|MAP_ANONYMOUS|MAP_DENYWRITE, -1, 0) = 0xffff9fc00000</w:delText>
        </w:r>
      </w:del>
    </w:p>
    <w:p>
      <w:pPr>
        <w:pStyle w:val="Normal.0"/>
        <w:rPr>
          <w:del w:id="786" w:date="2024-12-23T20:32:05Z" w:author="Владислав Бурдинский"/>
          <w:b w:val="1"/>
          <w:bCs w:val="1"/>
          <w:lang w:val="en-US"/>
        </w:rPr>
      </w:pPr>
      <w:del w:id="78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mmap(0xffff9fc00000, 2649224, PROT_READ|PROT_EXEC, MAP_PRIVATE|MAP_FIXED|MAP_DENYWRITE, 3, 0) = 0xffff9fc00000</w:delText>
        </w:r>
      </w:del>
    </w:p>
    <w:p>
      <w:pPr>
        <w:pStyle w:val="Normal.0"/>
        <w:rPr>
          <w:del w:id="788" w:date="2024-12-23T20:32:05Z" w:author="Владислав Бурдинский"/>
          <w:b w:val="1"/>
          <w:bCs w:val="1"/>
          <w:lang w:val="en-US"/>
        </w:rPr>
      </w:pPr>
      <w:del w:id="78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munmap(0xffff9fe87000, 64648)           = 0</w:delText>
        </w:r>
      </w:del>
    </w:p>
    <w:p>
      <w:pPr>
        <w:pStyle w:val="Normal.0"/>
        <w:rPr>
          <w:del w:id="790" w:date="2024-12-23T20:32:05Z" w:author="Владислав Бурдинский"/>
          <w:b w:val="1"/>
          <w:bCs w:val="1"/>
          <w:lang w:val="en-US"/>
        </w:rPr>
      </w:pPr>
      <w:del w:id="79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mprotect(0xffff9fe6d000, 32768, PROT_NONE) = 0</w:delText>
        </w:r>
      </w:del>
    </w:p>
    <w:p>
      <w:pPr>
        <w:pStyle w:val="Normal.0"/>
        <w:rPr>
          <w:del w:id="792" w:date="2024-12-23T20:32:05Z" w:author="Владислав Бурдинский"/>
          <w:b w:val="1"/>
          <w:bCs w:val="1"/>
          <w:lang w:val="en-US"/>
        </w:rPr>
      </w:pPr>
      <w:del w:id="79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mmap(0xffff9fe75000, 57344, PROT_READ|PROT_WRITE, MAP_PRIVATE|MAP_FIXED|MAP_DENYWRITE, 3, 0x275000) = 0xffff9fe75000</w:delText>
        </w:r>
      </w:del>
    </w:p>
    <w:p>
      <w:pPr>
        <w:pStyle w:val="Normal.0"/>
        <w:rPr>
          <w:del w:id="794" w:date="2024-12-23T20:32:05Z" w:author="Владислав Бурдинский"/>
          <w:b w:val="1"/>
          <w:bCs w:val="1"/>
          <w:lang w:val="en-US"/>
        </w:rPr>
      </w:pPr>
      <w:del w:id="79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mmap(0xffff9fe83000, 15496, PROT_READ|PROT_WRITE, MAP_PRIVATE|MAP_FIXED|MAP_ANONYMOUS, -1, 0) = 0xffff9fe83000</w:delText>
        </w:r>
      </w:del>
    </w:p>
    <w:p>
      <w:pPr>
        <w:pStyle w:val="Normal.0"/>
        <w:rPr>
          <w:del w:id="796" w:date="2024-12-23T20:32:05Z" w:author="Владислав Бурдинский"/>
          <w:b w:val="1"/>
          <w:bCs w:val="1"/>
          <w:lang w:val="en-US"/>
        </w:rPr>
      </w:pPr>
      <w:del w:id="79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798" w:date="2024-12-23T20:32:05Z" w:author="Владислав Бурдинский"/>
          <w:b w:val="1"/>
          <w:bCs w:val="1"/>
          <w:lang w:val="en-US"/>
        </w:rPr>
      </w:pPr>
      <w:del w:id="79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"/lib/aarch64-linux-gnu/libgcc_s.so.1", O_RDONLY|O_CLOEXEC) = 3</w:delText>
        </w:r>
      </w:del>
    </w:p>
    <w:p>
      <w:pPr>
        <w:pStyle w:val="Normal.0"/>
        <w:rPr>
          <w:del w:id="800" w:date="2024-12-23T20:32:05Z" w:author="Владислав Бурдинский"/>
          <w:b w:val="1"/>
          <w:bCs w:val="1"/>
          <w:lang w:val="en-US"/>
        </w:rPr>
      </w:pPr>
      <w:del w:id="80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read(3, "\177ELF\2\1\1\0\0\0\0\0\0\0\0\0\3\0\267\0\1\0\0\0\0\0\0\0\0\0\0\0"..., 832) = 832</w:delText>
        </w:r>
      </w:del>
    </w:p>
    <w:p>
      <w:pPr>
        <w:pStyle w:val="Normal.0"/>
        <w:rPr>
          <w:del w:id="802" w:date="2024-12-23T20:32:05Z" w:author="Владислав Бурдинский"/>
          <w:b w:val="1"/>
          <w:bCs w:val="1"/>
          <w:lang w:val="en-US"/>
        </w:rPr>
      </w:pPr>
      <w:del w:id="80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{st_mode=S_IFREG|0644, st_size=133696, ...}) = 0</w:delText>
        </w:r>
      </w:del>
    </w:p>
    <w:p>
      <w:pPr>
        <w:pStyle w:val="Normal.0"/>
        <w:rPr>
          <w:del w:id="804" w:date="2024-12-23T20:32:05Z" w:author="Владислав Бурдинский"/>
          <w:b w:val="1"/>
          <w:bCs w:val="1"/>
          <w:lang w:val="en-US"/>
        </w:rPr>
      </w:pPr>
      <w:del w:id="80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263104, PROT_NONE, MAP_PRIVATE|MAP_ANONYMOUS|MAP_DENYWRITE, -1, 0) = 0xffff9fbbf000</w:delText>
        </w:r>
      </w:del>
    </w:p>
    <w:p>
      <w:pPr>
        <w:pStyle w:val="Normal.0"/>
        <w:rPr>
          <w:del w:id="806" w:date="2024-12-23T20:32:05Z" w:author="Владислав Бурдинский"/>
          <w:b w:val="1"/>
          <w:bCs w:val="1"/>
          <w:lang w:val="en-US"/>
        </w:rPr>
      </w:pPr>
      <w:del w:id="80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mmap(0xffff9fbc0000, 197568, PROT_READ|PROT_EXEC, MAP_PRIVATE|MAP_FIXED|MAP_DENYWRITE, 3, 0) = 0xffff9fbc0000</w:delText>
        </w:r>
      </w:del>
    </w:p>
    <w:p>
      <w:pPr>
        <w:pStyle w:val="Normal.0"/>
        <w:rPr>
          <w:del w:id="808" w:date="2024-12-23T20:32:05Z" w:author="Владислав Бурдинский"/>
          <w:b w:val="1"/>
          <w:bCs w:val="1"/>
          <w:lang w:val="en-US"/>
        </w:rPr>
      </w:pPr>
      <w:del w:id="80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munmap(0xffff9fbbf000, 4096)            = 0</w:delText>
        </w:r>
      </w:del>
    </w:p>
    <w:p>
      <w:pPr>
        <w:pStyle w:val="Normal.0"/>
        <w:rPr>
          <w:del w:id="810" w:date="2024-12-23T20:32:05Z" w:author="Владислав Бурдинский"/>
          <w:b w:val="1"/>
          <w:bCs w:val="1"/>
          <w:lang w:val="en-US"/>
        </w:rPr>
      </w:pPr>
      <w:del w:id="81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munmap(0xffff9fbf1000, 58304)           = 0</w:delText>
        </w:r>
      </w:del>
    </w:p>
    <w:p>
      <w:pPr>
        <w:pStyle w:val="Normal.0"/>
        <w:rPr>
          <w:del w:id="812" w:date="2024-12-23T20:32:05Z" w:author="Владислав Бурдинский"/>
          <w:b w:val="1"/>
          <w:bCs w:val="1"/>
          <w:lang w:val="en-US"/>
        </w:rPr>
      </w:pPr>
      <w:del w:id="81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mprotect(0xffff9fbdf000, 65536, PROT_NONE) = 0</w:delText>
        </w:r>
      </w:del>
    </w:p>
    <w:p>
      <w:pPr>
        <w:pStyle w:val="Normal.0"/>
        <w:rPr>
          <w:del w:id="814" w:date="2024-12-23T20:32:05Z" w:author="Владислав Бурдинский"/>
          <w:b w:val="1"/>
          <w:bCs w:val="1"/>
          <w:lang w:val="en-US"/>
        </w:rPr>
      </w:pPr>
      <w:del w:id="81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mmap(0xffff9fbef000, 8192, PROT_READ|PROT_WRITE, MAP_PRIVATE|MAP_FIXED|MAP_DENYWRITE, 3, 0x1f000) = 0xffff9fbef000</w:delText>
        </w:r>
      </w:del>
    </w:p>
    <w:p>
      <w:pPr>
        <w:pStyle w:val="Normal.0"/>
        <w:rPr>
          <w:del w:id="816" w:date="2024-12-23T20:32:05Z" w:author="Владислав Бурдинский"/>
          <w:b w:val="1"/>
          <w:bCs w:val="1"/>
          <w:lang w:val="en-US"/>
        </w:rPr>
      </w:pPr>
      <w:del w:id="81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818" w:date="2024-12-23T20:32:05Z" w:author="Владислав Бурдинский"/>
          <w:b w:val="1"/>
          <w:bCs w:val="1"/>
          <w:lang w:val="en-US"/>
        </w:rPr>
      </w:pPr>
      <w:del w:id="81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"/lib/aarch64-linux-gnu/libc.so.6", O_RDONLY|O_CLOEXEC) = 3</w:delText>
        </w:r>
      </w:del>
    </w:p>
    <w:p>
      <w:pPr>
        <w:pStyle w:val="Normal.0"/>
        <w:rPr>
          <w:del w:id="820" w:date="2024-12-23T20:32:05Z" w:author="Владислав Бурдинский"/>
          <w:b w:val="1"/>
          <w:bCs w:val="1"/>
          <w:lang w:val="en-US"/>
        </w:rPr>
      </w:pPr>
      <w:del w:id="82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read(3, "\177ELF\2\1\1\3\0\0\0\0\0\0\0\0\3\0\267\0\1\0\0\0\360\206\2\0\0\0\0\0"..., 832) = 832</w:delText>
        </w:r>
      </w:del>
    </w:p>
    <w:p>
      <w:pPr>
        <w:pStyle w:val="Normal.0"/>
        <w:rPr>
          <w:del w:id="822" w:date="2024-12-23T20:32:05Z" w:author="Владислав Бурдинский"/>
          <w:b w:val="1"/>
          <w:bCs w:val="1"/>
          <w:lang w:val="en-US"/>
        </w:rPr>
      </w:pPr>
      <w:del w:id="82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{st_mode=S_IFREG|0755, st_size=1722920, ...}) = 0</w:delText>
        </w:r>
      </w:del>
    </w:p>
    <w:p>
      <w:pPr>
        <w:pStyle w:val="Normal.0"/>
        <w:rPr>
          <w:del w:id="824" w:date="2024-12-23T20:32:05Z" w:author="Владислав Бурдинский"/>
          <w:b w:val="1"/>
          <w:bCs w:val="1"/>
          <w:lang w:val="en-US"/>
        </w:rPr>
      </w:pPr>
      <w:del w:id="82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1892240, PROT_NONE, MAP_PRIVATE|MAP_ANONYMOUS|MAP_DENYWRITE, -1, 0) = 0xffff9f9f2000</w:delText>
        </w:r>
      </w:del>
    </w:p>
    <w:p>
      <w:pPr>
        <w:pStyle w:val="Normal.0"/>
        <w:rPr>
          <w:del w:id="826" w:date="2024-12-23T20:32:05Z" w:author="Владислав Бурдинский"/>
          <w:b w:val="1"/>
          <w:bCs w:val="1"/>
          <w:lang w:val="en-US"/>
        </w:rPr>
      </w:pPr>
      <w:del w:id="82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mmap(0xffff9fa00000, 1826704, PROT_READ|PROT_EXEC, MAP_PRIVATE|MAP_FIXED|MAP_DENYWRITE, 3, 0) = 0xffff9fa00000</w:delText>
        </w:r>
      </w:del>
    </w:p>
    <w:p>
      <w:pPr>
        <w:pStyle w:val="Normal.0"/>
        <w:rPr>
          <w:del w:id="828" w:date="2024-12-23T20:32:05Z" w:author="Владислав Бурдинский"/>
          <w:b w:val="1"/>
          <w:bCs w:val="1"/>
          <w:lang w:val="en-US"/>
        </w:rPr>
      </w:pPr>
      <w:del w:id="82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munmap(0xffff9f9f2000, 57344)           = 0</w:delText>
        </w:r>
      </w:del>
    </w:p>
    <w:p>
      <w:pPr>
        <w:pStyle w:val="Normal.0"/>
        <w:rPr>
          <w:del w:id="830" w:date="2024-12-23T20:32:05Z" w:author="Владислав Бурдинский"/>
          <w:b w:val="1"/>
          <w:bCs w:val="1"/>
          <w:lang w:val="en-US"/>
        </w:rPr>
      </w:pPr>
      <w:del w:id="83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munmap(0xffff9fbbe000, 8080)            = 0</w:delText>
        </w:r>
      </w:del>
    </w:p>
    <w:p>
      <w:pPr>
        <w:pStyle w:val="Normal.0"/>
        <w:rPr>
          <w:del w:id="832" w:date="2024-12-23T20:32:05Z" w:author="Владислав Бурдинский"/>
          <w:b w:val="1"/>
          <w:bCs w:val="1"/>
          <w:lang w:val="en-US"/>
        </w:rPr>
      </w:pPr>
      <w:del w:id="83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mprotect(0xffff9fb9a000, 77824, PROT_NONE) = 0</w:delText>
        </w:r>
      </w:del>
    </w:p>
    <w:p>
      <w:pPr>
        <w:pStyle w:val="Normal.0"/>
        <w:rPr>
          <w:del w:id="834" w:date="2024-12-23T20:32:05Z" w:author="Владислав Бурдинский"/>
          <w:b w:val="1"/>
          <w:bCs w:val="1"/>
          <w:lang w:val="en-US"/>
        </w:rPr>
      </w:pPr>
      <w:del w:id="83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mmap(0xffff9fbad000, 20480, PROT_READ|PROT_WRITE, MAP_PRIVATE|MAP_FIXED|MAP_DENYWRITE, 3, 0x19d000) = 0xffff9fbad000</w:delText>
        </w:r>
      </w:del>
    </w:p>
    <w:p>
      <w:pPr>
        <w:pStyle w:val="Normal.0"/>
        <w:rPr>
          <w:del w:id="836" w:date="2024-12-23T20:32:05Z" w:author="Владислав Бурдинский"/>
          <w:b w:val="1"/>
          <w:bCs w:val="1"/>
          <w:lang w:val="en-US"/>
        </w:rPr>
      </w:pPr>
      <w:del w:id="83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mmap(0xffff9fbb2000, 49040, PROT_READ|PROT_WRITE, MAP_PRIVATE|MAP_FIXED|MAP_ANONYMOUS, -1, 0) = 0xffff9fbb2000</w:delText>
        </w:r>
      </w:del>
    </w:p>
    <w:p>
      <w:pPr>
        <w:pStyle w:val="Normal.0"/>
        <w:rPr>
          <w:del w:id="838" w:date="2024-12-23T20:32:05Z" w:author="Владислав Бурдинский"/>
          <w:b w:val="1"/>
          <w:bCs w:val="1"/>
          <w:lang w:val="en-US"/>
        </w:rPr>
      </w:pPr>
      <w:del w:id="83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840" w:date="2024-12-23T20:32:05Z" w:author="Владислав Бурдинский"/>
          <w:b w:val="1"/>
          <w:bCs w:val="1"/>
          <w:lang w:val="en-US"/>
        </w:rPr>
      </w:pPr>
      <w:del w:id="84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"/lib/aarch64-linux-gnu/libm.so.6", O_RDONLY|O_CLOEXEC) = 3</w:delText>
        </w:r>
      </w:del>
    </w:p>
    <w:p>
      <w:pPr>
        <w:pStyle w:val="Normal.0"/>
        <w:rPr>
          <w:del w:id="842" w:date="2024-12-23T20:32:05Z" w:author="Владислав Бурдинский"/>
          <w:b w:val="1"/>
          <w:bCs w:val="1"/>
          <w:lang w:val="en-US"/>
        </w:rPr>
      </w:pPr>
      <w:del w:id="84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read(3, "\177ELF\2\1\1\0\0\0\0\0\0\0\0\0\3\0\267\0\1\0\0\0\0\0\0\0\0\0\0\0"..., 832) = 832</w:delText>
        </w:r>
      </w:del>
    </w:p>
    <w:p>
      <w:pPr>
        <w:pStyle w:val="Normal.0"/>
        <w:rPr>
          <w:del w:id="844" w:date="2024-12-23T20:32:05Z" w:author="Владислав Бурдинский"/>
          <w:b w:val="1"/>
          <w:bCs w:val="1"/>
          <w:lang w:val="en-US"/>
        </w:rPr>
      </w:pPr>
      <w:del w:id="84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{st_mode=S_IFREG|0644, st_size=591800, ...}) = 0</w:delText>
        </w:r>
      </w:del>
    </w:p>
    <w:p>
      <w:pPr>
        <w:pStyle w:val="Normal.0"/>
        <w:rPr>
          <w:del w:id="846" w:date="2024-12-23T20:32:05Z" w:author="Владислав Бурдинский"/>
          <w:b w:val="1"/>
          <w:bCs w:val="1"/>
          <w:lang w:val="en-US"/>
        </w:rPr>
      </w:pPr>
      <w:del w:id="84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720920, PROT_NONE, MAP_PRIVATE|MAP_ANONYMOUS|MAP_DENYWRITE, -1, 0) = 0xffff9f94f000</w:delText>
        </w:r>
      </w:del>
    </w:p>
    <w:p>
      <w:pPr>
        <w:pStyle w:val="Normal.0"/>
        <w:rPr>
          <w:del w:id="848" w:date="2024-12-23T20:32:05Z" w:author="Владислав Бурдинский"/>
          <w:b w:val="1"/>
          <w:bCs w:val="1"/>
          <w:lang w:val="en-US"/>
        </w:rPr>
      </w:pPr>
      <w:del w:id="84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mmap(0xffff9f950000, 655384, PROT_READ|PROT_EXEC, MAP_PRIVATE|MAP_FIXED|MAP_DENYWRITE, 3, 0) = 0xffff9f950000</w:delText>
        </w:r>
      </w:del>
    </w:p>
    <w:p>
      <w:pPr>
        <w:pStyle w:val="Normal.0"/>
        <w:rPr>
          <w:del w:id="850" w:date="2024-12-23T20:32:05Z" w:author="Владислав Бурдинский"/>
          <w:b w:val="1"/>
          <w:bCs w:val="1"/>
          <w:lang w:val="en-US"/>
        </w:rPr>
      </w:pPr>
      <w:del w:id="85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munmap(0xffff9f94f000, 4096)            = 0</w:delText>
        </w:r>
      </w:del>
    </w:p>
    <w:p>
      <w:pPr>
        <w:pStyle w:val="Normal.0"/>
        <w:rPr>
          <w:del w:id="852" w:date="2024-12-23T20:32:05Z" w:author="Владислав Бурдинский"/>
          <w:b w:val="1"/>
          <w:bCs w:val="1"/>
          <w:lang w:val="en-US"/>
        </w:rPr>
      </w:pPr>
      <w:del w:id="85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munmap(0xffff9f9f1000, 57368)           = 0</w:delText>
        </w:r>
      </w:del>
    </w:p>
    <w:p>
      <w:pPr>
        <w:pStyle w:val="Normal.0"/>
        <w:rPr>
          <w:del w:id="854" w:date="2024-12-23T20:32:05Z" w:author="Владислав Бурдинский"/>
          <w:b w:val="1"/>
          <w:bCs w:val="1"/>
          <w:lang w:val="en-US"/>
        </w:rPr>
      </w:pPr>
      <w:del w:id="85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mprotect(0xffff9f9d5000, 106496, PROT_NONE) = 0</w:delText>
        </w:r>
      </w:del>
    </w:p>
    <w:p>
      <w:pPr>
        <w:pStyle w:val="Normal.0"/>
        <w:rPr>
          <w:del w:id="856" w:date="2024-12-23T20:32:05Z" w:author="Владислав Бурдинский"/>
          <w:b w:val="1"/>
          <w:bCs w:val="1"/>
          <w:lang w:val="en-US"/>
        </w:rPr>
      </w:pPr>
      <w:del w:id="85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mmap(0xffff9f9ef000, 8192, PROT_READ|PROT_WRITE, MAP_PRIVATE|MAP_FIXED|MAP_DENYWRITE, 3, 0x8f000) = 0xffff9f9ef000</w:delText>
        </w:r>
      </w:del>
    </w:p>
    <w:p>
      <w:pPr>
        <w:pStyle w:val="Normal.0"/>
        <w:rPr>
          <w:del w:id="858" w:date="2024-12-23T20:32:05Z" w:author="Владислав Бурдинский"/>
          <w:b w:val="1"/>
          <w:bCs w:val="1"/>
          <w:lang w:val="en-US"/>
        </w:rPr>
      </w:pPr>
      <w:del w:id="85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860" w:date="2024-12-23T20:32:05Z" w:author="Владислав Бурдинский"/>
          <w:b w:val="1"/>
          <w:bCs w:val="1"/>
          <w:lang w:val="en-US"/>
        </w:rPr>
      </w:pPr>
      <w:del w:id="86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8192, PROT_READ|PROT_WRITE, MAP_PRIVATE|MAP_ANONYMOUS, -1, 0) = 0xffff9fee1000</w:delText>
        </w:r>
      </w:del>
    </w:p>
    <w:p>
      <w:pPr>
        <w:pStyle w:val="Normal.0"/>
        <w:rPr>
          <w:del w:id="862" w:date="2024-12-23T20:32:05Z" w:author="Владислав Бурдинский"/>
          <w:b w:val="1"/>
          <w:bCs w:val="1"/>
          <w:lang w:val="en-US"/>
        </w:rPr>
      </w:pPr>
      <w:del w:id="86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set_tid_address(0xffff9fee1bd0)         = 5117</w:delText>
        </w:r>
      </w:del>
    </w:p>
    <w:p>
      <w:pPr>
        <w:pStyle w:val="Normal.0"/>
        <w:rPr>
          <w:del w:id="864" w:date="2024-12-23T20:32:05Z" w:author="Владислав Бурдинский"/>
          <w:b w:val="1"/>
          <w:bCs w:val="1"/>
          <w:lang w:val="en-US"/>
        </w:rPr>
      </w:pPr>
      <w:del w:id="86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set_robust_list(0xffff9fee1be0, 24)     = 0</w:delText>
        </w:r>
      </w:del>
    </w:p>
    <w:p>
      <w:pPr>
        <w:pStyle w:val="Normal.0"/>
        <w:rPr>
          <w:del w:id="866" w:date="2024-12-23T20:32:05Z" w:author="Владислав Бурдинский"/>
          <w:b w:val="1"/>
          <w:bCs w:val="1"/>
          <w:lang w:val="en-US"/>
        </w:rPr>
      </w:pPr>
      <w:del w:id="86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rseq(0xffff9fee2220, 0x20, 0, 0xd428bc00) = 0</w:delText>
        </w:r>
      </w:del>
    </w:p>
    <w:p>
      <w:pPr>
        <w:pStyle w:val="Normal.0"/>
        <w:rPr>
          <w:del w:id="868" w:date="2024-12-23T20:32:05Z" w:author="Владислав Бурдинский"/>
          <w:b w:val="1"/>
          <w:bCs w:val="1"/>
          <w:lang w:val="en-US"/>
        </w:rPr>
      </w:pPr>
      <w:del w:id="86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mprotect(0xffff9fbad000, 12288, PROT_READ) = 0</w:delText>
        </w:r>
      </w:del>
    </w:p>
    <w:p>
      <w:pPr>
        <w:pStyle w:val="Normal.0"/>
        <w:rPr>
          <w:del w:id="870" w:date="2024-12-23T20:32:05Z" w:author="Владислав Бурдинский"/>
          <w:b w:val="1"/>
          <w:bCs w:val="1"/>
          <w:lang w:val="en-US"/>
        </w:rPr>
      </w:pPr>
      <w:del w:id="87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mprotect(0xffff9f9ef000, 4096, PROT_READ) = 0</w:delText>
        </w:r>
      </w:del>
    </w:p>
    <w:p>
      <w:pPr>
        <w:pStyle w:val="Normal.0"/>
        <w:rPr>
          <w:del w:id="872" w:date="2024-12-23T20:32:05Z" w:author="Владислав Бурдинский"/>
          <w:b w:val="1"/>
          <w:bCs w:val="1"/>
          <w:lang w:val="en-US"/>
        </w:rPr>
      </w:pPr>
      <w:del w:id="87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mprotect(0xffff9fbef000, 4096, PROT_READ) = 0</w:delText>
        </w:r>
      </w:del>
    </w:p>
    <w:p>
      <w:pPr>
        <w:pStyle w:val="Normal.0"/>
        <w:rPr>
          <w:del w:id="874" w:date="2024-12-23T20:32:05Z" w:author="Владислав Бурдинский"/>
          <w:b w:val="1"/>
          <w:bCs w:val="1"/>
          <w:lang w:val="en-US"/>
        </w:rPr>
      </w:pPr>
      <w:del w:id="87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8192, PROT_READ|PROT_WRITE, MAP_PRIVATE|MAP_ANONYMOUS, -1, 0) = 0xffff9fedf000</w:delText>
        </w:r>
      </w:del>
    </w:p>
    <w:p>
      <w:pPr>
        <w:pStyle w:val="Normal.0"/>
        <w:rPr>
          <w:del w:id="876" w:date="2024-12-23T20:32:05Z" w:author="Владислав Бурдинский"/>
          <w:b w:val="1"/>
          <w:bCs w:val="1"/>
          <w:lang w:val="en-US"/>
        </w:rPr>
      </w:pPr>
      <w:del w:id="87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mprotect(0xffff9fe75000, 45056, PROT_READ) = 0</w:delText>
        </w:r>
      </w:del>
    </w:p>
    <w:p>
      <w:pPr>
        <w:pStyle w:val="Normal.0"/>
        <w:rPr>
          <w:del w:id="878" w:date="2024-12-23T20:32:05Z" w:author="Владислав Бурдинский"/>
          <w:b w:val="1"/>
          <w:bCs w:val="1"/>
          <w:lang w:val="en-US"/>
        </w:rPr>
      </w:pPr>
      <w:del w:id="87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mprotect(0xaaaad385f000, 4096, PROT_READ) = 0</w:delText>
        </w:r>
      </w:del>
    </w:p>
    <w:p>
      <w:pPr>
        <w:pStyle w:val="Normal.0"/>
        <w:rPr>
          <w:del w:id="880" w:date="2024-12-23T20:32:05Z" w:author="Владислав Бурдинский"/>
          <w:b w:val="1"/>
          <w:bCs w:val="1"/>
          <w:lang w:val="en-US"/>
        </w:rPr>
      </w:pPr>
      <w:del w:id="88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mprotect(0xffff9feeb000, 8192, PROT_READ) = 0</w:delText>
        </w:r>
      </w:del>
    </w:p>
    <w:p>
      <w:pPr>
        <w:pStyle w:val="Normal.0"/>
        <w:rPr>
          <w:del w:id="882" w:date="2024-12-23T20:32:05Z" w:author="Владислав Бурдинский"/>
          <w:b w:val="1"/>
          <w:bCs w:val="1"/>
          <w:lang w:val="en-US"/>
        </w:rPr>
      </w:pPr>
      <w:del w:id="88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prlimit64(0, RLIMIT_STACK, NULL, {rlim_cur=8192*1024, rlim_max=RLIM64_INFINITY}) = 0</w:delText>
        </w:r>
      </w:del>
    </w:p>
    <w:p>
      <w:pPr>
        <w:pStyle w:val="Normal.0"/>
        <w:rPr>
          <w:del w:id="884" w:date="2024-12-23T20:32:05Z" w:author="Владислав Бурдинский"/>
          <w:b w:val="1"/>
          <w:bCs w:val="1"/>
          <w:lang w:val="en-US"/>
        </w:rPr>
      </w:pPr>
      <w:del w:id="88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munmap(0xffff9fee3000, 10519)           = 0</w:delText>
        </w:r>
      </w:del>
    </w:p>
    <w:p>
      <w:pPr>
        <w:pStyle w:val="Normal.0"/>
        <w:rPr>
          <w:del w:id="886" w:date="2024-12-23T20:32:05Z" w:author="Владислав Бурдинский"/>
          <w:b w:val="1"/>
          <w:bCs w:val="1"/>
          <w:lang w:val="en-US"/>
        </w:rPr>
      </w:pPr>
      <w:del w:id="88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futex(0xffff9fe837ec, FUTEX_WAKE_PRIVATE, 2147483647) = 0</w:delText>
        </w:r>
      </w:del>
    </w:p>
    <w:p>
      <w:pPr>
        <w:pStyle w:val="Normal.0"/>
        <w:rPr>
          <w:del w:id="888" w:date="2024-12-23T20:32:05Z" w:author="Владислав Бурдинский"/>
          <w:b w:val="1"/>
          <w:bCs w:val="1"/>
          <w:lang w:val="en-US"/>
        </w:rPr>
      </w:pPr>
      <w:del w:id="88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getrandom("\xaa\x6c\x7b\x16\x7e\xe9\xab\x83", 8, GRND_NONBLOCK) = 8</w:delText>
        </w:r>
      </w:del>
    </w:p>
    <w:p>
      <w:pPr>
        <w:pStyle w:val="Normal.0"/>
        <w:rPr>
          <w:del w:id="890" w:date="2024-12-23T20:32:05Z" w:author="Владислав Бурдинский"/>
          <w:b w:val="1"/>
          <w:bCs w:val="1"/>
          <w:lang w:val="en-US"/>
        </w:rPr>
      </w:pPr>
      <w:del w:id="89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brk(NULL)                               = 0xaaab1371c000</w:delText>
        </w:r>
      </w:del>
    </w:p>
    <w:p>
      <w:pPr>
        <w:pStyle w:val="Normal.0"/>
        <w:rPr>
          <w:del w:id="892" w:date="2024-12-23T20:32:05Z" w:author="Владислав Бурдинский"/>
          <w:b w:val="1"/>
          <w:bCs w:val="1"/>
          <w:lang w:val="en-US"/>
        </w:rPr>
      </w:pPr>
      <w:del w:id="89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brk(0xaaab1373d000)                     = 0xaaab1373d000</w:delText>
        </w:r>
      </w:del>
    </w:p>
    <w:p>
      <w:pPr>
        <w:pStyle w:val="Normal.0"/>
        <w:rPr>
          <w:del w:id="894" w:date="2024-12-23T20:32:05Z" w:author="Владислав Бурдинский"/>
          <w:b w:val="1"/>
          <w:bCs w:val="1"/>
          <w:lang w:val="en-US"/>
        </w:rPr>
      </w:pPr>
      <w:del w:id="89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"/dev/shm/shared_memory", O_RDWR|O_CREAT|O_NOFOLLOW|O_CLOEXEC, 0666) = 3</w:delText>
        </w:r>
      </w:del>
    </w:p>
    <w:p>
      <w:pPr>
        <w:pStyle w:val="Normal.0"/>
        <w:rPr>
          <w:del w:id="896" w:date="2024-12-23T20:32:05Z" w:author="Владислав Бурдинский"/>
          <w:b w:val="1"/>
          <w:bCs w:val="1"/>
          <w:lang w:val="en-US"/>
        </w:rPr>
      </w:pPr>
      <w:del w:id="89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ftruncate(3, 1024)                      = 0</w:delText>
        </w:r>
      </w:del>
    </w:p>
    <w:p>
      <w:pPr>
        <w:pStyle w:val="Normal.0"/>
        <w:rPr>
          <w:del w:id="898" w:date="2024-12-23T20:32:05Z" w:author="Владислав Бурдинский"/>
          <w:b w:val="1"/>
          <w:bCs w:val="1"/>
          <w:lang w:val="en-US"/>
        </w:rPr>
      </w:pPr>
      <w:del w:id="89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1024, PROT_READ|PROT_WRITE, MAP_SHARED, 3, 0) = 0xffff9fee5000</w:delText>
        </w:r>
      </w:del>
    </w:p>
    <w:p>
      <w:pPr>
        <w:pStyle w:val="Normal.0"/>
        <w:rPr>
          <w:del w:id="900" w:date="2024-12-23T20:32:05Z" w:author="Владислав Бурдинский"/>
          <w:b w:val="1"/>
          <w:bCs w:val="1"/>
          <w:lang w:val="en-US"/>
        </w:rPr>
      </w:pPr>
      <w:del w:id="90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902" w:date="2024-12-23T20:32:05Z" w:author="Владислав Бурдинский"/>
          <w:b w:val="1"/>
          <w:bCs w:val="1"/>
          <w:lang w:val="en-US"/>
        </w:rPr>
      </w:pPr>
      <w:del w:id="90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"/dev/shm/sem.sem_child", O_RDWR|O_NOFOLLOW|O_CLOEXEC) = 3</w:delText>
        </w:r>
      </w:del>
    </w:p>
    <w:p>
      <w:pPr>
        <w:pStyle w:val="Normal.0"/>
        <w:rPr>
          <w:del w:id="904" w:date="2024-12-23T20:32:05Z" w:author="Владислав Бурдинский"/>
          <w:b w:val="1"/>
          <w:bCs w:val="1"/>
          <w:lang w:val="en-US"/>
        </w:rPr>
      </w:pPr>
      <w:del w:id="90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{st_mode=S_IFREG|0644, st_size=32, ...}) = 0</w:delText>
        </w:r>
      </w:del>
    </w:p>
    <w:p>
      <w:pPr>
        <w:pStyle w:val="Normal.0"/>
        <w:rPr>
          <w:del w:id="906" w:date="2024-12-23T20:32:05Z" w:author="Владислав Бурдинский"/>
          <w:b w:val="1"/>
          <w:bCs w:val="1"/>
          <w:lang w:val="en-US"/>
        </w:rPr>
      </w:pPr>
      <w:del w:id="90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32, PROT_READ|PROT_WRITE, MAP_SHARED, 3, 0) = 0xffff9fee4000</w:delText>
        </w:r>
      </w:del>
    </w:p>
    <w:p>
      <w:pPr>
        <w:pStyle w:val="Normal.0"/>
        <w:rPr>
          <w:del w:id="908" w:date="2024-12-23T20:32:05Z" w:author="Владислав Бурдинский"/>
          <w:b w:val="1"/>
          <w:bCs w:val="1"/>
          <w:lang w:val="en-US"/>
        </w:rPr>
      </w:pPr>
      <w:del w:id="90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910" w:date="2024-12-23T20:32:05Z" w:author="Владислав Бурдинский"/>
          <w:b w:val="1"/>
          <w:bCs w:val="1"/>
          <w:lang w:val="en-US"/>
        </w:rPr>
      </w:pPr>
      <w:del w:id="91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openat(AT_FDCWD, "/dev/shm/sem.sem_parent", O_RDWR|O_NOFOLLOW|O_CLOEXEC) = 3</w:delText>
        </w:r>
      </w:del>
    </w:p>
    <w:p>
      <w:pPr>
        <w:pStyle w:val="Normal.0"/>
        <w:rPr>
          <w:del w:id="912" w:date="2024-12-23T20:32:05Z" w:author="Владислав Бурдинский"/>
          <w:b w:val="1"/>
          <w:bCs w:val="1"/>
          <w:lang w:val="en-US"/>
        </w:rPr>
      </w:pPr>
      <w:del w:id="91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fstat(3, {st_mode=S_IFREG|0644, st_size=32, ...}) = 0</w:delText>
        </w:r>
      </w:del>
    </w:p>
    <w:p>
      <w:pPr>
        <w:pStyle w:val="Normal.0"/>
        <w:rPr>
          <w:del w:id="914" w:date="2024-12-23T20:32:05Z" w:author="Владислав Бурдинский"/>
          <w:b w:val="1"/>
          <w:bCs w:val="1"/>
          <w:lang w:val="en-US"/>
        </w:rPr>
      </w:pPr>
      <w:del w:id="91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mmap(NULL, 32, PROT_READ|PROT_WRITE, MAP_SHARED, 3, 0) = 0xffff9fee3000</w:delText>
        </w:r>
      </w:del>
    </w:p>
    <w:p>
      <w:pPr>
        <w:pStyle w:val="Normal.0"/>
        <w:rPr>
          <w:del w:id="916" w:date="2024-12-23T20:32:05Z" w:author="Владислав Бурдинский"/>
          <w:b w:val="1"/>
          <w:bCs w:val="1"/>
          <w:lang w:val="en-US"/>
        </w:rPr>
      </w:pPr>
      <w:del w:id="91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close(3)                                = 0</w:delText>
        </w:r>
      </w:del>
    </w:p>
    <w:p>
      <w:pPr>
        <w:pStyle w:val="Normal.0"/>
        <w:rPr>
          <w:del w:id="918" w:date="2024-12-23T20:32:05Z" w:author="Владислав Бурдинский"/>
          <w:b w:val="1"/>
          <w:bCs w:val="1"/>
          <w:lang w:val="en-US"/>
        </w:rPr>
      </w:pPr>
      <w:del w:id="91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clone(child_stack=NULL, flags=CLONE_CHILD_CLEARTID|CLONE_CHILD_SETTID|SIGCHLD, child_tidptr=0xffff9fee1bd0) = 5118</w:delText>
        </w:r>
      </w:del>
    </w:p>
    <w:p>
      <w:pPr>
        <w:pStyle w:val="Normal.0"/>
        <w:rPr>
          <w:del w:id="920" w:date="2024-12-23T20:32:05Z" w:author="Владислав Бурдинский"/>
          <w:b w:val="1"/>
          <w:bCs w:val="1"/>
          <w:lang w:val="en-US"/>
        </w:rPr>
      </w:pPr>
      <w:del w:id="92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fstat(1, {st_mode=S_IFCHR|0620, st_rdev=makedev(0x88, 0), ...}) = 0</w:delText>
        </w:r>
      </w:del>
    </w:p>
    <w:p>
      <w:pPr>
        <w:pStyle w:val="Normal.0"/>
        <w:rPr>
          <w:del w:id="922" w:date="2024-12-23T20:32:05Z" w:author="Владислав Бурдинский"/>
          <w:b w:val="1"/>
          <w:bCs w:val="1"/>
          <w:lang w:val="en-US"/>
        </w:rPr>
      </w:pPr>
      <w:del w:id="92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write(1, "\320\222\320\262\320\265\320\264\320\270\321\202\320\265 \321\201\321\202\321\200\320\276\320\272\321\203 \321\201 \321"..., 94</w:delText>
        </w:r>
      </w:del>
      <w:del w:id="924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Введите строку с тремя числами </w:delText>
        </w:r>
      </w:del>
      <w:del w:id="92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(</w:delText>
        </w:r>
      </w:del>
      <w:del w:id="926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или </w:delText>
        </w:r>
      </w:del>
      <w:del w:id="92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'exit' </w:delText>
        </w:r>
      </w:del>
      <w:del w:id="928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для выхода</w:delText>
        </w:r>
      </w:del>
      <w:del w:id="92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):</w:delText>
        </w:r>
      </w:del>
    </w:p>
    <w:p>
      <w:pPr>
        <w:pStyle w:val="Normal.0"/>
        <w:rPr>
          <w:del w:id="930" w:date="2024-12-23T20:32:05Z" w:author="Владислав Бурдинский"/>
          <w:b w:val="1"/>
          <w:bCs w:val="1"/>
          <w:lang w:val="en-US"/>
        </w:rPr>
      </w:pPr>
      <w:del w:id="93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 = 94</w:delText>
        </w:r>
      </w:del>
    </w:p>
    <w:p>
      <w:pPr>
        <w:pStyle w:val="Normal.0"/>
        <w:rPr>
          <w:del w:id="932" w:date="2024-12-23T20:32:05Z" w:author="Владислав Бурдинский"/>
          <w:b w:val="1"/>
          <w:bCs w:val="1"/>
          <w:lang w:val="en-US"/>
        </w:rPr>
      </w:pPr>
      <w:del w:id="93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fstat(0, {st_mode=S_IFCHR|0620, st_rdev=makedev(0x88, 0), ...}) = 0</w:delText>
        </w:r>
      </w:del>
    </w:p>
    <w:p>
      <w:pPr>
        <w:pStyle w:val="Normal.0"/>
        <w:rPr>
          <w:del w:id="934" w:date="2024-12-23T20:32:05Z" w:author="Владислав Бурдинский"/>
          <w:b w:val="1"/>
          <w:bCs w:val="1"/>
          <w:lang w:val="en-US"/>
        </w:rPr>
      </w:pPr>
      <w:del w:id="93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read(0, 100 10 1</w:delText>
        </w:r>
      </w:del>
    </w:p>
    <w:p>
      <w:pPr>
        <w:pStyle w:val="Normal.0"/>
        <w:rPr>
          <w:del w:id="936" w:date="2024-12-23T20:32:05Z" w:author="Владислав Бурдинский"/>
          <w:b w:val="1"/>
          <w:bCs w:val="1"/>
          <w:lang w:val="en-US"/>
        </w:rPr>
      </w:pPr>
      <w:del w:id="93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"100 10 1\n", 1024)             = 9</w:delText>
        </w:r>
      </w:del>
    </w:p>
    <w:p>
      <w:pPr>
        <w:pStyle w:val="Normal.0"/>
        <w:rPr>
          <w:del w:id="938" w:date="2024-12-23T20:32:05Z" w:author="Владислав Бурдинский"/>
          <w:b w:val="1"/>
          <w:bCs w:val="1"/>
          <w:lang w:val="en-US"/>
        </w:rPr>
      </w:pPr>
      <w:del w:id="93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futex(0xffff9fee4000, FUTEX_WAKE, 1)    = 1</w:delText>
        </w:r>
      </w:del>
    </w:p>
    <w:p>
      <w:pPr>
        <w:pStyle w:val="Normal.0"/>
        <w:rPr>
          <w:del w:id="940" w:date="2024-12-23T20:32:05Z" w:author="Владислав Бурдинский"/>
          <w:b w:val="1"/>
          <w:bCs w:val="1"/>
          <w:lang w:val="en-US"/>
        </w:rPr>
      </w:pPr>
      <w:del w:id="94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write(1, "\320\240\320\265\320\267\321\203\320\273\321\214\321\202\320\260\321\202: 10\n", 23</w:delText>
        </w:r>
      </w:del>
      <w:del w:id="942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Результат</w:delText>
        </w:r>
      </w:del>
      <w:del w:id="94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: 10</w:delText>
        </w:r>
      </w:del>
    </w:p>
    <w:p>
      <w:pPr>
        <w:pStyle w:val="Normal.0"/>
        <w:rPr>
          <w:del w:id="944" w:date="2024-12-23T20:32:05Z" w:author="Владислав Бурдинский"/>
          <w:b w:val="1"/>
          <w:bCs w:val="1"/>
          <w:lang w:val="en-US"/>
        </w:rPr>
      </w:pPr>
      <w:del w:id="94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 = 23</w:delText>
        </w:r>
      </w:del>
    </w:p>
    <w:p>
      <w:pPr>
        <w:pStyle w:val="Normal.0"/>
        <w:rPr>
          <w:del w:id="946" w:date="2024-12-23T20:32:05Z" w:author="Владислав Бурдинский"/>
          <w:b w:val="1"/>
          <w:bCs w:val="1"/>
          <w:lang w:val="en-US"/>
        </w:rPr>
      </w:pPr>
      <w:del w:id="94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write(1, "\320\222\320\262\320\265\320\264\320\270\321\202\320\265 \321\201\321\202\321\200\320\276\320\272\321\203 \321\201 \321"..., 94</w:delText>
        </w:r>
      </w:del>
      <w:del w:id="948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Введите строку с тремя числами </w:delText>
        </w:r>
      </w:del>
      <w:del w:id="94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(</w:delText>
        </w:r>
      </w:del>
      <w:del w:id="950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или </w:delText>
        </w:r>
      </w:del>
      <w:del w:id="95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'exit' </w:delText>
        </w:r>
      </w:del>
      <w:del w:id="952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для выхода</w:delText>
        </w:r>
      </w:del>
      <w:del w:id="95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):</w:delText>
        </w:r>
      </w:del>
    </w:p>
    <w:p>
      <w:pPr>
        <w:pStyle w:val="Normal.0"/>
        <w:rPr>
          <w:del w:id="954" w:date="2024-12-23T20:32:05Z" w:author="Владислав Бурдинский"/>
          <w:b w:val="1"/>
          <w:bCs w:val="1"/>
          <w:lang w:val="en-US"/>
        </w:rPr>
      </w:pPr>
      <w:del w:id="95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 = 94</w:delText>
        </w:r>
      </w:del>
    </w:p>
    <w:p>
      <w:pPr>
        <w:pStyle w:val="Normal.0"/>
        <w:rPr>
          <w:del w:id="956" w:date="2024-12-23T20:32:05Z" w:author="Владислав Бурдинский"/>
          <w:b w:val="1"/>
          <w:bCs w:val="1"/>
          <w:lang w:val="en-US"/>
        </w:rPr>
      </w:pPr>
      <w:del w:id="95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read(0, 200 2 2</w:delText>
        </w:r>
      </w:del>
    </w:p>
    <w:p>
      <w:pPr>
        <w:pStyle w:val="Normal.0"/>
        <w:rPr>
          <w:del w:id="958" w:date="2024-12-23T20:32:05Z" w:author="Владислав Бурдинский"/>
          <w:b w:val="1"/>
          <w:bCs w:val="1"/>
          <w:lang w:val="en-US"/>
        </w:rPr>
      </w:pPr>
      <w:del w:id="95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"200 2 2\n", 1024)              = 8</w:delText>
        </w:r>
      </w:del>
    </w:p>
    <w:p>
      <w:pPr>
        <w:pStyle w:val="Normal.0"/>
        <w:rPr>
          <w:del w:id="960" w:date="2024-12-23T20:32:05Z" w:author="Владислав Бурдинский"/>
          <w:b w:val="1"/>
          <w:bCs w:val="1"/>
          <w:lang w:val="en-US"/>
        </w:rPr>
      </w:pPr>
      <w:del w:id="96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futex(0xffff9fee4000, FUTEX_WAKE, 1)    = 1</w:delText>
        </w:r>
      </w:del>
    </w:p>
    <w:p>
      <w:pPr>
        <w:pStyle w:val="Normal.0"/>
        <w:rPr>
          <w:del w:id="962" w:date="2024-12-23T20:32:05Z" w:author="Владислав Бурдинский"/>
          <w:b w:val="1"/>
          <w:bCs w:val="1"/>
          <w:lang w:val="en-US"/>
        </w:rPr>
      </w:pPr>
      <w:del w:id="96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write(1, "\320\240\320\265\320\267\321\203\320\273\321\214\321\202\320\260\321\202: 50\n", 23</w:delText>
        </w:r>
      </w:del>
      <w:del w:id="964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Результат</w:delText>
        </w:r>
      </w:del>
      <w:del w:id="96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: 50</w:delText>
        </w:r>
      </w:del>
    </w:p>
    <w:p>
      <w:pPr>
        <w:pStyle w:val="Normal.0"/>
        <w:rPr>
          <w:del w:id="966" w:date="2024-12-23T20:32:05Z" w:author="Владислав Бурдинский"/>
          <w:b w:val="1"/>
          <w:bCs w:val="1"/>
          <w:lang w:val="en-US"/>
        </w:rPr>
      </w:pPr>
      <w:del w:id="96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 = 23</w:delText>
        </w:r>
      </w:del>
    </w:p>
    <w:p>
      <w:pPr>
        <w:pStyle w:val="Normal.0"/>
        <w:rPr>
          <w:del w:id="968" w:date="2024-12-23T20:32:05Z" w:author="Владислав Бурдинский"/>
          <w:b w:val="1"/>
          <w:bCs w:val="1"/>
          <w:lang w:val="en-US"/>
        </w:rPr>
      </w:pPr>
      <w:del w:id="96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write(1, "\320\222\320\262\320\265\320\264\320\270\321\202\320\265 \321\201\321\202\321\200\320\276\320\272\321\203 \321\201 \321"..., 94</w:delText>
        </w:r>
      </w:del>
      <w:del w:id="970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Введите строку с тремя числами </w:delText>
        </w:r>
      </w:del>
      <w:del w:id="97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(</w:delText>
        </w:r>
      </w:del>
      <w:del w:id="972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или </w:delText>
        </w:r>
      </w:del>
      <w:del w:id="973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'exit' </w:delText>
        </w:r>
      </w:del>
      <w:del w:id="974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для выхода</w:delText>
        </w:r>
      </w:del>
      <w:del w:id="975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):</w:delText>
        </w:r>
      </w:del>
    </w:p>
    <w:p>
      <w:pPr>
        <w:pStyle w:val="Normal.0"/>
        <w:rPr>
          <w:del w:id="976" w:date="2024-12-23T20:32:05Z" w:author="Владислав Бурдинский"/>
          <w:b w:val="1"/>
          <w:bCs w:val="1"/>
          <w:lang w:val="en-US"/>
        </w:rPr>
      </w:pPr>
      <w:del w:id="977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) = 94</w:delText>
        </w:r>
      </w:del>
    </w:p>
    <w:p>
      <w:pPr>
        <w:pStyle w:val="Normal.0"/>
        <w:rPr>
          <w:del w:id="978" w:date="2024-12-23T20:32:05Z" w:author="Владислав Бурдинский"/>
          <w:b w:val="1"/>
          <w:bCs w:val="1"/>
          <w:lang w:val="en-US"/>
        </w:rPr>
      </w:pPr>
      <w:del w:id="979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>read(0, ^Cstrace: Process 5117 detached</w:delText>
        </w:r>
      </w:del>
    </w:p>
    <w:p>
      <w:pPr>
        <w:pStyle w:val="Normal.0"/>
        <w:rPr>
          <w:del w:id="980" w:date="2024-12-23T20:32:05Z" w:author="Владислав Бурдинский"/>
          <w:b w:val="1"/>
          <w:bCs w:val="1"/>
          <w:lang w:val="en-US"/>
        </w:rPr>
      </w:pPr>
      <w:del w:id="981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 &lt;detached ...&gt;</w:delText>
        </w:r>
      </w:del>
    </w:p>
    <w:p>
      <w:pPr>
        <w:pStyle w:val="Normal.0"/>
        <w:rPr>
          <w:del w:id="982" w:date="2024-12-23T20:32:05Z" w:author="Владислав Бурдинский"/>
          <w:b w:val="1"/>
          <w:bCs w:val="1"/>
          <w:lang w:val="en-US"/>
        </w:rPr>
      </w:pPr>
    </w:p>
    <w:p>
      <w:pPr>
        <w:pStyle w:val="Normal.0"/>
        <w:rPr>
          <w:del w:id="983" w:date="2024-12-23T13:24:04Z" w:author="Владислав Бурдинский"/>
          <w:lang w:val="en-US"/>
        </w:rPr>
      </w:pPr>
      <w:del w:id="984" w:date="2024-12-23T20:32:05Z" w:author="Владислав Бурдинский">
        <w:r>
          <w:rPr>
            <w:b w:val="1"/>
            <w:bCs w:val="1"/>
            <w:rtl w:val="0"/>
            <w:lang w:val="en-US"/>
          </w:rPr>
          <w:delText xml:space="preserve">root@8b1843988f9e:/usr/lab-3/build# </w:delText>
        </w:r>
      </w:del>
      <w:del w:id="985" w:date="2024-12-23T13:24:04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986" w:date="2024-12-23T13:24:04Z" w:author="Владислав Бурдинский"/>
          <w:lang w:val="en-US"/>
        </w:rPr>
      </w:pPr>
      <w:del w:id="987" w:date="2024-12-23T13:24:04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988" w:date="2024-12-23T13:24:04Z" w:author="Владислав Бурдинский"/>
          <w:lang w:val="en-US"/>
        </w:rPr>
      </w:pPr>
      <w:del w:id="989" w:date="2024-12-23T13:24:04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990" w:date="2024-12-23T13:24:04Z" w:author="Владислав Бурдинский"/>
          <w:lang w:val="en-US"/>
        </w:rPr>
      </w:pPr>
      <w:del w:id="991" w:date="2024-12-23T13:24:04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992" w:date="2024-12-23T13:24:04Z" w:author="Владислав Бурдинский"/>
          <w:lang w:val="en-US"/>
        </w:rPr>
      </w:pPr>
      <w:del w:id="993" w:date="2024-12-23T13:24:04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994" w:date="2024-12-23T13:24:04Z" w:author="Владислав Бурдинский"/>
          <w:lang w:val="en-US"/>
        </w:rPr>
      </w:pPr>
      <w:del w:id="995" w:date="2024-12-23T13:24:04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996" w:date="2024-12-23T13:24:04Z" w:author="Владислав Бурдинский"/>
          <w:lang w:val="en-US"/>
        </w:rPr>
      </w:pPr>
      <w:del w:id="997" w:date="2024-12-23T13:24:04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998" w:date="2024-12-23T13:24:04Z" w:author="Владислав Бурдинский"/>
          <w:lang w:val="en-US"/>
        </w:rPr>
      </w:pPr>
      <w:del w:id="999" w:date="2024-12-23T13:24:04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1000" w:date="2024-12-23T13:24:04Z" w:author="Владислав Бурдинский"/>
          <w:lang w:val="en-US"/>
        </w:rPr>
      </w:pPr>
      <w:del w:id="1001" w:date="2024-12-23T13:24:04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1002" w:date="2024-12-23T13:24:04Z" w:author="Владислав Бурдинский"/>
          <w:lang w:val="en-US"/>
        </w:rPr>
      </w:pPr>
      <w:del w:id="1003" w:date="2024-12-23T13:24:04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1004" w:date="2024-12-23T13:24:04Z" w:author="Владислав Бурдинский"/>
          <w:lang w:val="en-US"/>
        </w:rPr>
      </w:pPr>
      <w:del w:id="1005" w:date="2024-12-23T13:24:04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1006" w:date="2024-12-23T13:24:04Z" w:author="Владислав Бурдинский"/>
          <w:lang w:val="en-US"/>
        </w:rPr>
      </w:pPr>
      <w:del w:id="1007" w:date="2024-12-23T13:24:04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1008" w:date="2024-12-23T13:24:04Z" w:author="Владислав Бурдинский"/>
          <w:lang w:val="en-US"/>
        </w:rPr>
      </w:pPr>
      <w:del w:id="1009" w:date="2024-12-23T13:24:04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1010" w:date="2024-12-23T13:24:04Z" w:author="Владислав Бурдинский"/>
          <w:lang w:val="en-US"/>
        </w:rPr>
      </w:pPr>
      <w:del w:id="1011" w:date="2024-12-23T13:24:04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1012" w:date="2024-12-23T13:24:04Z" w:author="Владислав Бурдинский"/>
          <w:lang w:val="en-US"/>
        </w:rPr>
      </w:pPr>
      <w:del w:id="1013" w:date="2024-12-23T13:24:04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1014" w:date="2024-12-23T13:24:04Z" w:author="Владислав Бурдинский"/>
          <w:lang w:val="en-US"/>
        </w:rPr>
      </w:pPr>
      <w:del w:id="1015" w:date="2024-12-23T13:24:04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1016" w:date="2024-12-23T13:24:04Z" w:author="Владислав Бурдинский"/>
          <w:lang w:val="en-US"/>
        </w:rPr>
      </w:pPr>
      <w:del w:id="1017" w:date="2024-12-23T13:24:04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del w:id="1018" w:date="2024-12-23T20:32:05Z" w:author="Владислав Бурдинский"/>
          <w:lang w:val="en-US"/>
        </w:rPr>
      </w:pPr>
      <w:del w:id="1019" w:date="2024-12-23T13:24:04Z" w:author="Владислав Бурдинский">
        <w:r>
          <w:rPr>
            <w:rtl w:val="0"/>
            <w:lang w:val="en-US"/>
          </w:rPr>
          <w:delText xml:space="preserve"> GO PLAYIIING WITH ME</w:delText>
        </w:r>
      </w:del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</w:pPr>
      <w:del w:id="1020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В данной лабораторной удалось познакомиться с таким системным вызовом как </w:delText>
        </w:r>
      </w:del>
      <w:del w:id="1021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fork() </w:delText>
        </w:r>
      </w:del>
      <w:del w:id="1022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для создания новых процессов и с </w:delText>
        </w:r>
      </w:del>
      <w:del w:id="1023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fr-FR"/>
          </w:rPr>
          <w:delText xml:space="preserve">pipe </w:delText>
        </w:r>
      </w:del>
      <w:del w:id="1024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служит для их связи этих процессов</w:delText>
        </w:r>
      </w:del>
      <w:del w:id="1025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. </w:delText>
        </w:r>
      </w:del>
      <w:del w:id="1026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1027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 xml:space="preserve">, </w:delText>
        </w:r>
      </w:del>
      <w:del w:id="1028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лабораторной работе я научился работать с разделяемой памятью и работать с дочерними процессами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закрепил и улучшил свои знания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c++.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rPr>
      <w:outline w:val="0"/>
      <w:color w:val="0b0080"/>
      <w:u w:val="single"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