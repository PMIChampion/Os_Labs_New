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0" w:date="2024-12-23T16:22:21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Лабораторная работа №</w:delText>
        </w:r>
      </w:del>
      <w:del w:id="1" w:date="2024-12-23T16:22:21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2 </w:delText>
        </w:r>
      </w:del>
      <w:ins w:id="2" w:date="2024-12-23T16:22:24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t xml:space="preserve">Курсовой проект </w:t>
        </w:r>
      </w:ins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ins w:id="3" w:date="2024-12-23T14:57:28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Бурдинский Владислав Дмитриевич</w:t>
        </w:r>
      </w:ins>
      <w:del w:id="4" w:date="2024-12-23T14:57:20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Гордовой Д</w:delText>
        </w:r>
      </w:del>
      <w:del w:id="5" w:date="2024-12-23T14:57:2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  <w:del w:id="6" w:date="2024-12-23T14:57:20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</w:delText>
        </w:r>
      </w:del>
      <w:del w:id="7" w:date="2024-12-23T14:57:2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  <w:ins w:id="8" w:date="2024-12-23T14:57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3</w:t>
        </w:r>
      </w:ins>
      <w:del w:id="9" w:date="2024-12-23T14:57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</w:delText>
        </w:r>
      </w:del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ins w:id="10" w:date="2024-12-23T14:5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23</w:t>
        </w:r>
      </w:ins>
      <w:del w:id="11" w:date="2024-12-23T14:5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19</w:delText>
        </w:r>
      </w:del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ins w:id="12" w:date="2024-12-23T16:23:26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3</w:t>
        </w:r>
      </w:ins>
      <w:del w:id="13" w:date="2024-12-23T16:11:31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13 </w:delText>
        </w:r>
      </w:del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Миронов Евгений Сергеевич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</w:t>
      </w:r>
      <w:ins w:id="14" w:date="2024-12-23T14:58:2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4</w:t>
        </w:r>
      </w:ins>
      <w:del w:id="15" w:date="2024-12-23T14:58:2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0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ins w:id="16" w:date="2024-12-23T16:22:59Z" w:author="Владислав Бурдинский"/>
          <w:rFonts w:ascii="Times New Roman" w:cs="Times New Roman" w:hAnsi="Times New Roman" w:eastAsia="Times New Roman"/>
        </w:rPr>
      </w:pPr>
      <w:ins w:id="17" w:date="2024-12-23T16:22:59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Цель курсового проекта</w:t>
        </w:r>
      </w:ins>
    </w:p>
    <w:p>
      <w:pPr>
        <w:pStyle w:val="Normal.0"/>
        <w:jc w:val="center"/>
        <w:rPr>
          <w:ins w:id="18" w:date="2024-12-23T16:22:59Z" w:author="Владислав Бурдинский"/>
          <w:rFonts w:ascii="Times New Roman" w:cs="Times New Roman" w:hAnsi="Times New Roman" w:eastAsia="Times New Roman"/>
        </w:rPr>
      </w:pPr>
      <w:ins w:id="19" w:date="2024-12-23T16:22:59Z" w:author="Владислав Бурдинский">
        <w:r>
          <w:rPr>
            <w:rFonts w:ascii="Times New Roman" w:hAnsi="Times New Roman"/>
            <w:rtl w:val="0"/>
            <w:lang w:val="ru-RU"/>
          </w:rPr>
          <w:t>1.</w:t>
          <w:tab/>
        </w:r>
      </w:ins>
      <w:ins w:id="20" w:date="2024-12-23T16:22:59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Приобретение практических навыков в использовании знаний</w:t>
        </w:r>
      </w:ins>
      <w:ins w:id="21" w:date="2024-12-23T16:22:59Z" w:author="Владислав Бурдинский">
        <w:r>
          <w:rPr>
            <w:rFonts w:ascii="Times New Roman" w:hAnsi="Times New Roman"/>
            <w:rtl w:val="0"/>
            <w:lang w:val="ru-RU"/>
          </w:rPr>
          <w:t xml:space="preserve">, </w:t>
        </w:r>
      </w:ins>
      <w:ins w:id="22" w:date="2024-12-23T16:22:59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полученных в течении курса</w:t>
        </w:r>
      </w:ins>
    </w:p>
    <w:p>
      <w:pPr>
        <w:pStyle w:val="Normal.0"/>
        <w:jc w:val="center"/>
        <w:rPr>
          <w:ins w:id="23" w:date="2024-12-23T16:22:59Z" w:author="Владислав Бурдинский"/>
          <w:rFonts w:ascii="Times New Roman" w:cs="Times New Roman" w:hAnsi="Times New Roman" w:eastAsia="Times New Roman"/>
        </w:rPr>
      </w:pPr>
      <w:ins w:id="24" w:date="2024-12-23T16:22:59Z" w:author="Владислав Бурдинский">
        <w:r>
          <w:rPr>
            <w:rFonts w:ascii="Times New Roman" w:hAnsi="Times New Roman"/>
            <w:rtl w:val="0"/>
            <w:lang w:val="ru-RU"/>
          </w:rPr>
          <w:t>2.</w:t>
          <w:tab/>
        </w:r>
      </w:ins>
      <w:ins w:id="25" w:date="2024-12-23T16:22:59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Проведение исследования в выбранной предметной области</w:t>
        </w:r>
      </w:ins>
    </w:p>
    <w:p>
      <w:pPr>
        <w:pStyle w:val="Normal.0"/>
        <w:jc w:val="center"/>
        <w:rPr>
          <w:ins w:id="26" w:date="2024-12-23T16:22:59Z" w:author="Владислав Бурдинский"/>
          <w:rFonts w:ascii="Times New Roman" w:cs="Times New Roman" w:hAnsi="Times New Roman" w:eastAsia="Times New Roman"/>
        </w:rPr>
      </w:pPr>
      <w:ins w:id="27" w:date="2024-12-23T16:22:59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Задание</w:t>
        </w:r>
      </w:ins>
    </w:p>
    <w:p>
      <w:pPr>
        <w:pStyle w:val="Normal.0"/>
        <w:jc w:val="center"/>
        <w:rPr>
          <w:ins w:id="28" w:date="2024-12-23T16:22:59Z" w:author="Владислав Бурдинский"/>
          <w:rFonts w:ascii="Times New Roman" w:cs="Times New Roman" w:hAnsi="Times New Roman" w:eastAsia="Times New Roman"/>
        </w:rPr>
      </w:pPr>
      <w:ins w:id="29" w:date="2024-12-23T16:22:59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Необходимо спроектировать и реализовать программный прототип в соответствии с выбранным вариантом</w:t>
        </w:r>
      </w:ins>
      <w:ins w:id="30" w:date="2024-12-23T16:22:59Z" w:author="Владислав Бурдинский">
        <w:r>
          <w:rPr>
            <w:rFonts w:ascii="Times New Roman" w:hAnsi="Times New Roman"/>
            <w:rtl w:val="0"/>
            <w:lang w:val="ru-RU"/>
          </w:rPr>
          <w:t xml:space="preserve">. </w:t>
        </w:r>
      </w:ins>
      <w:ins w:id="31" w:date="2024-12-23T16:22:59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Произвести анализ и сделать вывод на основании данных</w:t>
        </w:r>
      </w:ins>
      <w:ins w:id="32" w:date="2024-12-23T16:22:59Z" w:author="Владислав Бурдинский">
        <w:r>
          <w:rPr>
            <w:rFonts w:ascii="Times New Roman" w:hAnsi="Times New Roman"/>
            <w:rtl w:val="0"/>
            <w:lang w:val="ru-RU"/>
          </w:rPr>
          <w:t xml:space="preserve">, </w:t>
        </w:r>
      </w:ins>
      <w:ins w:id="33" w:date="2024-12-23T16:22:59Z" w:author="Владислав Бурдинский">
        <w:r>
          <w:rPr>
            <w:rFonts w:ascii="Times New Roman" w:hAnsi="Times New Roman" w:hint="default"/>
            <w:rtl w:val="0"/>
            <w:lang w:val="ru-RU"/>
          </w:rPr>
          <w:t>полученных при работе программного прототипа</w:t>
        </w:r>
      </w:ins>
      <w:ins w:id="34" w:date="2024-12-23T16:22:59Z" w:author="Владислав Бурдинский">
        <w:r>
          <w:rPr>
            <w:rFonts w:ascii="Times New Roman" w:hAnsi="Times New Roman"/>
            <w:rtl w:val="0"/>
            <w:lang w:val="ru-RU"/>
          </w:rPr>
          <w:t>.</w:t>
        </w:r>
      </w:ins>
    </w:p>
    <w:p>
      <w:pPr>
        <w:pStyle w:val="Normal.0"/>
        <w:jc w:val="center"/>
        <w:rPr>
          <w:del w:id="35" w:date="2024-12-23T16:12:23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36" w:date="2024-12-23T16:12:23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Постановка задачи</w:delText>
        </w:r>
      </w:del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37" w:date="2024-12-23T16:12:23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38" w:date="2024-12-23T16:12:23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Цель работы</w:delText>
        </w:r>
      </w:del>
    </w:p>
    <w:p>
      <w:pPr>
        <w:pStyle w:val="Normal.0"/>
        <w:spacing w:line="256" w:lineRule="auto"/>
        <w:rPr>
          <w:del w:id="39" w:date="2024-12-23T16:12:23Z" w:author="Владислав Бурдинский"/>
          <w:rFonts w:ascii="Times New Roman" w:cs="Times New Roman" w:hAnsi="Times New Roman" w:eastAsia="Times New Roman"/>
          <w:sz w:val="28"/>
          <w:szCs w:val="28"/>
        </w:rPr>
      </w:pPr>
      <w:del w:id="40" w:date="2024-12-23T16:12:23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Приобретение практических навыков в</w:delText>
        </w:r>
      </w:del>
      <w:del w:id="41" w:date="2024-12-23T16:12:23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42" w:date="2024-12-23T16:12:23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Управление процессами в ОС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43" w:date="2024-12-23T16:12:23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Обеспечение обмена данных между процессами посредством каналов</w:delText>
        </w:r>
      </w:del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44" w:date="2024-12-23T16:12:23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45" w:date="2024-12-23T16:12:23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Задание</w:delText>
        </w:r>
      </w:del>
    </w:p>
    <w:p>
      <w:pPr>
        <w:pStyle w:val="Normal.0"/>
        <w:spacing w:after="0" w:line="240" w:lineRule="auto"/>
        <w:rPr>
          <w:del w:id="46" w:date="2024-12-23T16:12:23Z" w:author="Владислав Бурдинский"/>
          <w:sz w:val="28"/>
          <w:szCs w:val="28"/>
        </w:rPr>
      </w:pPr>
      <w:del w:id="4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Родительский процесс создает </w:delText>
        </w:r>
      </w:del>
      <w:del w:id="4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дочерний процесс</w:delText>
        </w:r>
      </w:del>
      <w:del w:id="49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50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Предопределены процессы ввода</w:delText>
        </w:r>
      </w:del>
      <w:del w:id="51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-</w:delText>
        </w:r>
      </w:del>
      <w:del w:id="52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вывода</w:delText>
        </w:r>
      </w:del>
      <w:del w:id="53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5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получает три числа и переводит их на ввод дочернему процессу</w:delText>
        </w:r>
      </w:del>
      <w:del w:id="55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5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Дочерний процесс осуществляет деление число</w:delText>
        </w:r>
      </w:del>
      <w:del w:id="5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1/ </w:delText>
        </w:r>
      </w:del>
      <w:del w:id="5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число</w:delText>
        </w:r>
      </w:del>
      <w:del w:id="59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2/ </w:delText>
        </w:r>
      </w:del>
      <w:del w:id="60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число</w:delText>
        </w:r>
      </w:del>
      <w:del w:id="61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3 </w:delText>
        </w:r>
      </w:del>
      <w:del w:id="62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Цель работы</w:delText>
        </w:r>
      </w:del>
    </w:p>
    <w:p>
      <w:pPr>
        <w:pStyle w:val="Normal.0"/>
        <w:spacing w:after="0" w:line="240" w:lineRule="auto"/>
        <w:rPr>
          <w:del w:id="63" w:date="2024-12-23T16:12:23Z" w:author="Владислав Бурдинский"/>
          <w:sz w:val="28"/>
          <w:szCs w:val="28"/>
        </w:rPr>
      </w:pPr>
      <w:del w:id="6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Ц</w:delText>
        </w:r>
      </w:del>
      <w:del w:id="65" w:date="2024-12-23T16:12:23Z" w:author="Владислав Бурдинский">
        <w:r>
          <w:rPr>
            <w:sz w:val="28"/>
            <w:szCs w:val="28"/>
          </w:rPr>
          <w:tab/>
        </w:r>
      </w:del>
      <w:del w:id="6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елью является приобретение практических навыков в</w:delText>
        </w:r>
      </w:del>
      <w:del w:id="6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spacing w:after="0" w:line="240" w:lineRule="auto"/>
        <w:rPr>
          <w:del w:id="68" w:date="2024-12-23T16:12:23Z" w:author="Владислав Бурдинский"/>
          <w:sz w:val="28"/>
          <w:szCs w:val="28"/>
        </w:rPr>
      </w:pPr>
      <w:del w:id="69" w:date="2024-12-23T16:12:23Z" w:author="Владислав Бурдинский">
        <w:r>
          <w:rPr>
            <w:rFonts w:ascii="Arial Unicode MS" w:cs="Arial Unicode MS" w:hAnsi="Arial Unicode MS" w:eastAsia="Arial Unicode MS" w:hint="default"/>
            <w:b w:val="0"/>
            <w:bCs w:val="0"/>
            <w:i w:val="0"/>
            <w:iCs w:val="0"/>
            <w:sz w:val="28"/>
            <w:szCs w:val="28"/>
            <w:rtl w:val="0"/>
            <w:lang w:val="ru-RU"/>
          </w:rPr>
          <w:sym w:font="Arial Unicode MS" w:char="F0B7"/>
        </w:r>
      </w:del>
      <w:del w:id="70" w:date="2024-12-23T16:12:23Z" w:author="Владислав Бурдинский">
        <w:r>
          <w:rPr>
            <w:sz w:val="28"/>
            <w:szCs w:val="28"/>
            <w:rtl w:val="0"/>
          </w:rPr>
          <w:tab/>
          <w:delText>Создание динамических библиотек</w:delText>
        </w:r>
      </w:del>
    </w:p>
    <w:p>
      <w:pPr>
        <w:pStyle w:val="Normal.0"/>
        <w:spacing w:after="0" w:line="240" w:lineRule="auto"/>
        <w:rPr>
          <w:del w:id="71" w:date="2024-12-23T16:12:23Z" w:author="Владислав Бурдинский"/>
          <w:sz w:val="28"/>
          <w:szCs w:val="28"/>
        </w:rPr>
      </w:pPr>
      <w:del w:id="72" w:date="2024-12-23T16:12:23Z" w:author="Владислав Бурдинский">
        <w:r>
          <w:rPr>
            <w:rFonts w:ascii="Arial Unicode MS" w:cs="Arial Unicode MS" w:hAnsi="Arial Unicode MS" w:eastAsia="Arial Unicode MS" w:hint="default"/>
            <w:b w:val="0"/>
            <w:bCs w:val="0"/>
            <w:i w:val="0"/>
            <w:iCs w:val="0"/>
            <w:sz w:val="28"/>
            <w:szCs w:val="28"/>
            <w:rtl w:val="0"/>
            <w:lang w:val="ru-RU"/>
          </w:rPr>
          <w:sym w:font="Arial Unicode MS" w:char="F0B7"/>
        </w:r>
      </w:del>
      <w:del w:id="73" w:date="2024-12-23T16:12:23Z" w:author="Владислав Бурдинский">
        <w:r>
          <w:rPr>
            <w:sz w:val="28"/>
            <w:szCs w:val="28"/>
            <w:rtl w:val="0"/>
          </w:rPr>
          <w:tab/>
          <w:delText>Создание программ</w:delText>
        </w:r>
      </w:del>
      <w:del w:id="7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75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которые используют функции динамических библиотек</w:delText>
        </w:r>
      </w:del>
    </w:p>
    <w:p>
      <w:pPr>
        <w:pStyle w:val="Normal.0"/>
        <w:spacing w:after="0" w:line="240" w:lineRule="auto"/>
        <w:rPr>
          <w:del w:id="76" w:date="2024-12-23T16:12:23Z" w:author="Владислав Бурдинский"/>
          <w:sz w:val="28"/>
          <w:szCs w:val="28"/>
        </w:rPr>
      </w:pPr>
    </w:p>
    <w:p>
      <w:pPr>
        <w:pStyle w:val="Normal.0"/>
        <w:spacing w:after="0" w:line="240" w:lineRule="auto"/>
        <w:rPr>
          <w:del w:id="77" w:date="2024-12-23T16:12:23Z" w:author="Владислав Бурдинский"/>
          <w:sz w:val="28"/>
          <w:szCs w:val="28"/>
        </w:rPr>
      </w:pPr>
      <w:del w:id="7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Задание</w:delText>
        </w:r>
      </w:del>
    </w:p>
    <w:p>
      <w:pPr>
        <w:pStyle w:val="Normal.0"/>
        <w:spacing w:after="0" w:line="240" w:lineRule="auto"/>
        <w:rPr>
          <w:del w:id="79" w:date="2024-12-23T16:12:23Z" w:author="Владислав Бурдинский"/>
          <w:sz w:val="28"/>
          <w:szCs w:val="28"/>
        </w:rPr>
      </w:pPr>
      <w:del w:id="80" w:date="2024-12-23T16:12:23Z" w:author="Владислав Бурдинский">
        <w:r>
          <w:rPr>
            <w:sz w:val="28"/>
            <w:szCs w:val="28"/>
          </w:rPr>
          <w:tab/>
        </w:r>
      </w:del>
      <w:del w:id="81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Требуется создать динамические библиотеки</w:delText>
        </w:r>
      </w:del>
      <w:del w:id="82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83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которые реализуют заданный вариантом функционал</w:delText>
        </w:r>
      </w:del>
      <w:del w:id="8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85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Далее использовать данные библиотеки </w:delText>
        </w:r>
      </w:del>
      <w:del w:id="8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2-</w:delText>
        </w:r>
      </w:del>
      <w:del w:id="8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мя способами</w:delText>
        </w:r>
      </w:del>
      <w:del w:id="8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spacing w:after="0" w:line="240" w:lineRule="auto"/>
        <w:rPr>
          <w:del w:id="89" w:date="2024-12-23T16:12:23Z" w:author="Владислав Бурдинский"/>
          <w:sz w:val="28"/>
          <w:szCs w:val="28"/>
        </w:rPr>
      </w:pPr>
      <w:del w:id="90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1.</w:delText>
          <w:tab/>
        </w:r>
      </w:del>
      <w:del w:id="91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Во время компиляции </w:delText>
        </w:r>
      </w:del>
      <w:del w:id="92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(</w:delText>
        </w:r>
      </w:del>
      <w:del w:id="93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на этапе «линковки»</w:delText>
        </w:r>
      </w:del>
      <w:del w:id="94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/linking)</w:delText>
        </w:r>
      </w:del>
    </w:p>
    <w:p>
      <w:pPr>
        <w:pStyle w:val="Normal.0"/>
        <w:spacing w:after="0" w:line="240" w:lineRule="auto"/>
        <w:rPr>
          <w:del w:id="95" w:date="2024-12-23T16:12:23Z" w:author="Владислав Бурдинский"/>
          <w:sz w:val="28"/>
          <w:szCs w:val="28"/>
        </w:rPr>
      </w:pPr>
      <w:del w:id="96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2.</w:delText>
          <w:tab/>
        </w:r>
      </w:del>
      <w:del w:id="97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Во время исполнения программы</w:delText>
        </w:r>
      </w:del>
      <w:del w:id="98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99" w:date="2024-12-23T16:12:23Z" w:author="Владислав Бурдинский">
        <w:r>
          <w:rPr>
            <w:sz w:val="28"/>
            <w:szCs w:val="28"/>
            <w:rtl w:val="0"/>
            <w:lang w:val="ru-RU"/>
          </w:rPr>
          <w:delText>Библиотеки загружаются в память с помощью интерфейса ОС для работы с динамическими библиотеками</w:delText>
        </w:r>
      </w:del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del w:id="10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два дочерних процесса</w:delText>
        </w:r>
      </w:del>
      <w:del w:id="10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0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Перенаправление стандартных потоков ввода</w:delText>
        </w:r>
      </w:del>
      <w:del w:id="10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-</w:delText>
        </w:r>
      </w:del>
      <w:del w:id="10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вывода показано на картинке выше</w:delText>
        </w:r>
      </w:del>
      <w:del w:id="10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Child1 </w:delText>
        </w:r>
      </w:del>
      <w:del w:id="106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107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10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можно «соединить» между собой дополнительным каналом</w:delText>
        </w:r>
      </w:del>
      <w:del w:id="10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1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и дочерний процесс должны быть представлены разными программами</w:delText>
        </w:r>
      </w:del>
      <w:del w:id="11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1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Родительский процесс принимает от пользователя строки произвольной длины и пересылает их в </w:delText>
        </w:r>
      </w:del>
      <w:del w:id="11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pipe1. </w:delText>
        </w:r>
      </w:del>
      <w:del w:id="114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Процесс </w:delText>
        </w:r>
      </w:del>
      <w:del w:id="115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child1 </w:delText>
        </w:r>
      </w:del>
      <w:del w:id="116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117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118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производят работу над строками</w:delText>
        </w:r>
      </w:del>
      <w:del w:id="119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120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пересылает результат своей работы родительскому процессу</w:delText>
        </w:r>
      </w:del>
      <w:del w:id="121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22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полученный результат выводит в стандартный поток вывода</w:delText>
        </w:r>
      </w:del>
      <w:del w:id="123" w:date="2024-12-23T14:58:50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124" w:date="2024-12-23T16:06:25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del w:id="125" w:date="2024-12-23T16:06:25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delText>Вариант задания</w:delText>
        </w:r>
      </w:del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126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13 </w:delText>
        </w:r>
      </w:del>
      <w:del w:id="127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вариант</w:delText>
        </w:r>
      </w:del>
      <w:del w:id="128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) Child1 </w:delText>
        </w:r>
      </w:del>
      <w:del w:id="129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переводит строки в нижний регистр</w:delText>
        </w:r>
      </w:del>
      <w:del w:id="130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131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превращает все пробельные символы в символ «</w:delText>
        </w:r>
      </w:del>
      <w:del w:id="132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_</w:delText>
        </w:r>
      </w:del>
      <w:del w:id="133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»</w:delText>
        </w:r>
      </w:del>
      <w:del w:id="134" w:date="2024-12-23T14:59:53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135" w:date="2024-12-23T15:00:12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del w:id="136" w:date="2024-12-23T15:00:12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137" w:date="2024-12-23T15:00:12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Общие сведения о программе</w:delText>
        </w:r>
      </w:del>
    </w:p>
    <w:p>
      <w:pPr>
        <w:pStyle w:val="Normal.0"/>
        <w:tabs>
          <w:tab w:val="left" w:pos="3553"/>
        </w:tabs>
        <w:spacing w:after="0" w:line="360" w:lineRule="auto"/>
        <w:rPr>
          <w:del w:id="138" w:date="2024-12-23T15:00:12Z" w:author="Владислав Бурдинский"/>
        </w:rPr>
      </w:pPr>
      <w:del w:id="139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Программа компилируется из файла </w:delText>
        </w:r>
      </w:del>
      <w:del w:id="140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lab</w:delText>
        </w:r>
      </w:del>
      <w:del w:id="141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2.</w:delText>
        </w:r>
      </w:del>
      <w:del w:id="142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c</w:delText>
        </w:r>
      </w:del>
      <w:del w:id="143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. . </w:delText>
        </w:r>
      </w:del>
      <w:del w:id="144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В программе используются следующие системные вызовы</w:delText>
        </w:r>
      </w:del>
      <w:del w:id="145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146" w:date="2024-12-23T15:00:12Z" w:author="Владислав Бурдинский"/>
          <w:rFonts w:ascii="Arial" w:cs="Arial" w:hAnsi="Arial" w:eastAsia="Arial"/>
          <w:outline w:val="0"/>
          <w:color w:val="202122"/>
          <w:sz w:val="28"/>
          <w:szCs w:val="28"/>
          <w:u w:color="202122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del w:id="147" w:date="2024-12-23T15:00:12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en-US"/>
            <w14:textFill>
              <w14:solidFill>
                <w14:srgbClr w14:val="000000"/>
              </w14:solidFill>
            </w14:textFill>
          </w:rPr>
          <w:delText>fork</w:delText>
        </w:r>
      </w:del>
      <w:del w:id="148" w:date="2024-12-23T15:00:12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</w:delText>
        </w:r>
      </w:del>
      <w:del w:id="149" w:date="2024-12-23T15:00:1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- </w:delText>
        </w:r>
      </w:del>
      <w:del w:id="150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создает новый </w:delText>
        </w:r>
      </w:del>
      <w:del w:id="151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begin" w:fldLock="0"/>
        </w:r>
      </w:del>
      <w:del w:id="152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delInstrText xml:space="preserve"> HYPERLINK "https://ru.wikipedia.org/wiki/%25D0%259F%25D1%2580%25D0%25BE%25D1%2586%25D0%25B5%25D1%2581%25D1%2581_(%25D0%25B8%25D0%25BD%25D1%2584%25D0%25BE%25D1%2580%25D0%25BC%25D0%25B0%25D1%2582%25D0%25B8%25D0%25BA%25D0%25B0)"</w:delInstrText>
        </w:r>
      </w:del>
      <w:del w:id="153" w:date="2024-12-23T15:00:12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separate" w:fldLock="0"/>
        </w:r>
      </w:del>
      <w:del w:id="154" w:date="2024-12-23T15:00:12Z" w:author="Владислав Бурдинский">
        <w:r>
          <w:rPr>
            <w:rStyle w:val="Hyperlink.0"/>
            <w:rFonts w:ascii="Arial" w:hAnsi="Arial" w:hint="default"/>
            <w:outline w:val="0"/>
            <w:color w:val="0b0080"/>
            <w:sz w:val="28"/>
            <w:szCs w:val="28"/>
            <w:u w:val="single" w:color="0b0080"/>
            <w:shd w:val="clear" w:color="auto" w:fill="ffffff"/>
            <w:rtl w:val="0"/>
            <w:lang w:val="ru-RU"/>
            <w14:textFill>
              <w14:solidFill>
                <w14:srgbClr w14:val="0B0080"/>
              </w14:solidFill>
            </w14:textFill>
          </w:rPr>
          <w:delText>процесс</w:delText>
        </w:r>
      </w:del>
      <w:del w:id="155" w:date="2024-12-23T15:00:12Z" w:author="Владислав Бурдинский">
        <w:r>
          <w:rPr>
            <w:rFonts w:ascii="Arial" w:cs="Arial" w:hAnsi="Arial" w:eastAsia="Arial"/>
            <w:outline w:val="0"/>
            <w:color w:val="202122"/>
            <w:sz w:val="28"/>
            <w:szCs w:val="28"/>
            <w14:textFill>
              <w14:solidFill>
                <w14:srgbClr w14:val="202122"/>
              </w14:solidFill>
            </w14:textFill>
          </w:rPr>
          <w:fldChar w:fldCharType="end" w:fldLock="0"/>
        </w:r>
      </w:del>
      <w:del w:id="156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 </w:delText>
        </w:r>
      </w:del>
      <w:del w:id="157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(</w:delText>
        </w:r>
      </w:del>
      <w:del w:id="158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потомок</w:delText>
        </w:r>
      </w:del>
      <w:del w:id="159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), </w:delText>
        </w:r>
      </w:del>
      <w:del w:id="160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который является практически полной копией процесса</w:delText>
        </w:r>
      </w:del>
      <w:del w:id="161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-</w:delText>
        </w:r>
      </w:del>
      <w:del w:id="162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родителя</w:delText>
        </w:r>
      </w:del>
      <w:del w:id="163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, </w:delText>
        </w:r>
      </w:del>
      <w:del w:id="164" w:date="2024-12-23T15:00:12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выполняющего этот вызов</w:delText>
        </w:r>
      </w:del>
      <w:del w:id="165" w:date="2024-12-23T15:00:12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.</w:delText>
        </w:r>
      </w:del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  <w:rPr>
          <w:del w:id="166" w:date="2024-12-23T15:00:12Z" w:author="Владислав Бурдинский"/>
        </w:rPr>
      </w:pPr>
      <w:del w:id="167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pipe</w:delText>
        </w:r>
      </w:del>
      <w:del w:id="168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169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170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создаёт однонаправленный канал данных</w:delText>
        </w:r>
      </w:del>
      <w:del w:id="171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172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который можно использовать для взаимодействия между процессами</w:delText>
        </w:r>
      </w:del>
      <w:del w:id="173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del w:id="174" w:date="2024-12-23T15:00:12Z" w:author="Владислав Бурдинский"/>
          <w:rFonts w:ascii="Times New Roman" w:cs="Times New Roman" w:hAnsi="Times New Roman" w:eastAsia="Times New Roman"/>
          <w:sz w:val="28"/>
          <w:szCs w:val="28"/>
          <w:rtl w:val="0"/>
        </w:rPr>
      </w:pPr>
      <w:del w:id="175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read</w:delText>
        </w:r>
      </w:del>
      <w:del w:id="176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177" w:date="2024-12-23T15:00:1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178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Считывает данные из файла</w:delText>
        </w:r>
      </w:del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</w:pPr>
      <w:del w:id="179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write</w:delText>
        </w:r>
      </w:del>
      <w:del w:id="180" w:date="2024-12-23T15:00:12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- </w:delText>
        </w:r>
      </w:del>
      <w:del w:id="181" w:date="2024-12-23T15:00:1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 записывает в файл</w:delText>
        </w:r>
      </w:del>
    </w:p>
    <w:p>
      <w:pPr>
        <w:pStyle w:val="Normal.0"/>
        <w:tabs>
          <w:tab w:val="left" w:pos="3553"/>
        </w:tabs>
        <w:spacing w:after="0" w:line="360" w:lineRule="auto"/>
        <w:ind w:left="720" w:firstLine="0"/>
        <w:jc w:val="both"/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ins w:id="182" w:date="2024-12-23T16:24:15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>Код программы</w:t>
      </w: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ins w:id="183" w:date="2024-12-23T16:24:15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ins w:id="184" w:date="2024-12-23T16:24:15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t>Client.cpp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6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pt-PT"/>
            <w14:textFill>
              <w14:solidFill>
                <w14:srgbClr w14:val="6A9955"/>
              </w14:solidFill>
            </w14:textFill>
          </w:rPr>
          <w:t>// client.cpp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8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9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&lt;iostream&gt;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9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9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&lt;string&gt;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9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9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&lt;zmq.hpp&gt;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2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2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sendRequest</w:t>
        </w:r>
      </w:ins>
      <w:ins w:id="2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0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0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2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21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1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2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1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22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req</w:t>
        </w:r>
      </w:ins>
      <w:ins w:id="2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2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2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message_t</w:t>
        </w:r>
      </w:ins>
      <w:ins w:id="2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t>request</w:t>
        </w:r>
      </w:ins>
      <w:ins w:id="2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3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req</w:t>
        </w:r>
      </w:ins>
      <w:ins w:id="2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3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3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memcpy</w:t>
        </w:r>
      </w:ins>
      <w:ins w:id="2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((</w:t>
        </w:r>
      </w:ins>
      <w:ins w:id="23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24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</w:t>
        </w:r>
      </w:ins>
      <w:ins w:id="2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  <w:ins w:id="24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2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4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data</w:t>
        </w:r>
      </w:ins>
      <w:ins w:id="2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24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req</w:t>
        </w:r>
      </w:ins>
      <w:ins w:id="2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4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data</w:t>
        </w:r>
      </w:ins>
      <w:ins w:id="2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25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req</w:t>
        </w:r>
      </w:ins>
      <w:ins w:id="2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5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5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5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send</w:t>
        </w:r>
      </w:ins>
      <w:ins w:id="2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 xml:space="preserve">(request, </w:t>
        </w:r>
      </w:ins>
      <w:ins w:id="26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6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send_flags</w:t>
        </w:r>
      </w:ins>
      <w:ins w:id="2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::none);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2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7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recvReply</w:t>
        </w:r>
      </w:ins>
      <w:ins w:id="2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7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7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2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28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8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message_t</w:t>
        </w:r>
      </w:ins>
      <w:ins w:id="2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reply;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9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9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recv</w:t>
        </w:r>
      </w:ins>
      <w:ins w:id="2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9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2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reply);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9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</w:t>
        </w:r>
      </w:ins>
      <w:ins w:id="30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rep_str</w:t>
        </w:r>
      </w:ins>
      <w:ins w:id="3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0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static_cast</w:t>
        </w:r>
      </w:ins>
      <w:ins w:id="30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30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char</w:t>
        </w:r>
      </w:ins>
      <w:ins w:id="30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*&gt;</w:t>
        </w:r>
      </w:ins>
      <w:ins w:id="3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0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reply</w:t>
        </w:r>
      </w:ins>
      <w:ins w:id="3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1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data</w:t>
        </w:r>
      </w:ins>
      <w:ins w:id="3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()), </w:t>
        </w:r>
      </w:ins>
      <w:ins w:id="31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reply</w:t>
        </w:r>
      </w:ins>
      <w:ins w:id="3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1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3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1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rep_str;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3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main</w:t>
        </w:r>
      </w:ins>
      <w:ins w:id="3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3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3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t>context_t</w:t>
        </w:r>
      </w:ins>
      <w:ins w:id="3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context</w:t>
        </w:r>
      </w:ins>
      <w:ins w:id="3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36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3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4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3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4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3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socket</w:t>
        </w:r>
      </w:ins>
      <w:ins w:id="3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>(context, ZMQ_REQ);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4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3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5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connect</w:t>
        </w:r>
      </w:ins>
      <w:ins w:id="3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5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pt-PT"/>
            <w14:textFill>
              <w14:solidFill>
                <w14:srgbClr w14:val="CE9178"/>
              </w14:solidFill>
            </w14:textFill>
          </w:rPr>
          <w:t>"tcp://localhost:5555"</w:t>
        </w:r>
      </w:ins>
      <w:ins w:id="3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5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35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3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362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Введите ваш логин</w:t>
        </w:r>
      </w:ins>
      <w:ins w:id="36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3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6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::string login;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7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::cin </w:t>
        </w:r>
      </w:ins>
      <w:ins w:id="37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3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 xml:space="preserve"> login;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8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req </w:t>
        </w:r>
      </w:ins>
      <w:ins w:id="38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s-ES_tradnl"/>
            <w14:textFill>
              <w14:solidFill>
                <w14:srgbClr w14:val="CE9178"/>
              </w14:solidFill>
            </w14:textFill>
          </w:rPr>
          <w:t>"LOGIN:"</w:t>
        </w:r>
      </w:ins>
      <w:ins w:id="3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3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 xml:space="preserve"> login;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9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sendRequest</w:t>
        </w:r>
      </w:ins>
      <w:ins w:id="3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(socket, req);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9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rep_str </w:t>
        </w:r>
      </w:ins>
      <w:ins w:id="39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recvReply</w:t>
        </w:r>
      </w:ins>
      <w:ins w:id="3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0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rep_str</w:t>
        </w:r>
      </w:ins>
      <w:ins w:id="4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0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0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"OK:"</w:t>
        </w:r>
      </w:ins>
      <w:ins w:id="4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1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4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2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1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41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4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421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Ошибка входа</w:t>
        </w:r>
      </w:ins>
      <w:ins w:id="42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4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4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rep_str </w:t>
        </w:r>
      </w:ins>
      <w:ins w:id="42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4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>::endl;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3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43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4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4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44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4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447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Успешный вход</w:t>
        </w:r>
      </w:ins>
      <w:ins w:id="44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4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4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rep_str </w:t>
        </w:r>
      </w:ins>
      <w:ins w:id="45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4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>::endl;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6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4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inGame </w:t>
        </w:r>
      </w:ins>
      <w:ins w:id="46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4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7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4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gameStarted</w:t>
        </w:r>
      </w:ins>
      <w:ins w:id="4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4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8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8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4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9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4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9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4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9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4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inGame)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0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50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5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07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508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Вы вне игры</w:t>
        </w:r>
      </w:ins>
      <w:ins w:id="50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 xml:space="preserve">. </w:t>
        </w:r>
      </w:ins>
      <w:ins w:id="510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Доступные действия</w:t>
        </w:r>
      </w:ins>
      <w:ins w:id="51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:</w:t>
        </w:r>
      </w:ins>
      <w:ins w:id="512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51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1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51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5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"1) CREATE_GAME</w:t>
        </w:r>
      </w:ins>
      <w:ins w:id="522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52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2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52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5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"2) JOIN_GAME</w:t>
        </w:r>
      </w:ins>
      <w:ins w:id="532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53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3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53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5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"3) LIST_GAMES</w:t>
        </w:r>
      </w:ins>
      <w:ins w:id="542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54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4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54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5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"4) INVITE</w:t>
        </w:r>
      </w:ins>
      <w:ins w:id="552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55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5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55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5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"5) QUIT (</w:t>
        </w:r>
      </w:ins>
      <w:ins w:id="562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выйти из программы</w:t>
        </w:r>
      </w:ins>
      <w:ins w:id="56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)</w:t>
        </w:r>
      </w:ins>
      <w:ins w:id="564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56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6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6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choice;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7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::cin </w:t>
        </w:r>
      </w:ins>
      <w:ins w:id="57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5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choice;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8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(choice </w:t>
        </w:r>
      </w:ins>
      <w:ins w:id="58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5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8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5</w:t>
        </w:r>
      </w:ins>
      <w:ins w:id="5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8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58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break</w:t>
        </w:r>
      </w:ins>
      <w:ins w:id="5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9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9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9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9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::string req;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9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9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6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(choice </w:t>
        </w:r>
      </w:ins>
      <w:ins w:id="60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6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03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6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0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60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60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6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1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612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Введите имя новой игры</w:t>
        </w:r>
      </w:ins>
      <w:ins w:id="61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6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1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61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::string gname;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1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62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::cin </w:t>
        </w:r>
      </w:ins>
      <w:ins w:id="62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6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 xml:space="preserve"> gname;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2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req </w:t>
        </w:r>
      </w:ins>
      <w:ins w:id="62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6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2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"CREATE_GAME:"</w:t>
        </w:r>
      </w:ins>
      <w:ins w:id="6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3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6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gname </w:t>
        </w:r>
      </w:ins>
      <w:ins w:id="63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6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3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"|"</w:t>
        </w:r>
      </w:ins>
      <w:ins w:id="6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3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6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 xml:space="preserve"> login;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3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64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6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4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6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(choice </w:t>
        </w:r>
      </w:ins>
      <w:ins w:id="64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6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47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6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4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65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65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6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5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656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Введите имя игры для подключения</w:t>
        </w:r>
      </w:ins>
      <w:ins w:id="65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6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5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66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::string gname;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6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66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6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::cin </w:t>
        </w:r>
      </w:ins>
      <w:ins w:id="66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6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 xml:space="preserve"> gname;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6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req </w:t>
        </w:r>
      </w:ins>
      <w:ins w:id="67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6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7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"JOIN_GAME:"</w:t>
        </w:r>
      </w:ins>
      <w:ins w:id="6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7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6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gname </w:t>
        </w:r>
      </w:ins>
      <w:ins w:id="67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6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7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"|"</w:t>
        </w:r>
      </w:ins>
      <w:ins w:id="6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8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6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 xml:space="preserve"> login;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8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68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6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8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6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(choice </w:t>
        </w:r>
      </w:ins>
      <w:ins w:id="68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6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91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3</w:t>
        </w:r>
      </w:ins>
      <w:ins w:id="6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69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6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req </w:t>
        </w:r>
      </w:ins>
      <w:ins w:id="69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6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9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"LIST_GAMES:"</w:t>
        </w:r>
      </w:ins>
      <w:ins w:id="6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69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7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 xml:space="preserve"> login;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0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70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7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0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7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(choice </w:t>
        </w:r>
      </w:ins>
      <w:ins w:id="70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7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09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4</w:t>
        </w:r>
      </w:ins>
      <w:ins w:id="7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1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71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7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71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7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1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718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Введите логин для приглашения</w:t>
        </w:r>
      </w:ins>
      <w:ins w:id="71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7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2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72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7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::string other;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2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72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7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::cin </w:t>
        </w:r>
      </w:ins>
      <w:ins w:id="72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7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other;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3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req </w:t>
        </w:r>
      </w:ins>
      <w:ins w:id="73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7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3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"INVITE:"</w:t>
        </w:r>
      </w:ins>
      <w:ins w:id="7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3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7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other </w:t>
        </w:r>
      </w:ins>
      <w:ins w:id="73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7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4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"|"</w:t>
        </w:r>
      </w:ins>
      <w:ins w:id="7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4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7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 xml:space="preserve"> login;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4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74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7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4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75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7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75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7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5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756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Неизвестный выбор</w:t>
        </w:r>
      </w:ins>
      <w:ins w:id="75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.</w:t>
        </w:r>
      </w:ins>
      <w:ins w:id="758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75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7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6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76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fr-FR"/>
            <w14:textFill>
              <w14:solidFill>
                <w14:srgbClr w14:val="C586C0"/>
              </w14:solidFill>
            </w14:textFill>
          </w:rPr>
          <w:t>continue</w:t>
        </w:r>
      </w:ins>
      <w:ins w:id="7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6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6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6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77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sendRequest</w:t>
        </w:r>
      </w:ins>
      <w:ins w:id="7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(socket, req);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7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77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7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77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7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7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rep</w:t>
        </w:r>
      </w:ins>
      <w:ins w:id="7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8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7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8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recvReply</w:t>
        </w:r>
      </w:ins>
      <w:ins w:id="7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78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7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78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7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78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7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9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7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9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793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Ответ сервера</w:t>
        </w:r>
      </w:ins>
      <w:ins w:id="79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7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79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7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rep </w:t>
        </w:r>
      </w:ins>
      <w:ins w:id="79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7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0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>::endl;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0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80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8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80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rep</w:t>
        </w:r>
      </w:ins>
      <w:ins w:id="8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0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8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1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"OK:GAME_CREATED"</w:t>
        </w:r>
      </w:ins>
      <w:ins w:id="8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81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8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1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8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1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||</w:t>
        </w:r>
      </w:ins>
      <w:ins w:id="8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1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rep</w:t>
        </w:r>
      </w:ins>
      <w:ins w:id="8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2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8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2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"OK:JOINED"</w:t>
        </w:r>
      </w:ins>
      <w:ins w:id="8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82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8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26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8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2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inGame </w:t>
        </w:r>
      </w:ins>
      <w:ins w:id="83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8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3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8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3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83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8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83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req</w:t>
        </w:r>
      </w:ins>
      <w:ins w:id="8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4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8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4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"CREATE_GAME:"</w:t>
        </w:r>
      </w:ins>
      <w:ins w:id="8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84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8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46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8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4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currentGame </w:t>
        </w:r>
      </w:ins>
      <w:ins w:id="85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8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5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req</w:t>
        </w:r>
      </w:ins>
      <w:ins w:id="8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5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8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5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8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85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string</w:t>
        </w:r>
      </w:ins>
      <w:ins w:id="8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6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"CREATE_GAME:"</w:t>
        </w:r>
      </w:ins>
      <w:ins w:id="8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).</w:t>
        </w:r>
      </w:ins>
      <w:ins w:id="86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8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6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currentGame </w:t>
        </w:r>
      </w:ins>
      <w:ins w:id="86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8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6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8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7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8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72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8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87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8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7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8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7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'|'</w:t>
        </w:r>
      </w:ins>
      <w:ins w:id="8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8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 </w:t>
        </w:r>
      </w:ins>
      <w:ins w:id="88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8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8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8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88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req</w:t>
        </w:r>
      </w:ins>
      <w:ins w:id="8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88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8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89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"JOIN_GAME:"</w:t>
        </w:r>
      </w:ins>
      <w:ins w:id="8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89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8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89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8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89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8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currentGame </w:t>
        </w:r>
      </w:ins>
      <w:ins w:id="89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8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0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req</w:t>
        </w:r>
      </w:ins>
      <w:ins w:id="9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90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9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0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9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90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string</w:t>
        </w:r>
      </w:ins>
      <w:ins w:id="9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0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"JOIN_GAME:"</w:t>
        </w:r>
      </w:ins>
      <w:ins w:id="9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).</w:t>
        </w:r>
      </w:ins>
      <w:ins w:id="91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9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1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currentGame </w:t>
        </w:r>
      </w:ins>
      <w:ins w:id="91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9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1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9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91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9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20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9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92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9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92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9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2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'|'</w:t>
        </w:r>
      </w:ins>
      <w:ins w:id="9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2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3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3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93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9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3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37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// </w:t>
        </w:r>
      </w:ins>
      <w:ins w:id="938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Получаем статус игры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3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4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94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9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req </w:t>
        </w:r>
      </w:ins>
      <w:ins w:id="94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9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4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"GAME_STATUS:"</w:t>
        </w:r>
      </w:ins>
      <w:ins w:id="9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4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9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 xml:space="preserve"> login;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5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95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sendRequest</w:t>
        </w:r>
      </w:ins>
      <w:ins w:id="9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(socket, req);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5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95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9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rep </w:t>
        </w:r>
      </w:ins>
      <w:ins w:id="95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9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6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recvReply</w:t>
        </w:r>
      </w:ins>
      <w:ins w:id="9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6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96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9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96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rep</w:t>
        </w:r>
      </w:ins>
      <w:ins w:id="9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96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9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7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"OK:"</w:t>
        </w:r>
      </w:ins>
      <w:ins w:id="9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97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9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75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9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7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97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9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98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rep</w:t>
        </w:r>
      </w:ins>
      <w:ins w:id="9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98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9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98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"STARTED"</w:t>
        </w:r>
      </w:ins>
      <w:ins w:id="9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98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9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8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9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99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9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::npos)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9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9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gameStarted </w:t>
        </w:r>
      </w:ins>
      <w:ins w:id="99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9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99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9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99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 </w:t>
        </w:r>
      </w:ins>
      <w:ins w:id="100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0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0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gameStarted </w:t>
        </w:r>
      </w:ins>
      <w:ins w:id="100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0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0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10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0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1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01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01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0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1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18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01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 xml:space="preserve">--- </w:t>
        </w:r>
      </w:ins>
      <w:ins w:id="1020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 xml:space="preserve">Состояние игры </w:t>
        </w:r>
      </w:ins>
      <w:ins w:id="102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---</w:t>
        </w:r>
      </w:ins>
      <w:ins w:id="1022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02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2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0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rep </w:t>
        </w:r>
      </w:ins>
      <w:ins w:id="102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0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2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30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03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----------------------</w:t>
        </w:r>
      </w:ins>
      <w:ins w:id="1032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03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3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 </w:t>
        </w:r>
      </w:ins>
      <w:ins w:id="103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0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3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04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04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0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4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46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Ошибка получения статуса</w:t>
        </w:r>
      </w:ins>
      <w:ins w:id="104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10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4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0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rep </w:t>
        </w:r>
      </w:ins>
      <w:ins w:id="105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0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5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>::endl;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5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5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5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6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06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0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06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10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gameStarted)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6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67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// </w:t>
        </w:r>
      </w:ins>
      <w:ins w:id="1068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Расставляем корабли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6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70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// </w:t>
        </w:r>
      </w:ins>
      <w:ins w:id="1071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Нам нужно </w:t>
        </w:r>
      </w:ins>
      <w:ins w:id="1072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3 </w:t>
        </w:r>
      </w:ins>
      <w:ins w:id="1073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раза расставить корабли</w:t>
        </w:r>
      </w:ins>
      <w:ins w:id="1074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: 1x4, 2x3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7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07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07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0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8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82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083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Игра не началась</w:t>
        </w:r>
      </w:ins>
      <w:ins w:id="108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 xml:space="preserve">. </w:t>
        </w:r>
      </w:ins>
      <w:ins w:id="1085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 xml:space="preserve">Вам нужно расставить </w:t>
        </w:r>
      </w:ins>
      <w:ins w:id="108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 xml:space="preserve">3 </w:t>
        </w:r>
      </w:ins>
      <w:ins w:id="1087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корабля</w:t>
        </w:r>
      </w:ins>
      <w:ins w:id="108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.</w:t>
        </w:r>
      </w:ins>
      <w:ins w:id="1089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09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0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09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0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09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0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09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0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09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0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0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101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 xml:space="preserve">Введите </w:t>
        </w:r>
      </w:ins>
      <w:ins w:id="110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 xml:space="preserve">1 </w:t>
        </w:r>
      </w:ins>
      <w:ins w:id="1103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чтобы поставить корабль</w:t>
        </w:r>
      </w:ins>
      <w:ins w:id="110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 xml:space="preserve">, 2 </w:t>
        </w:r>
      </w:ins>
      <w:ins w:id="1105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чтобы выйти из игры</w:t>
        </w:r>
      </w:ins>
      <w:ins w:id="110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11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0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11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1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1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choice</w:t>
        </w:r>
      </w:ins>
      <w:ins w:id="11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1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11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1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cin</w:t>
        </w:r>
      </w:ins>
      <w:ins w:id="11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2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11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choice;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2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12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1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(choice </w:t>
        </w:r>
      </w:ins>
      <w:ins w:id="112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1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28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11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3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inGame </w:t>
        </w:r>
      </w:ins>
      <w:ins w:id="113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1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3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11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3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13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11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14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clear</w:t>
        </w:r>
      </w:ins>
      <w:ins w:id="11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4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14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fr-FR"/>
            <w14:textFill>
              <w14:solidFill>
                <w14:srgbClr w14:val="C586C0"/>
              </w14:solidFill>
            </w14:textFill>
          </w:rPr>
          <w:t>continue</w:t>
        </w:r>
      </w:ins>
      <w:ins w:id="11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4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4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15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1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(choice </w:t>
        </w:r>
      </w:ins>
      <w:ins w:id="115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1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5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1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5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15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16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1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6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163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 xml:space="preserve">Введите координаты корабля </w:t>
        </w:r>
      </w:ins>
      <w:ins w:id="116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s-ES_tradnl"/>
            <w14:textFill>
              <w14:solidFill>
                <w14:srgbClr w14:val="CE9178"/>
              </w14:solidFill>
            </w14:textFill>
          </w:rPr>
          <w:t>(startX startY endX endY): "</w:t>
        </w:r>
      </w:ins>
      <w:ins w:id="11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6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16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1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sx, sy, ex, ey;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7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17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::cin </w:t>
        </w:r>
      </w:ins>
      <w:ins w:id="117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11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 xml:space="preserve"> sx </w:t>
        </w:r>
      </w:ins>
      <w:ins w:id="117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11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sy </w:t>
        </w:r>
      </w:ins>
      <w:ins w:id="117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11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s-ES_tradnl"/>
            <w14:textFill>
              <w14:solidFill>
                <w14:srgbClr w14:val="CCCCCC"/>
              </w14:solidFill>
            </w14:textFill>
          </w:rPr>
          <w:t xml:space="preserve"> ex </w:t>
        </w:r>
      </w:ins>
      <w:ins w:id="118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11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ey;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18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1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18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req </w:t>
        </w:r>
      </w:ins>
      <w:ins w:id="118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1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8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"SETUP_SHIP:"</w:t>
        </w:r>
      </w:ins>
      <w:ins w:id="11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9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1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9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1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19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11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(sx) </w:t>
        </w:r>
      </w:ins>
      <w:ins w:id="119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1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19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","</w:t>
        </w:r>
      </w:ins>
      <w:ins w:id="11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0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2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0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0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12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(sy) </w:t>
        </w:r>
      </w:ins>
      <w:ins w:id="120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2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0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","</w:t>
        </w:r>
      </w:ins>
      <w:ins w:id="12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1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1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              </w:t>
        </w:r>
      </w:ins>
      <w:ins w:id="121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1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12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(ex) </w:t>
        </w:r>
      </w:ins>
      <w:ins w:id="121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2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1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","</w:t>
        </w:r>
      </w:ins>
      <w:ins w:id="12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2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2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2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22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12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(ey) </w:t>
        </w:r>
      </w:ins>
      <w:ins w:id="122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2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2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"|"</w:t>
        </w:r>
      </w:ins>
      <w:ins w:id="12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3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2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 xml:space="preserve"> login </w:t>
        </w:r>
      </w:ins>
      <w:ins w:id="123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2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3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"|"</w:t>
        </w:r>
      </w:ins>
      <w:ins w:id="12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3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2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currentGame;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3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24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sendRequest</w:t>
        </w:r>
      </w:ins>
      <w:ins w:id="12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(socket, req);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4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24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rep </w:t>
        </w:r>
      </w:ins>
      <w:ins w:id="124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2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4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recvReply</w:t>
        </w:r>
      </w:ins>
      <w:ins w:id="12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5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25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25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2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5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258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Ответ сервера</w:t>
        </w:r>
      </w:ins>
      <w:ins w:id="125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12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6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2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rep </w:t>
        </w:r>
      </w:ins>
      <w:ins w:id="126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2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6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>::endl;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6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6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7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127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2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7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75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// </w:t>
        </w:r>
      </w:ins>
      <w:ins w:id="1276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Игра началась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7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27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28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2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8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284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285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Игра идет</w:t>
        </w:r>
      </w:ins>
      <w:ins w:id="128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 xml:space="preserve">. </w:t>
        </w:r>
      </w:ins>
      <w:ins w:id="1287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Доступные действия</w:t>
        </w:r>
      </w:ins>
      <w:ins w:id="128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:</w:t>
        </w:r>
      </w:ins>
      <w:ins w:id="1289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29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2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29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2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29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2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29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2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29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"1) MOVE (</w:t>
        </w:r>
      </w:ins>
      <w:ins w:id="1299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сделать выстрел</w:t>
        </w:r>
      </w:ins>
      <w:ins w:id="130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)</w:t>
        </w:r>
      </w:ins>
      <w:ins w:id="1301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30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3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0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30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30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3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1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"2) GAME_STATUS (</w:t>
        </w:r>
      </w:ins>
      <w:ins w:id="1311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посмотреть состояние</w:t>
        </w:r>
      </w:ins>
      <w:ins w:id="131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)</w:t>
        </w:r>
      </w:ins>
      <w:ins w:id="1313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31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3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1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31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32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3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2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"3) QUIT_GAME (</w:t>
        </w:r>
      </w:ins>
      <w:ins w:id="1323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вернуться в главное меню</w:t>
        </w:r>
      </w:ins>
      <w:ins w:id="132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)</w:t>
        </w:r>
      </w:ins>
      <w:ins w:id="1325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32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3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2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33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3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choice;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3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33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::cin </w:t>
        </w:r>
      </w:ins>
      <w:ins w:id="133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13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choice;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3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3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34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3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(choice </w:t>
        </w:r>
      </w:ins>
      <w:ins w:id="134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3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45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3</w:t>
        </w:r>
      </w:ins>
      <w:ins w:id="13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4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inGame </w:t>
        </w:r>
      </w:ins>
      <w:ins w:id="134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3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5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13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5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35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13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35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clear</w:t>
        </w:r>
      </w:ins>
      <w:ins w:id="13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5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36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fr-FR"/>
            <w14:textFill>
              <w14:solidFill>
                <w14:srgbClr w14:val="C586C0"/>
              </w14:solidFill>
            </w14:textFill>
          </w:rPr>
          <w:t>continue</w:t>
        </w:r>
      </w:ins>
      <w:ins w:id="13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6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 </w:t>
        </w:r>
      </w:ins>
      <w:ins w:id="136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3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6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3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(choice </w:t>
        </w:r>
      </w:ins>
      <w:ins w:id="136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3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71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13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7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37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req </w:t>
        </w:r>
      </w:ins>
      <w:ins w:id="137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3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7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"GAME_STATUS:"</w:t>
        </w:r>
      </w:ins>
      <w:ins w:id="13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8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3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 xml:space="preserve"> login;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8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38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sendRequest</w:t>
        </w:r>
      </w:ins>
      <w:ins w:id="13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(socket, req);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8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38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::string rep </w:t>
        </w:r>
      </w:ins>
      <w:ins w:id="139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3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39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recvReply</w:t>
        </w:r>
      </w:ins>
      <w:ins w:id="13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39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3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39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3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39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4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0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02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Ответ сервера</w:t>
        </w:r>
      </w:ins>
      <w:ins w:id="140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:</w:t>
        </w:r>
      </w:ins>
      <w:ins w:id="1404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40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0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4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rep </w:t>
        </w:r>
      </w:ins>
      <w:ins w:id="140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4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1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>::endl;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1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 </w:t>
        </w:r>
      </w:ins>
      <w:ins w:id="141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4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1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4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 (choice </w:t>
        </w:r>
      </w:ins>
      <w:ins w:id="141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4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21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4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2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42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42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4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2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430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 xml:space="preserve">Введите координаты выстрела </w:t>
        </w:r>
      </w:ins>
      <w:ins w:id="143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t>x y: "</w:t>
        </w:r>
      </w:ins>
      <w:ins w:id="14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3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43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4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x,y;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3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43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::cin </w:t>
        </w:r>
      </w:ins>
      <w:ins w:id="144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14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x </w:t>
        </w:r>
      </w:ins>
      <w:ins w:id="144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&gt;&gt;</w:t>
        </w:r>
      </w:ins>
      <w:ins w:id="14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s-ES_tradnl"/>
            <w14:textFill>
              <w14:solidFill>
                <w14:srgbClr w14:val="CCCCCC"/>
              </w14:solidFill>
            </w14:textFill>
          </w:rPr>
          <w:t xml:space="preserve"> y;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4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44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4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4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req</w:t>
        </w:r>
      </w:ins>
      <w:ins w:id="14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4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"MOVE:"</w:t>
        </w:r>
      </w:ins>
      <w:ins w:id="14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4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5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6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14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(x) </w:t>
        </w:r>
      </w:ins>
      <w:ins w:id="146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4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6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","</w:t>
        </w:r>
      </w:ins>
      <w:ins w:id="14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6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4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6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7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to_string</w:t>
        </w:r>
      </w:ins>
      <w:ins w:id="14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(y) </w:t>
        </w:r>
      </w:ins>
      <w:ins w:id="147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4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7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"|"</w:t>
        </w:r>
      </w:ins>
      <w:ins w:id="14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7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4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 xml:space="preserve"> login </w:t>
        </w:r>
      </w:ins>
      <w:ins w:id="147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4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8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"|"</w:t>
        </w:r>
      </w:ins>
      <w:ins w:id="14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8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4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8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14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8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48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sendRequest</w:t>
        </w:r>
      </w:ins>
      <w:ins w:id="14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(socket, req);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49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4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49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4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49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4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9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rep</w:t>
        </w:r>
      </w:ins>
      <w:ins w:id="14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49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5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0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recvReply</w:t>
        </w:r>
      </w:ins>
      <w:ins w:id="15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>(socket);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0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50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0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cout</w:t>
        </w:r>
      </w:ins>
      <w:ins w:id="15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0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5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1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512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Ответ сервера</w:t>
        </w:r>
      </w:ins>
      <w:ins w:id="151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: "</w:t>
        </w:r>
      </w:ins>
      <w:ins w:id="15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1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5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rep </w:t>
        </w:r>
      </w:ins>
      <w:ins w:id="151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5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1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sv-SE"/>
            <w14:textFill>
              <w14:solidFill>
                <w14:srgbClr w14:val="CCCCCC"/>
              </w14:solidFill>
            </w14:textFill>
          </w:rPr>
          <w:t>::endl;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2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22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        // </w:t>
        </w:r>
      </w:ins>
      <w:ins w:id="1523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Если это был </w:t>
        </w:r>
      </w:ins>
      <w:ins w:id="1524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WIN - </w:t>
        </w:r>
      </w:ins>
      <w:ins w:id="1525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игра окончена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2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52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5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53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rep</w:t>
        </w:r>
      </w:ins>
      <w:ins w:id="15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53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15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53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"WIN"</w:t>
        </w:r>
      </w:ins>
      <w:ins w:id="15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153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15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3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54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5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::npos)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4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154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54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5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4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549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Вы победили</w:t>
        </w:r>
      </w:ins>
      <w:ins w:id="155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 xml:space="preserve">! </w:t>
        </w:r>
      </w:ins>
      <w:ins w:id="1551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Игра окончена</w:t>
        </w:r>
      </w:ins>
      <w:ins w:id="155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.</w:t>
        </w:r>
      </w:ins>
      <w:ins w:id="1553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55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5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5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inGame </w:t>
        </w:r>
      </w:ins>
      <w:ins w:id="155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5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6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15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6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</w:t>
        </w:r>
      </w:ins>
      <w:ins w:id="156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15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156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clear</w:t>
        </w:r>
      </w:ins>
      <w:ins w:id="15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6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    gameStarted </w:t>
        </w:r>
      </w:ins>
      <w:ins w:id="157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5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7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15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7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7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 </w:t>
        </w:r>
      </w:ins>
      <w:ins w:id="157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5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8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    </w:t>
        </w:r>
      </w:ins>
      <w:ins w:id="158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5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58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5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58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587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Неизвестный выбор</w:t>
        </w:r>
      </w:ins>
      <w:ins w:id="158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.</w:t>
        </w:r>
      </w:ins>
      <w:ins w:id="1589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59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5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9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9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9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59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5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0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0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60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6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::cout </w:t>
        </w:r>
      </w:ins>
      <w:ins w:id="160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&lt;&lt;</w:t>
        </w:r>
      </w:ins>
      <w:ins w:id="16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0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608" w:date="2024-12-23T16:24:15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Выход</w:t>
        </w:r>
      </w:ins>
      <w:ins w:id="160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.</w:t>
        </w:r>
      </w:ins>
      <w:ins w:id="1610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161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16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1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61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16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17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6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1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2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2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t>server.cpp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2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25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// server.cpp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2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2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62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62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t>&lt;iostream&gt;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3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3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63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63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&lt;string&gt;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3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3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636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63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&lt;unordered_map&gt;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3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3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64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64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t>&lt;vector&gt;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4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4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64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64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&lt;algorithm&gt;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4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4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64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64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t>&lt;cassert&gt;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5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5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65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65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&lt;zmq.hpp&gt;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5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5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656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65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&lt;thread&gt;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5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#include</w:t>
        </w:r>
      </w:ins>
      <w:ins w:id="166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 xml:space="preserve"> </w:t>
        </w:r>
      </w:ins>
      <w:ins w:id="166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&lt;mutex&gt;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6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6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6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fr-FR"/>
            <w14:textFill>
              <w14:solidFill>
                <w14:srgbClr w14:val="569CD6"/>
              </w14:solidFill>
            </w14:textFill>
          </w:rPr>
          <w:t>struct</w:t>
        </w:r>
      </w:ins>
      <w:ins w:id="16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6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PlayerInfo</w:t>
        </w:r>
      </w:ins>
      <w:ins w:id="16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6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67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6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67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6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7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login</w:t>
        </w:r>
      </w:ins>
      <w:ins w:id="16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7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67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16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8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inGame</w:t>
        </w:r>
      </w:ins>
      <w:ins w:id="16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8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6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8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16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8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68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6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69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16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69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16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9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9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69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69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enum</w:t>
        </w:r>
      </w:ins>
      <w:ins w:id="16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0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class</w:t>
        </w:r>
      </w:ins>
      <w:ins w:id="17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0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17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0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706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:lang w:val="pt-PT"/>
            <w14:textFill>
              <w14:solidFill>
                <w14:srgbClr w14:val="4FC1FF"/>
              </w14:solidFill>
            </w14:textFill>
          </w:rPr>
          <w:t>EMPTY</w:t>
        </w:r>
      </w:ins>
      <w:ins w:id="17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,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0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710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:lang w:val="de-DE"/>
            <w14:textFill>
              <w14:solidFill>
                <w14:srgbClr w14:val="4FC1FF"/>
              </w14:solidFill>
            </w14:textFill>
          </w:rPr>
          <w:t>SHIP</w:t>
        </w:r>
      </w:ins>
      <w:ins w:id="17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,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1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714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:lang w:val="de-DE"/>
            <w14:textFill>
              <w14:solidFill>
                <w14:srgbClr w14:val="4FC1FF"/>
              </w14:solidFill>
            </w14:textFill>
          </w:rPr>
          <w:t>HIT</w:t>
        </w:r>
      </w:ins>
      <w:ins w:id="17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,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1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718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14:textFill>
              <w14:solidFill>
                <w14:srgbClr w14:val="4FC1FF"/>
              </w14:solidFill>
            </w14:textFill>
          </w:rPr>
          <w:t>MISS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1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2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2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23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1724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Конфигурация кораблей </w:t>
        </w:r>
      </w:ins>
      <w:ins w:id="1725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(</w:t>
        </w:r>
      </w:ins>
      <w:ins w:id="1726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для упрощения</w:t>
        </w:r>
      </w:ins>
      <w:ins w:id="1727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2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29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1 </w:t>
        </w:r>
      </w:ins>
      <w:ins w:id="1730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корабль длиной </w:t>
        </w:r>
      </w:ins>
      <w:ins w:id="1731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4, 2 </w:t>
        </w:r>
      </w:ins>
      <w:ins w:id="1732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корабля длиной </w:t>
        </w:r>
      </w:ins>
      <w:ins w:id="1733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3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3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35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// </w:t>
        </w:r>
      </w:ins>
      <w:ins w:id="1736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Сохраним оставшееся количество кораблей для расстановки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3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3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fr-FR"/>
            <w14:textFill>
              <w14:solidFill>
                <w14:srgbClr w14:val="569CD6"/>
              </w14:solidFill>
            </w14:textFill>
          </w:rPr>
          <w:t>struct</w:t>
        </w:r>
      </w:ins>
      <w:ins w:id="17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4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it-IT"/>
            <w14:textFill>
              <w14:solidFill>
                <w14:srgbClr w14:val="4EC9B0"/>
              </w14:solidFill>
            </w14:textFill>
          </w:rPr>
          <w:t>ShipConfig</w:t>
        </w:r>
      </w:ins>
      <w:ins w:id="17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4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74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7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4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ships4</w:t>
        </w:r>
      </w:ins>
      <w:ins w:id="17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4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7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50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7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5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75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7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5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ships3</w:t>
        </w:r>
      </w:ins>
      <w:ins w:id="17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5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7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60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17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6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6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76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17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6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done</w:t>
        </w:r>
      </w:ins>
      <w:ins w:id="17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6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77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17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7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ships4</w:t>
        </w:r>
      </w:ins>
      <w:ins w:id="17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7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7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77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7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7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&amp;&amp;</w:t>
        </w:r>
      </w:ins>
      <w:ins w:id="17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8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ships3</w:t>
        </w:r>
      </w:ins>
      <w:ins w:id="17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8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7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85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7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8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8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9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9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9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fr-FR"/>
            <w14:textFill>
              <w14:solidFill>
                <w14:srgbClr w14:val="569CD6"/>
              </w14:solidFill>
            </w14:textFill>
          </w:rPr>
          <w:t>struct</w:t>
        </w:r>
      </w:ins>
      <w:ins w:id="17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79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Board</w:t>
        </w:r>
      </w:ins>
      <w:ins w:id="17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79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7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79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static</w:t>
        </w:r>
      </w:ins>
      <w:ins w:id="18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0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18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0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8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0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SIZE</w:t>
        </w:r>
      </w:ins>
      <w:ins w:id="18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0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8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09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10</w:t>
        </w:r>
      </w:ins>
      <w:ins w:id="18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1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81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18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1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cells</w:t>
        </w:r>
      </w:ins>
      <w:ins w:id="18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181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SIZE</w:t>
        </w:r>
      </w:ins>
      <w:ins w:id="18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][</w:t>
        </w:r>
      </w:ins>
      <w:ins w:id="181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SIZE</w:t>
        </w:r>
      </w:ins>
      <w:ins w:id="18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];</w:t>
        </w:r>
      </w:ins>
      <w:ins w:id="1821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// </w:t>
        </w:r>
      </w:ins>
      <w:ins w:id="1822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Игровое поле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2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82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it-IT"/>
            <w14:textFill>
              <w14:solidFill>
                <w14:srgbClr w14:val="4EC9B0"/>
              </w14:solidFill>
            </w14:textFill>
          </w:rPr>
          <w:t>ShipConfig</w:t>
        </w:r>
      </w:ins>
      <w:ins w:id="18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2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config</w:t>
        </w:r>
      </w:ins>
      <w:ins w:id="18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2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83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8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3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totalShipCells</w:t>
        </w:r>
      </w:ins>
      <w:ins w:id="18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3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8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37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8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  <w:ins w:id="1839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// </w:t>
        </w:r>
      </w:ins>
      <w:ins w:id="1840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кол</w:t>
        </w:r>
      </w:ins>
      <w:ins w:id="1841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-</w:t>
        </w:r>
      </w:ins>
      <w:ins w:id="1842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во клеток кораблей на поле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4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4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84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Board</w:t>
        </w:r>
      </w:ins>
      <w:ins w:id="18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4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85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18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85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8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5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185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856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8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185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185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186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SIZE</w:t>
        </w:r>
      </w:ins>
      <w:ins w:id="18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186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186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18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6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86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18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86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8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7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187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873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8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187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187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187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SIZE</w:t>
        </w:r>
      </w:ins>
      <w:ins w:id="18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187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188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18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8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188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cells</w:t>
        </w:r>
      </w:ins>
      <w:ins w:id="18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188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18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][</w:t>
        </w:r>
      </w:ins>
      <w:ins w:id="188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18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 </w:t>
        </w:r>
      </w:ins>
      <w:ins w:id="189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8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89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18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894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:lang w:val="pt-PT"/>
            <w14:textFill>
              <w14:solidFill>
                <w14:srgbClr w14:val="4FC1FF"/>
              </w14:solidFill>
            </w14:textFill>
          </w:rPr>
          <w:t>EMPTY</w:t>
        </w:r>
      </w:ins>
      <w:ins w:id="18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9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89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8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0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0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0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190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19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0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placeShip</w:t>
        </w:r>
      </w:ins>
      <w:ins w:id="19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90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9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1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19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91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9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1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19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91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9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1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ex</w:t>
        </w:r>
      </w:ins>
      <w:ins w:id="19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92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9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2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ey</w:t>
        </w:r>
      </w:ins>
      <w:ins w:id="19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2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92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9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92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193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inRange</w:t>
        </w:r>
      </w:ins>
      <w:ins w:id="19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93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19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93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19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193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||</w:t>
        </w:r>
      </w:ins>
      <w:ins w:id="19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3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193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inRange</w:t>
        </w:r>
      </w:ins>
      <w:ins w:id="19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94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ex</w:t>
        </w:r>
      </w:ins>
      <w:ins w:id="19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194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ey</w:t>
        </w:r>
      </w:ins>
      <w:ins w:id="19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)) </w:t>
        </w:r>
      </w:ins>
      <w:ins w:id="194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19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4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19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4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5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95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19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5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length</w:t>
        </w:r>
      </w:ins>
      <w:ins w:id="19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5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9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58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19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6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196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9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96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19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6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9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6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ex</w:t>
        </w:r>
      </w:ins>
      <w:ins w:id="19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7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197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length</w:t>
        </w:r>
      </w:ins>
      <w:ins w:id="19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7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19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7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19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197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abs</w:t>
        </w:r>
      </w:ins>
      <w:ins w:id="19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198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ey</w:t>
        </w:r>
      </w:ins>
      <w:ins w:id="19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8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19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8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19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198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19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88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19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199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19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199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19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9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19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199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19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199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19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0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ey</w:t>
        </w:r>
      </w:ins>
      <w:ins w:id="20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0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0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length</w:t>
        </w:r>
      </w:ins>
      <w:ins w:id="20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0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0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0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0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01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abs</w:t>
        </w:r>
      </w:ins>
      <w:ins w:id="20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01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ex</w:t>
        </w:r>
      </w:ins>
      <w:ins w:id="20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1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20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1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20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01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20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20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0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2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202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20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2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02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0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3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20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  <w:ins w:id="2032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// </w:t>
        </w:r>
      </w:ins>
      <w:ins w:id="2033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корабль по диагонали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3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3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3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03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0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04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length</w:t>
        </w:r>
      </w:ins>
      <w:ins w:id="20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4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20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45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3</w:t>
        </w:r>
      </w:ins>
      <w:ins w:id="20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4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&amp;&amp;</w:t>
        </w:r>
      </w:ins>
      <w:ins w:id="20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4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length</w:t>
        </w:r>
      </w:ins>
      <w:ins w:id="20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5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20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53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4</w:t>
        </w:r>
      </w:ins>
      <w:ins w:id="20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05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0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5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20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5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6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61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2062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Проверим конфигурацию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6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06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0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06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length</w:t>
        </w:r>
      </w:ins>
      <w:ins w:id="20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6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0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71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4</w:t>
        </w:r>
      </w:ins>
      <w:ins w:id="20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7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&amp;&amp;</w:t>
        </w:r>
      </w:ins>
      <w:ins w:id="20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7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config</w:t>
        </w:r>
      </w:ins>
      <w:ins w:id="20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07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ships4</w:t>
        </w:r>
      </w:ins>
      <w:ins w:id="20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7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0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81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0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08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0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8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20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08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0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08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0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09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length</w:t>
        </w:r>
      </w:ins>
      <w:ins w:id="20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9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0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95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3</w:t>
        </w:r>
      </w:ins>
      <w:ins w:id="20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9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&amp;&amp;</w:t>
        </w:r>
      </w:ins>
      <w:ins w:id="20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09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config</w:t>
        </w:r>
      </w:ins>
      <w:ins w:id="21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10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ships3</w:t>
        </w:r>
      </w:ins>
      <w:ins w:id="21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0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1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05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1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10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1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0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21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1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1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13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2114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Проверим что нет занятых клеток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1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11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1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1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stepX</w:t>
        </w:r>
      </w:ins>
      <w:ins w:id="21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2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1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12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ex</w:t>
        </w:r>
      </w:ins>
      <w:ins w:id="21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2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1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2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21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12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zh-TW" w:eastAsia="zh-TW"/>
            <w14:textFill>
              <w14:solidFill>
                <w14:srgbClr w14:val="D4D4D4"/>
              </w14:solidFill>
            </w14:textFill>
          </w:rPr>
          <w:t>?</w:t>
        </w:r>
      </w:ins>
      <w:ins w:id="21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31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1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3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:</w:t>
        </w:r>
      </w:ins>
      <w:ins w:id="21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((</w:t>
        </w:r>
      </w:ins>
      <w:ins w:id="213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ex</w:t>
        </w:r>
      </w:ins>
      <w:ins w:id="21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3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21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3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21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14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zh-TW" w:eastAsia="zh-TW"/>
            <w14:textFill>
              <w14:solidFill>
                <w14:srgbClr w14:val="D4D4D4"/>
              </w14:solidFill>
            </w14:textFill>
          </w:rPr>
          <w:t>?</w:t>
        </w:r>
      </w:ins>
      <w:ins w:id="21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43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1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4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:</w:t>
        </w:r>
      </w:ins>
      <w:ins w:id="21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4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2148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1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5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15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1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5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stepY</w:t>
        </w:r>
      </w:ins>
      <w:ins w:id="21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5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1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15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ey</w:t>
        </w:r>
      </w:ins>
      <w:ins w:id="21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6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1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6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21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16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zh-TW" w:eastAsia="zh-TW"/>
            <w14:textFill>
              <w14:solidFill>
                <w14:srgbClr w14:val="D4D4D4"/>
              </w14:solidFill>
            </w14:textFill>
          </w:rPr>
          <w:t>?</w:t>
        </w:r>
      </w:ins>
      <w:ins w:id="21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66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1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6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:</w:t>
        </w:r>
      </w:ins>
      <w:ins w:id="21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((</w:t>
        </w:r>
      </w:ins>
      <w:ins w:id="217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ey</w:t>
        </w:r>
      </w:ins>
      <w:ins w:id="21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7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21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7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21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17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zh-TW" w:eastAsia="zh-TW"/>
            <w14:textFill>
              <w14:solidFill>
                <w14:srgbClr w14:val="D4D4D4"/>
              </w14:solidFill>
            </w14:textFill>
          </w:rPr>
          <w:t>?</w:t>
        </w:r>
      </w:ins>
      <w:ins w:id="21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78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1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8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:</w:t>
        </w:r>
      </w:ins>
      <w:ins w:id="21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8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</w:t>
        </w:r>
      </w:ins>
      <w:ins w:id="2183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1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8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8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18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1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9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1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9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1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19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21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19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1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19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1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0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22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0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2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22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0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20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22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21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2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1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21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21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2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221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21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21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length</w:t>
        </w:r>
      </w:ins>
      <w:ins w:id="22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222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22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22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2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22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2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22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cells</w:t>
        </w:r>
      </w:ins>
      <w:ins w:id="22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22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22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][</w:t>
        </w:r>
      </w:ins>
      <w:ins w:id="223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2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 </w:t>
        </w:r>
      </w:ins>
      <w:ins w:id="223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!=</w:t>
        </w:r>
      </w:ins>
      <w:ins w:id="22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3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22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237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:lang w:val="pt-PT"/>
            <w14:textFill>
              <w14:solidFill>
                <w14:srgbClr w14:val="4FC1FF"/>
              </w14:solidFill>
            </w14:textFill>
          </w:rPr>
          <w:t>EMPTY</w:t>
        </w:r>
      </w:ins>
      <w:ins w:id="22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3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24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2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4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22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4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4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24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2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5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+=</w:t>
        </w:r>
      </w:ins>
      <w:ins w:id="22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5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stepX</w:t>
        </w:r>
      </w:ins>
      <w:ins w:id="22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5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25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22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5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+=</w:t>
        </w:r>
      </w:ins>
      <w:ins w:id="22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6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stepY</w:t>
        </w:r>
      </w:ins>
      <w:ins w:id="22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6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6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6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67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2268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Ставим корабль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6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27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2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7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2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7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22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7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27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22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8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2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8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22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28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2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28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22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28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2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29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29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293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2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229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29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29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length</w:t>
        </w:r>
      </w:ins>
      <w:ins w:id="22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229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30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23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0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3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cells</w:t>
        </w:r>
      </w:ins>
      <w:ins w:id="23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30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23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][</w:t>
        </w:r>
      </w:ins>
      <w:ins w:id="230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3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 </w:t>
        </w:r>
      </w:ins>
      <w:ins w:id="231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3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1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23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314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:lang w:val="de-DE"/>
            <w14:textFill>
              <w14:solidFill>
                <w14:srgbClr w14:val="4FC1FF"/>
              </w14:solidFill>
            </w14:textFill>
          </w:rPr>
          <w:t>SHIP</w:t>
        </w:r>
      </w:ins>
      <w:ins w:id="23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1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31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3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2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+=</w:t>
        </w:r>
      </w:ins>
      <w:ins w:id="23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2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stepX</w:t>
        </w:r>
      </w:ins>
      <w:ins w:id="23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2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32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23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2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+=</w:t>
        </w:r>
      </w:ins>
      <w:ins w:id="23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3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stepY</w:t>
        </w:r>
      </w:ins>
      <w:ins w:id="23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3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3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3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33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totalShipCells</w:t>
        </w:r>
      </w:ins>
      <w:ins w:id="23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3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+=</w:t>
        </w:r>
      </w:ins>
      <w:ins w:id="23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4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length</w:t>
        </w:r>
      </w:ins>
      <w:ins w:id="23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4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34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3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34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length</w:t>
        </w:r>
      </w:ins>
      <w:ins w:id="23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4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3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51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4</w:t>
        </w:r>
      </w:ins>
      <w:ins w:id="23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5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35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config</w:t>
        </w:r>
      </w:ins>
      <w:ins w:id="23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35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ships4</w:t>
        </w:r>
      </w:ins>
      <w:ins w:id="235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--</w:t>
        </w:r>
      </w:ins>
      <w:ins w:id="23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6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236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23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6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36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config</w:t>
        </w:r>
      </w:ins>
      <w:ins w:id="23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36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ships3</w:t>
        </w:r>
      </w:ins>
      <w:ins w:id="236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--</w:t>
        </w:r>
      </w:ins>
      <w:ins w:id="23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7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7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7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37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3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7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23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8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8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8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38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23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8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allShipsSet</w:t>
        </w:r>
      </w:ins>
      <w:ins w:id="23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8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39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3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39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config</w:t>
        </w:r>
      </w:ins>
      <w:ins w:id="23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39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done</w:t>
        </w:r>
      </w:ins>
      <w:ins w:id="23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9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3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39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0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40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24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0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inRange</w:t>
        </w:r>
      </w:ins>
      <w:ins w:id="24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406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4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0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4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41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4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1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24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1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41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4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41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4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2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&gt;=</w:t>
        </w:r>
      </w:ins>
      <w:ins w:id="2421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4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2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&amp;&amp;</w:t>
        </w:r>
      </w:ins>
      <w:ins w:id="24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2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242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42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SIZE</w:t>
        </w:r>
      </w:ins>
      <w:ins w:id="24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2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&amp;&amp;</w:t>
        </w:r>
      </w:ins>
      <w:ins w:id="24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3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243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&gt;=</w:t>
        </w:r>
      </w:ins>
      <w:ins w:id="2433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4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3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&amp;&amp;</w:t>
        </w:r>
      </w:ins>
      <w:ins w:id="24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3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243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43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SIZE</w:t>
        </w:r>
      </w:ins>
      <w:ins w:id="24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4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4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4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446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24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4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isAllSunk</w:t>
        </w:r>
      </w:ins>
      <w:ins w:id="24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5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45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4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5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totalShipCells</w:t>
        </w:r>
      </w:ins>
      <w:ins w:id="24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5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4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58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4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6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6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6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46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4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46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4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6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printBoard</w:t>
        </w:r>
      </w:ins>
      <w:ins w:id="24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7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47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4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47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4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7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out</w:t>
        </w:r>
      </w:ins>
      <w:ins w:id="24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7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48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24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48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4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48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48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487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4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248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49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49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SIZE</w:t>
        </w:r>
      </w:ins>
      <w:ins w:id="24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249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49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24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49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4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49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24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50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5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0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250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50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5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250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250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50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SIZE</w:t>
        </w:r>
      </w:ins>
      <w:ins w:id="25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; </w:t>
        </w:r>
      </w:ins>
      <w:ins w:id="251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251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++</w:t>
        </w:r>
      </w:ins>
      <w:ins w:id="25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1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51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5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51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cells</w:t>
        </w:r>
      </w:ins>
      <w:ins w:id="25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51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5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][</w:t>
        </w:r>
      </w:ins>
      <w:ins w:id="252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25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 </w:t>
        </w:r>
      </w:ins>
      <w:ins w:id="252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5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2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25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527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:lang w:val="de-DE"/>
            <w14:textFill>
              <w14:solidFill>
                <w14:srgbClr w14:val="4FC1FF"/>
              </w14:solidFill>
            </w14:textFill>
          </w:rPr>
          <w:t>SHIP</w:t>
        </w:r>
      </w:ins>
      <w:ins w:id="25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52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out</w:t>
        </w:r>
      </w:ins>
      <w:ins w:id="25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3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25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3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"S "</w:t>
        </w:r>
      </w:ins>
      <w:ins w:id="25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3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53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25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3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5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54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cells</w:t>
        </w:r>
      </w:ins>
      <w:ins w:id="25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54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5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][</w:t>
        </w:r>
      </w:ins>
      <w:ins w:id="254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25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 </w:t>
        </w:r>
      </w:ins>
      <w:ins w:id="254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5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4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25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551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:lang w:val="de-DE"/>
            <w14:textFill>
              <w14:solidFill>
                <w14:srgbClr w14:val="4FC1FF"/>
              </w14:solidFill>
            </w14:textFill>
          </w:rPr>
          <w:t>HIT</w:t>
        </w:r>
      </w:ins>
      <w:ins w:id="25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55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out</w:t>
        </w:r>
      </w:ins>
      <w:ins w:id="25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5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25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5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"H "</w:t>
        </w:r>
      </w:ins>
      <w:ins w:id="25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5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56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25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6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5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56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cells</w:t>
        </w:r>
      </w:ins>
      <w:ins w:id="25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256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</w:t>
        </w:r>
      </w:ins>
      <w:ins w:id="25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][</w:t>
        </w:r>
      </w:ins>
      <w:ins w:id="256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j</w:t>
        </w:r>
      </w:ins>
      <w:ins w:id="25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] </w:t>
        </w:r>
      </w:ins>
      <w:ins w:id="257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25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7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25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575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14:textFill>
              <w14:solidFill>
                <w14:srgbClr w14:val="4FC1FF"/>
              </w14:solidFill>
            </w14:textFill>
          </w:rPr>
          <w:t>MISS</w:t>
        </w:r>
      </w:ins>
      <w:ins w:id="25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57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out</w:t>
        </w:r>
      </w:ins>
      <w:ins w:id="25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7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25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8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"M "</w:t>
        </w:r>
      </w:ins>
      <w:ins w:id="25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8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258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25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8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out</w:t>
        </w:r>
      </w:ins>
      <w:ins w:id="25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8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25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9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". "</w:t>
        </w:r>
      </w:ins>
      <w:ins w:id="25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9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59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5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59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out</w:t>
        </w:r>
      </w:ins>
      <w:ins w:id="25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59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26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0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2602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260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26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0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0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60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6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1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out</w:t>
        </w:r>
      </w:ins>
      <w:ins w:id="26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1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1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1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1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1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fr-FR"/>
            <w14:textFill>
              <w14:solidFill>
                <w14:srgbClr w14:val="569CD6"/>
              </w14:solidFill>
            </w14:textFill>
          </w:rPr>
          <w:t>struct</w:t>
        </w:r>
      </w:ins>
      <w:ins w:id="26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2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GameRoom</w:t>
        </w:r>
      </w:ins>
      <w:ins w:id="26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2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62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6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62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6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2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name</w:t>
        </w:r>
      </w:ins>
      <w:ins w:id="26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3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63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6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63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t>vector</w:t>
        </w:r>
      </w:ins>
      <w:ins w:id="263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63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6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63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64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26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4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26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  <w:ins w:id="2644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// </w:t>
        </w:r>
      </w:ins>
      <w:ins w:id="2645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ровно </w:t>
        </w:r>
      </w:ins>
      <w:ins w:id="2646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2 </w:t>
        </w:r>
      </w:ins>
      <w:ins w:id="2647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игрока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4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65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26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5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started</w:t>
        </w:r>
      </w:ins>
      <w:ins w:id="26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5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6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56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26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66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6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66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unordered_map</w:t>
        </w:r>
      </w:ins>
      <w:ins w:id="266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66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6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66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6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266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Board</w:t>
        </w:r>
      </w:ins>
      <w:ins w:id="266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26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7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boards</w:t>
        </w:r>
      </w:ins>
      <w:ins w:id="26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7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67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26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7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currentPlayerIndex</w:t>
        </w:r>
      </w:ins>
      <w:ins w:id="26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7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6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81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26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  <w:ins w:id="2683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// </w:t>
        </w:r>
      </w:ins>
      <w:ins w:id="2684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чей ход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8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8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68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26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69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allBoardsSet</w:t>
        </w:r>
      </w:ins>
      <w:ins w:id="26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69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6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69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6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69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26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69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6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 </w:t>
        </w:r>
      </w:ins>
      <w:ins w:id="270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7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02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27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70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7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06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27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0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71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27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71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27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1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271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</w:t>
        </w:r>
      </w:ins>
      <w:ins w:id="27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 xml:space="preserve"> : </w:t>
        </w:r>
      </w:ins>
      <w:ins w:id="271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27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1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72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7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72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272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boards</w:t>
        </w:r>
      </w:ins>
      <w:ins w:id="272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272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</w:t>
        </w:r>
      </w:ins>
      <w:ins w:id="272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27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72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allShipsSet</w:t>
        </w:r>
      </w:ins>
      <w:ins w:id="27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273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7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3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27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3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3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73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7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4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27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4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4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4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74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27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5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isPlayerTurn</w:t>
        </w:r>
      </w:ins>
      <w:ins w:id="27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75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27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5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7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75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7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5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275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</w:t>
        </w:r>
      </w:ins>
      <w:ins w:id="27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6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76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7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76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27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76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empty</w:t>
        </w:r>
      </w:ins>
      <w:ins w:id="27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276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7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7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27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7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77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7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7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277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277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currentPlayerIndex</w:t>
        </w:r>
      </w:ins>
      <w:ins w:id="278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27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8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27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8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</w:t>
        </w:r>
      </w:ins>
      <w:ins w:id="27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8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8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8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79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27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9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nextTurn</w:t>
        </w:r>
      </w:ins>
      <w:ins w:id="27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79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7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79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currentPlayerIndex</w:t>
        </w:r>
      </w:ins>
      <w:ins w:id="27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79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8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80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currentPlayerIndex</w:t>
        </w:r>
      </w:ins>
      <w:ins w:id="28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0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28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05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8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80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%</w:t>
        </w:r>
      </w:ins>
      <w:ins w:id="28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0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28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81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8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1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1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1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81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8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2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8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2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t>getOpponent</w:t>
        </w:r>
      </w:ins>
      <w:ins w:id="28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82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28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2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8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2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8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3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283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</w:t>
        </w:r>
      </w:ins>
      <w:ins w:id="28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3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83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28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83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28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3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284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</w:t>
        </w:r>
      </w:ins>
      <w:ins w:id="28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 xml:space="preserve"> : </w:t>
        </w:r>
      </w:ins>
      <w:ins w:id="284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28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4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84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28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84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</w:t>
        </w:r>
      </w:ins>
      <w:ins w:id="28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5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ru-RU"/>
            <w14:textFill>
              <w14:solidFill>
                <w14:srgbClr w14:val="DCDCAA"/>
              </w14:solidFill>
            </w14:textFill>
          </w:rPr>
          <w:t>!=</w:t>
        </w:r>
      </w:ins>
      <w:ins w:id="28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5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</w:t>
        </w:r>
      </w:ins>
      <w:ins w:id="28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285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8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5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</w:t>
        </w:r>
      </w:ins>
      <w:ins w:id="28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6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86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28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6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""</w:t>
        </w:r>
      </w:ins>
      <w:ins w:id="28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6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6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7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7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7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it-IT"/>
            <w14:textFill>
              <w14:solidFill>
                <w14:srgbClr w14:val="569CD6"/>
              </w14:solidFill>
            </w14:textFill>
          </w:rPr>
          <w:t>class</w:t>
        </w:r>
      </w:ins>
      <w:ins w:id="28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7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Server</w:t>
        </w:r>
      </w:ins>
      <w:ins w:id="28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7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7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public: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7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288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28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8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run</w:t>
        </w:r>
      </w:ins>
      <w:ins w:id="28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8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88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8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8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t>context_t</w:t>
        </w:r>
      </w:ins>
      <w:ins w:id="28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89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context</w:t>
        </w:r>
      </w:ins>
      <w:ins w:id="28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892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28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89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8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89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8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89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socket_t</w:t>
        </w:r>
      </w:ins>
      <w:ins w:id="28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0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socket</w:t>
        </w:r>
      </w:ins>
      <w:ins w:id="29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(context, ZMQ_REP);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0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9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9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90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bind</w:t>
        </w:r>
      </w:ins>
      <w:ins w:id="29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90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"tcp://*:5555"</w:t>
        </w:r>
      </w:ins>
      <w:ins w:id="29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1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291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while</w:t>
        </w:r>
      </w:ins>
      <w:ins w:id="29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291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29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1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91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9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92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message_t</w:t>
        </w:r>
      </w:ins>
      <w:ins w:id="29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 xml:space="preserve"> request;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2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92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9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92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recv</w:t>
        </w:r>
      </w:ins>
      <w:ins w:id="29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92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29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request);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3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93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9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93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9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3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req_str</w:t>
        </w:r>
      </w:ins>
      <w:ins w:id="29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93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static_cast</w:t>
        </w:r>
      </w:ins>
      <w:ins w:id="293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294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char</w:t>
        </w:r>
      </w:ins>
      <w:ins w:id="294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*&gt;</w:t>
        </w:r>
      </w:ins>
      <w:ins w:id="29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94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29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94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data</w:t>
        </w:r>
      </w:ins>
      <w:ins w:id="29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()), </w:t>
        </w:r>
      </w:ins>
      <w:ins w:id="294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29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94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9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5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95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29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95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29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5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reply</w:t>
        </w:r>
      </w:ins>
      <w:ins w:id="29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5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29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6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handleRequest</w:t>
        </w:r>
      </w:ins>
      <w:ins w:id="29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96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req_str</w:t>
        </w:r>
      </w:ins>
      <w:ins w:id="29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6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96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29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296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message_t</w:t>
        </w:r>
      </w:ins>
      <w:ins w:id="29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297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reply_msg</w:t>
        </w:r>
      </w:ins>
      <w:ins w:id="29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297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reply</w:t>
        </w:r>
      </w:ins>
      <w:ins w:id="29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97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9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7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97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memcpy</w:t>
        </w:r>
      </w:ins>
      <w:ins w:id="29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((</w:t>
        </w:r>
      </w:ins>
      <w:ins w:id="298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void</w:t>
        </w:r>
      </w:ins>
      <w:ins w:id="298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*</w:t>
        </w:r>
      </w:ins>
      <w:ins w:id="29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</w:t>
        </w:r>
      </w:ins>
      <w:ins w:id="298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reply_msg</w:t>
        </w:r>
      </w:ins>
      <w:ins w:id="29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98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data</w:t>
        </w:r>
      </w:ins>
      <w:ins w:id="29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298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reply</w:t>
        </w:r>
      </w:ins>
      <w:ins w:id="29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99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data</w:t>
        </w:r>
      </w:ins>
      <w:ins w:id="29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299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reply</w:t>
        </w:r>
      </w:ins>
      <w:ins w:id="29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299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29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299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29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299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socket</w:t>
        </w:r>
      </w:ins>
      <w:ins w:id="29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00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send</w:t>
        </w:r>
      </w:ins>
      <w:ins w:id="30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t xml:space="preserve">(reply_msg, </w:t>
        </w:r>
      </w:ins>
      <w:ins w:id="300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s-ES_tradnl"/>
            <w14:textFill>
              <w14:solidFill>
                <w14:srgbClr w14:val="4EC9B0"/>
              </w14:solidFill>
            </w14:textFill>
          </w:rPr>
          <w:t>zmq</w:t>
        </w:r>
      </w:ins>
      <w:ins w:id="30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0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de-DE"/>
            <w14:textFill>
              <w14:solidFill>
                <w14:srgbClr w14:val="4EC9B0"/>
              </w14:solidFill>
            </w14:textFill>
          </w:rPr>
          <w:t>send_flags</w:t>
        </w:r>
      </w:ins>
      <w:ins w:id="30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::none);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0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0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1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1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1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private: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1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01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0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1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mutex</w:t>
        </w:r>
      </w:ins>
      <w:ins w:id="30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1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mtx</w:t>
        </w:r>
      </w:ins>
      <w:ins w:id="30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2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02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0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2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unordered_map</w:t>
        </w:r>
      </w:ins>
      <w:ins w:id="302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302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0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2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0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03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PlayerInfo</w:t>
        </w:r>
      </w:ins>
      <w:ins w:id="303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30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3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0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  <w:ins w:id="3036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// login -&gt; PlayerInfo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3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03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0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4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unordered_map</w:t>
        </w:r>
      </w:ins>
      <w:ins w:id="304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304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0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4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0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04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GameRoom</w:t>
        </w:r>
      </w:ins>
      <w:ins w:id="304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30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5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30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  <w:ins w:id="3052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// gamename -&gt; GameRoom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5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5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05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0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5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0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6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handleRequest</w:t>
        </w:r>
      </w:ins>
      <w:ins w:id="30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06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30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6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0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06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0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6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306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30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7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72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3073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Команды</w:t>
        </w:r>
      </w:ins>
      <w:ins w:id="3074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: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7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76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LOGIN:Player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7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78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CREATE_GAME:GameName|Player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7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80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JOIN_GAME:GameName|Player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8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82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SETUP_SHIP:startX,startY,endX,endY|Player|GameName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8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84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MOVE:x,y|Player|GameName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8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86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GAME_STATUS:Player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8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88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(LIST_GAMES, INVITE - </w:t>
        </w:r>
      </w:ins>
      <w:ins w:id="3089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опционально</w:t>
        </w:r>
      </w:ins>
      <w:ins w:id="3090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, </w:t>
        </w:r>
      </w:ins>
      <w:ins w:id="3091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можно оставить как есть</w:t>
        </w:r>
      </w:ins>
      <w:ins w:id="3092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)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09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0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09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30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9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colonPos</w:t>
        </w:r>
      </w:ins>
      <w:ins w:id="30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09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1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0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31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10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31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10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':'</w:t>
        </w:r>
      </w:ins>
      <w:ins w:id="31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0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10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1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11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colonPos</w:t>
        </w:r>
      </w:ins>
      <w:ins w:id="31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1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31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1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1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11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1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11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31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2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12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1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2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"ERR:UNKNOWN_FORMAT"</w:t>
        </w:r>
      </w:ins>
      <w:ins w:id="31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2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2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13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1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13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1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3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1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3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1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3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31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14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31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143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31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14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colonPos</w:t>
        </w:r>
      </w:ins>
      <w:ins w:id="31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4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14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1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15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1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5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1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5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1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5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request</w:t>
        </w:r>
      </w:ins>
      <w:ins w:id="31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15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31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16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colonPos</w:t>
        </w:r>
      </w:ins>
      <w:ins w:id="31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6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31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65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31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6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6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17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1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17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1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7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1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7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s-ES_tradnl"/>
            <w14:textFill>
              <w14:solidFill>
                <w14:srgbClr w14:val="CE9178"/>
              </w14:solidFill>
            </w14:textFill>
          </w:rPr>
          <w:t>"LOGIN"</w:t>
        </w:r>
      </w:ins>
      <w:ins w:id="31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7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18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1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8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handleLogin</w:t>
        </w:r>
      </w:ins>
      <w:ins w:id="31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18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1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8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18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1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9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1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19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1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9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1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19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"CREATE_GAME"</w:t>
        </w:r>
      </w:ins>
      <w:ins w:id="31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19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1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20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2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0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handleCreateGame</w:t>
        </w:r>
      </w:ins>
      <w:ins w:id="32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2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2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0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20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2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1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2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21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2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1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2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1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"JOIN_GAME"</w:t>
        </w:r>
      </w:ins>
      <w:ins w:id="32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1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22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2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2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handleJoinGame</w:t>
        </w:r>
      </w:ins>
      <w:ins w:id="32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22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2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2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22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2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3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2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23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2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3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2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3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"SETUP_SHIP"</w:t>
        </w:r>
      </w:ins>
      <w:ins w:id="32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3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24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2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4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handleSetupShip</w:t>
        </w:r>
      </w:ins>
      <w:ins w:id="32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24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2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4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24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2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5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2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25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2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5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2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5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"MOVE"</w:t>
        </w:r>
      </w:ins>
      <w:ins w:id="32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26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2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6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t>handleMove</w:t>
        </w:r>
      </w:ins>
      <w:ins w:id="32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26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2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6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26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2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7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2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27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2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7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2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7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"GAME_STATUS"</w:t>
        </w:r>
      </w:ins>
      <w:ins w:id="32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7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28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2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8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handleGameStatus</w:t>
        </w:r>
      </w:ins>
      <w:ins w:id="32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28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2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8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28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2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9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2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29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2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9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2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29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"LIST_GAMES"</w:t>
        </w:r>
      </w:ins>
      <w:ins w:id="32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29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2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30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3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0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t>handleListGames</w:t>
        </w:r>
      </w:ins>
      <w:ins w:id="33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3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3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0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30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3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1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3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31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command</w:t>
        </w:r>
      </w:ins>
      <w:ins w:id="33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1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3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1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"INVITE"</w:t>
        </w:r>
      </w:ins>
      <w:ins w:id="33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1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32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3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2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handleInvite</w:t>
        </w:r>
      </w:ins>
      <w:ins w:id="33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32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3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2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332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33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3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33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3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3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"ERR:UNKNOWN_COMMAND"</w:t>
        </w:r>
      </w:ins>
      <w:ins w:id="33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3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3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4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4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34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3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4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3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4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handleLogin</w:t>
        </w:r>
      </w:ins>
      <w:ins w:id="33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34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33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5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3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5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3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5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335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login</w:t>
        </w:r>
      </w:ins>
      <w:ins w:id="33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36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3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6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lock_guard</w:t>
        </w:r>
      </w:ins>
      <w:ins w:id="336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336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3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36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mutex</w:t>
        </w:r>
      </w:ins>
      <w:ins w:id="336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33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6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lock</w:t>
        </w:r>
      </w:ins>
      <w:ins w:id="33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37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mtx</w:t>
        </w:r>
      </w:ins>
      <w:ins w:id="33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7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37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3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37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3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37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33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38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login</w:t>
        </w:r>
      </w:ins>
      <w:ins w:id="33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38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ru-RU"/>
            <w14:textFill>
              <w14:solidFill>
                <w14:srgbClr w14:val="DCDCAA"/>
              </w14:solidFill>
            </w14:textFill>
          </w:rPr>
          <w:t>!=</w:t>
        </w:r>
      </w:ins>
      <w:ins w:id="33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8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3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38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33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8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39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3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39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"ERR:LOGIN_ALREADY_EXISTS"</w:t>
        </w:r>
      </w:ins>
      <w:ins w:id="33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9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39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3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39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PlayerInfo</w:t>
        </w:r>
      </w:ins>
      <w:ins w:id="34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0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</w:t>
        </w:r>
      </w:ins>
      <w:ins w:id="34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0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40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</w:t>
        </w:r>
      </w:ins>
      <w:ins w:id="34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40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login</w:t>
        </w:r>
      </w:ins>
      <w:ins w:id="34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0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4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1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login</w:t>
        </w:r>
      </w:ins>
      <w:ins w:id="34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1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41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41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341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login</w:t>
        </w:r>
      </w:ins>
      <w:ins w:id="341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34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2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4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2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pi</w:t>
        </w:r>
      </w:ins>
      <w:ins w:id="34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2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42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4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2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"OK:LOGGED_IN"</w:t>
        </w:r>
      </w:ins>
      <w:ins w:id="34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3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3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3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43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4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43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4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3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handleCreateGame</w:t>
        </w:r>
      </w:ins>
      <w:ins w:id="34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44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34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4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4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44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4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4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344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4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5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51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data: GameName|PlayerLogin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5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45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34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5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34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5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4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6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4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46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34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46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'|'</w:t>
        </w:r>
      </w:ins>
      <w:ins w:id="34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6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46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4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47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34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7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34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7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4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47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4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47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34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48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4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8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"ERR:FORMAT"</w:t>
        </w:r>
      </w:ins>
      <w:ins w:id="34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48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4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48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4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48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4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9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34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9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4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49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4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49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34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498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34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50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35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0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0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5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50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5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0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5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1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5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1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5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51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35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51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351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3518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35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2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2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2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5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52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lock_guard</w:t>
        </w:r>
      </w:ins>
      <w:ins w:id="352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352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5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52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mutex</w:t>
        </w:r>
      </w:ins>
      <w:ins w:id="353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35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3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lock</w:t>
        </w:r>
      </w:ins>
      <w:ins w:id="35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53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mtx</w:t>
        </w:r>
      </w:ins>
      <w:ins w:id="35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3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3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5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54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35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54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35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54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35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54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ru-RU"/>
            <w14:textFill>
              <w14:solidFill>
                <w14:srgbClr w14:val="DCDCAA"/>
              </w14:solidFill>
            </w14:textFill>
          </w:rPr>
          <w:t>!=</w:t>
        </w:r>
      </w:ins>
      <w:ins w:id="35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4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35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55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35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5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55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5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5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"ERR:GAME_EXISTS"</w:t>
        </w:r>
      </w:ins>
      <w:ins w:id="35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6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6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5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56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5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56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35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56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5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57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5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7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5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57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35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7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57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5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8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"ERR:NO_SUCH_PLAYER"</w:t>
        </w:r>
      </w:ins>
      <w:ins w:id="35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8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8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8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GameRoom</w:t>
        </w:r>
      </w:ins>
      <w:ins w:id="35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8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35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59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5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59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35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59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name</w:t>
        </w:r>
      </w:ins>
      <w:ins w:id="35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9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5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59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35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0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60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36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6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6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60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push_back</w:t>
        </w:r>
      </w:ins>
      <w:ins w:id="36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60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6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1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61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36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61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boards</w:t>
        </w:r>
      </w:ins>
      <w:ins w:id="361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361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61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36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1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6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2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Board</w:t>
        </w:r>
      </w:ins>
      <w:ins w:id="36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2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62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362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362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362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36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3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6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3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36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3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3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63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63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363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64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36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64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inGame</w:t>
        </w:r>
      </w:ins>
      <w:ins w:id="36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4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6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46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36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4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65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65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365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65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36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65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36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5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6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5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36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6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66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6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6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"OK:GAME_CREATED"</w:t>
        </w:r>
      </w:ins>
      <w:ins w:id="36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6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6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7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67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6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67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6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7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handleJoinGame</w:t>
        </w:r>
      </w:ins>
      <w:ins w:id="36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67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36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8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6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68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6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8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368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6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8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88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data: GameName|PlayerLogin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68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6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69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36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9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36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9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6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69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6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69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37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70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'|'</w:t>
        </w:r>
      </w:ins>
      <w:ins w:id="37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0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70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7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70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37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0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37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1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7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71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7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71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37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71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7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1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"ERR:FORMAT"</w:t>
        </w:r>
      </w:ins>
      <w:ins w:id="37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2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72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7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72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7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2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37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2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7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3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7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73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37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735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37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73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37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3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74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7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74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7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4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7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4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7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4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7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75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37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75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375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3755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37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5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76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7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76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lock_guard</w:t>
        </w:r>
      </w:ins>
      <w:ins w:id="376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376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7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76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mutex</w:t>
        </w:r>
      </w:ins>
      <w:ins w:id="376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37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6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lock</w:t>
        </w:r>
      </w:ins>
      <w:ins w:id="37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77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mtx</w:t>
        </w:r>
      </w:ins>
      <w:ins w:id="37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7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77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37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7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37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7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7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8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37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78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37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78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37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8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7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78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7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79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37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9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7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79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37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79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37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79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80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8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0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"ERR:NO_SUCH_GAME"</w:t>
        </w:r>
      </w:ins>
      <w:ins w:id="38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0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0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80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8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81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8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81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38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81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8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81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38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1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8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82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38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2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82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8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2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"ERR:NO_SUCH_PLAYER"</w:t>
        </w:r>
      </w:ins>
      <w:ins w:id="38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2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3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83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8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83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383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-&gt;</w:t>
        </w:r>
      </w:ins>
      <w:ins w:id="383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</w:t>
        </w:r>
      </w:ins>
      <w:ins w:id="38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83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8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84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38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 </w:t>
        </w:r>
      </w:ins>
      <w:ins w:id="384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&gt;=</w:t>
        </w:r>
      </w:ins>
      <w:ins w:id="38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45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38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4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384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8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5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"ERR:GAME_FULL"</w:t>
        </w:r>
      </w:ins>
      <w:ins w:id="38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5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5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5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85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385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-&gt;</w:t>
        </w:r>
      </w:ins>
      <w:ins w:id="386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</w:t>
        </w:r>
      </w:ins>
      <w:ins w:id="38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86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8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86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push_back</w:t>
        </w:r>
      </w:ins>
      <w:ins w:id="38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86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8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6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87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387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-&gt;</w:t>
        </w:r>
      </w:ins>
      <w:ins w:id="387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</w:t>
        </w:r>
      </w:ins>
      <w:ins w:id="38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87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boards</w:t>
        </w:r>
      </w:ins>
      <w:ins w:id="387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387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87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38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7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8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8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Board</w:t>
        </w:r>
      </w:ins>
      <w:ins w:id="38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8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8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88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88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388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88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38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89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inGame</w:t>
        </w:r>
      </w:ins>
      <w:ins w:id="38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9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8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89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38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89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8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89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390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390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390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39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9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39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0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39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0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39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1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91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9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1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"OK:JOINED"</w:t>
        </w:r>
      </w:ins>
      <w:ins w:id="39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1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1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1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392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9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2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9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2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handleSetupShip</w:t>
        </w:r>
      </w:ins>
      <w:ins w:id="39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92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39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2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9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3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9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3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393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9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3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37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data: startX,startY,endX,endY|Player|GameName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3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94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39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4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firstSep</w:t>
        </w:r>
      </w:ins>
      <w:ins w:id="39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4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9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4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9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94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39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95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'|'</w:t>
        </w:r>
      </w:ins>
      <w:ins w:id="39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5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95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39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395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firstSep</w:t>
        </w:r>
      </w:ins>
      <w:ins w:id="39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5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39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6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9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6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9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6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39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396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39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6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"ERR:FORMAT"</w:t>
        </w:r>
      </w:ins>
      <w:ins w:id="39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7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97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9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7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9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7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coords</w:t>
        </w:r>
      </w:ins>
      <w:ins w:id="39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7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9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8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9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398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39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398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39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398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firstSep</w:t>
        </w:r>
      </w:ins>
      <w:ins w:id="39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398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39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399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39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399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39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9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</w:t>
        </w:r>
      </w:ins>
      <w:ins w:id="39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9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39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399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39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00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0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00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firstSep</w:t>
        </w:r>
      </w:ins>
      <w:ins w:id="400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400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0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0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0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00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0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1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secondSep</w:t>
        </w:r>
      </w:ins>
      <w:ins w:id="40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1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0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1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</w:t>
        </w:r>
      </w:ins>
      <w:ins w:id="40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01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0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01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'|'</w:t>
        </w:r>
      </w:ins>
      <w:ins w:id="40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2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02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0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02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secondSep</w:t>
        </w:r>
      </w:ins>
      <w:ins w:id="40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2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0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2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0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3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0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3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40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03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0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3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"ERR:FORMAT"</w:t>
        </w:r>
      </w:ins>
      <w:ins w:id="40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3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04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0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4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0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4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40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4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0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4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</w:t>
        </w:r>
      </w:ins>
      <w:ins w:id="40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05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0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053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0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05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secondSep</w:t>
        </w:r>
      </w:ins>
      <w:ins w:id="40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5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05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0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06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0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6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40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6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0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6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</w:t>
        </w:r>
      </w:ins>
      <w:ins w:id="40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06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0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07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secondSep</w:t>
        </w:r>
      </w:ins>
      <w:ins w:id="407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4073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0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7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7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07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40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8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40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08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40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08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ex</w:t>
        </w:r>
      </w:ins>
      <w:ins w:id="40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08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ey</w:t>
        </w:r>
      </w:ins>
      <w:ins w:id="40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8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09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0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092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0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9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csep1</w:t>
        </w:r>
      </w:ins>
      <w:ins w:id="40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9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0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09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coords</w:t>
        </w:r>
      </w:ins>
      <w:ins w:id="40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10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1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10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nl-NL"/>
            <w14:textFill>
              <w14:solidFill>
                <w14:srgbClr w14:val="CE9178"/>
              </w14:solidFill>
            </w14:textFill>
          </w:rPr>
          <w:t>','</w:t>
        </w:r>
      </w:ins>
      <w:ins w:id="41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0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10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1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10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csep1</w:t>
        </w:r>
      </w:ins>
      <w:ins w:id="41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1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1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1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1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1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1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41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11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1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2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"ERR:FORMAT"</w:t>
        </w:r>
      </w:ins>
      <w:ins w:id="41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2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12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2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1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2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startX</w:t>
        </w:r>
      </w:ins>
      <w:ins w:id="41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3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1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3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coords</w:t>
        </w:r>
      </w:ins>
      <w:ins w:id="41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13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1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136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1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13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csep1</w:t>
        </w:r>
      </w:ins>
      <w:ins w:id="41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4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14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4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1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4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rest2</w:t>
        </w:r>
      </w:ins>
      <w:ins w:id="41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4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1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5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coords</w:t>
        </w:r>
      </w:ins>
      <w:ins w:id="41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15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1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15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csep1</w:t>
        </w:r>
      </w:ins>
      <w:ins w:id="415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4156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1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16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1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6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csep2</w:t>
        </w:r>
      </w:ins>
      <w:ins w:id="41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6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1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6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rest2</w:t>
        </w:r>
      </w:ins>
      <w:ins w:id="41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16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1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17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nl-NL"/>
            <w14:textFill>
              <w14:solidFill>
                <w14:srgbClr w14:val="CE9178"/>
              </w14:solidFill>
            </w14:textFill>
          </w:rPr>
          <w:t>','</w:t>
        </w:r>
      </w:ins>
      <w:ins w:id="41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7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17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1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17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csep2</w:t>
        </w:r>
      </w:ins>
      <w:ins w:id="41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7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1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8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8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1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8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41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18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1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8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"ERR:FORMAT"</w:t>
        </w:r>
      </w:ins>
      <w:ins w:id="41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19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1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19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1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19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1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9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startY</w:t>
        </w:r>
      </w:ins>
      <w:ins w:id="41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19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1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0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rest2</w:t>
        </w:r>
      </w:ins>
      <w:ins w:id="42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20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2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20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2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20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csep2</w:t>
        </w:r>
      </w:ins>
      <w:ins w:id="42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0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21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2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21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2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1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rest3</w:t>
        </w:r>
      </w:ins>
      <w:ins w:id="42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1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2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1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rest2</w:t>
        </w:r>
      </w:ins>
      <w:ins w:id="42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22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2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22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csep2</w:t>
        </w:r>
      </w:ins>
      <w:ins w:id="422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422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2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2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22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2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3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csep3</w:t>
        </w:r>
      </w:ins>
      <w:ins w:id="42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3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2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3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rest3</w:t>
        </w:r>
      </w:ins>
      <w:ins w:id="42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23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2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23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nl-NL"/>
            <w14:textFill>
              <w14:solidFill>
                <w14:srgbClr w14:val="CE9178"/>
              </w14:solidFill>
            </w14:textFill>
          </w:rPr>
          <w:t>','</w:t>
        </w:r>
      </w:ins>
      <w:ins w:id="42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4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24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2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24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csep3</w:t>
        </w:r>
      </w:ins>
      <w:ins w:id="42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4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2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4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2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25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2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25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42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25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2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5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"ERR:FORMAT"</w:t>
        </w:r>
      </w:ins>
      <w:ins w:id="42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26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2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26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2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6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endX</w:t>
        </w:r>
      </w:ins>
      <w:ins w:id="42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6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2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6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rest3</w:t>
        </w:r>
      </w:ins>
      <w:ins w:id="42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27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2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272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2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27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csep3</w:t>
        </w:r>
      </w:ins>
      <w:ins w:id="42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7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27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2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28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2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8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endY</w:t>
        </w:r>
      </w:ins>
      <w:ins w:id="42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8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2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8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rest3</w:t>
        </w:r>
      </w:ins>
      <w:ins w:id="42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28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2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29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csep3</w:t>
        </w:r>
      </w:ins>
      <w:ins w:id="429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4292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2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9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29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2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29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42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29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3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0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3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0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stoi</w:t>
        </w:r>
      </w:ins>
      <w:ins w:id="43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30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startX</w:t>
        </w:r>
      </w:ins>
      <w:ins w:id="43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0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30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43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1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3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1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3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1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stoi</w:t>
        </w:r>
      </w:ins>
      <w:ins w:id="43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31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startY</w:t>
        </w:r>
      </w:ins>
      <w:ins w:id="43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1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32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ex</w:t>
        </w:r>
      </w:ins>
      <w:ins w:id="43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2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3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2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3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2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stoi</w:t>
        </w:r>
      </w:ins>
      <w:ins w:id="43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32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endX</w:t>
        </w:r>
      </w:ins>
      <w:ins w:id="43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3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33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ey</w:t>
        </w:r>
      </w:ins>
      <w:ins w:id="43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3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3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3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3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3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stoi</w:t>
        </w:r>
      </w:ins>
      <w:ins w:id="43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34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endY</w:t>
        </w:r>
      </w:ins>
      <w:ins w:id="43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4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4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4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34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3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5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lock_guard</w:t>
        </w:r>
      </w:ins>
      <w:ins w:id="435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435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3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35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mutex</w:t>
        </w:r>
      </w:ins>
      <w:ins w:id="435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43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5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lock</w:t>
        </w:r>
      </w:ins>
      <w:ins w:id="43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35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mtx</w:t>
        </w:r>
      </w:ins>
      <w:ins w:id="43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6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36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3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36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43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36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3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36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43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37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43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7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43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37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43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437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3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7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"ERR:NO_SUCH_PLAYER"</w:t>
        </w:r>
      </w:ins>
      <w:ins w:id="43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8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38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3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8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43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8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3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38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43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39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3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39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43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39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3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39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3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39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44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0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44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0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44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40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44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440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4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0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"ERR:NO_SUCH_GAME"</w:t>
        </w:r>
      </w:ins>
      <w:ins w:id="44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1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1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41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4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1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441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4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1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4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2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442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-&gt;</w:t>
        </w:r>
      </w:ins>
      <w:ins w:id="442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</w:t>
        </w:r>
      </w:ins>
      <w:ins w:id="44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2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42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4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42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4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43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4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43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4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43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44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43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begin</w:t>
        </w:r>
      </w:ins>
      <w:ins w:id="44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443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4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44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44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44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44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444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44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44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44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4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4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45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44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45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44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445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4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5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"ERR:PLAYER_NOT_IN_GAME"</w:t>
        </w:r>
      </w:ins>
      <w:ins w:id="44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5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46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4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46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4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46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started</w:t>
        </w:r>
      </w:ins>
      <w:ins w:id="44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46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4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6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"ERR:GAME_ALREADY_STARTED"</w:t>
        </w:r>
      </w:ins>
      <w:ins w:id="44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7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7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47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4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7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447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board</w:t>
        </w:r>
      </w:ins>
      <w:ins w:id="44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7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4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48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4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48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boards</w:t>
        </w:r>
      </w:ins>
      <w:ins w:id="448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448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448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44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48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4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49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4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49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449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board</w:t>
        </w:r>
      </w:ins>
      <w:ins w:id="44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49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placeShip</w:t>
        </w:r>
      </w:ins>
      <w:ins w:id="44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49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44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49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45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50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ex</w:t>
        </w:r>
      </w:ins>
      <w:ins w:id="45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50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ey</w:t>
        </w:r>
      </w:ins>
      <w:ins w:id="45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0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50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5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0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"ERR:INVALID_PLACEMENT"</w:t>
        </w:r>
      </w:ins>
      <w:ins w:id="45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1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1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1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15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// </w:t>
        </w:r>
      </w:ins>
      <w:ins w:id="4516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>Если оба расставили все корабли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1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51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5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52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5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52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45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52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size</w:t>
        </w:r>
      </w:ins>
      <w:ins w:id="45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 </w:t>
        </w:r>
      </w:ins>
      <w:ins w:id="452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5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29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2</w:t>
        </w:r>
      </w:ins>
      <w:ins w:id="45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3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&amp;&amp;</w:t>
        </w:r>
      </w:ins>
      <w:ins w:id="45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3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5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53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allBoardsSet</w:t>
        </w:r>
      </w:ins>
      <w:ins w:id="45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3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53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5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54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started</w:t>
        </w:r>
      </w:ins>
      <w:ins w:id="45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4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5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4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45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4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4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5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55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5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5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"OK:SHIP_PLACED"</w:t>
        </w:r>
      </w:ins>
      <w:ins w:id="45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5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5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456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5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56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5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6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t>handleMove</w:t>
        </w:r>
      </w:ins>
      <w:ins w:id="45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56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45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6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5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57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5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7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457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45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7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77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data: x,y|Player|GameName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7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58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5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8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firstSep</w:t>
        </w:r>
      </w:ins>
      <w:ins w:id="45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8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5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8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45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58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5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59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'|'</w:t>
        </w:r>
      </w:ins>
      <w:ins w:id="45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59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5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59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5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59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firstSep</w:t>
        </w:r>
      </w:ins>
      <w:ins w:id="45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59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5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0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6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0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6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46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60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6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0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"ERR:FORMAT"</w:t>
        </w:r>
      </w:ins>
      <w:ins w:id="46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1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61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6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1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6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1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coords</w:t>
        </w:r>
      </w:ins>
      <w:ins w:id="46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1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6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2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46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62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6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62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6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62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firstSep</w:t>
        </w:r>
      </w:ins>
      <w:ins w:id="46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2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63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6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3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6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3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</w:t>
        </w:r>
      </w:ins>
      <w:ins w:id="46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3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6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3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46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64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6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64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firstSep</w:t>
        </w:r>
      </w:ins>
      <w:ins w:id="464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4644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6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4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64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6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5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secondSep</w:t>
        </w:r>
      </w:ins>
      <w:ins w:id="46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5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6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5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</w:t>
        </w:r>
      </w:ins>
      <w:ins w:id="46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65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6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65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'|'</w:t>
        </w:r>
      </w:ins>
      <w:ins w:id="46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6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66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6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66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secondSep</w:t>
        </w:r>
      </w:ins>
      <w:ins w:id="46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6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6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6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6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7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6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7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46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67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6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7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"ERR:FORMAT"</w:t>
        </w:r>
      </w:ins>
      <w:ins w:id="46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7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68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6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68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6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8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46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8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6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68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</w:t>
        </w:r>
      </w:ins>
      <w:ins w:id="46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69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6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692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6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469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secondSep</w:t>
        </w:r>
      </w:ins>
      <w:ins w:id="46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69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6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69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6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70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7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0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47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0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7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0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rest</w:t>
        </w:r>
      </w:ins>
      <w:ins w:id="47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70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7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71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secondSep</w:t>
        </w:r>
      </w:ins>
      <w:ins w:id="471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4712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7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1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1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71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47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1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47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,</w:t>
        </w:r>
      </w:ins>
      <w:ins w:id="472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47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2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2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72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7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2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</w:t>
        </w:r>
      </w:ins>
      <w:ins w:id="47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3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7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3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coords</w:t>
        </w:r>
      </w:ins>
      <w:ins w:id="47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73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7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73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nl-NL"/>
            <w14:textFill>
              <w14:solidFill>
                <w14:srgbClr w14:val="CE9178"/>
              </w14:solidFill>
            </w14:textFill>
          </w:rPr>
          <w:t>','</w:t>
        </w:r>
      </w:ins>
      <w:ins w:id="47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3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74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7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74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</w:t>
        </w:r>
      </w:ins>
      <w:ins w:id="47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4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47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4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7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74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7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75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47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75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7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5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"ERR:FORMAT"</w:t>
        </w:r>
      </w:ins>
      <w:ins w:id="47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5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75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7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76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7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6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47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6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7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6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coords</w:t>
        </w:r>
      </w:ins>
      <w:ins w:id="47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76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7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771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47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,</w:t>
        </w:r>
      </w:ins>
      <w:ins w:id="477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</w:t>
        </w:r>
      </w:ins>
      <w:ins w:id="47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7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77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7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77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7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8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47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8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7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8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coords</w:t>
        </w:r>
      </w:ins>
      <w:ins w:id="47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78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47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78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csep</w:t>
        </w:r>
      </w:ins>
      <w:ins w:id="479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4791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47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79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7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79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47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9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7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79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8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80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stoi</w:t>
        </w:r>
      </w:ins>
      <w:ins w:id="48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80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sx</w:t>
        </w:r>
      </w:ins>
      <w:ins w:id="48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0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480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48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0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8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1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8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81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stoi</w:t>
        </w:r>
      </w:ins>
      <w:ins w:id="48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81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sy</w:t>
        </w:r>
      </w:ins>
      <w:ins w:id="48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1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1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2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2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8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82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lock_guard</w:t>
        </w:r>
      </w:ins>
      <w:ins w:id="482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482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8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82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mutex</w:t>
        </w:r>
      </w:ins>
      <w:ins w:id="482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48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3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lock</w:t>
        </w:r>
      </w:ins>
      <w:ins w:id="48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83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mtx</w:t>
        </w:r>
      </w:ins>
      <w:ins w:id="48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3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3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8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83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48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84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8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84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48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84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48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4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48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84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48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485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8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5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"ERR:NO_SUCH_PLAYER"</w:t>
        </w:r>
      </w:ins>
      <w:ins w:id="48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5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5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8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5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48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6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8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6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48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86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8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86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48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6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7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8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87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48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7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48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7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48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87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48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488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8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8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"ERR:NO_SUCH_GAME"</w:t>
        </w:r>
      </w:ins>
      <w:ins w:id="48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8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8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8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88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8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9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489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8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9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8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89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489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-&gt;</w:t>
        </w:r>
      </w:ins>
      <w:ins w:id="489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</w:t>
        </w:r>
      </w:ins>
      <w:ins w:id="48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89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0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9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90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9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90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49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90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9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0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49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1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nl-NL"/>
            <w14:textFill>
              <w14:solidFill>
                <w14:srgbClr w14:val="DCDCAA"/>
              </w14:solidFill>
            </w14:textFill>
          </w:rPr>
          <w:t>begin</w:t>
        </w:r>
      </w:ins>
      <w:ins w:id="49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491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9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1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49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1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49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(), </w:t>
        </w:r>
      </w:ins>
      <w:ins w:id="491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49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92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49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2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9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2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49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2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49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492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9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3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"ERR:PLAYER_NOT_IN_GAME"</w:t>
        </w:r>
      </w:ins>
      <w:ins w:id="49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3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3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9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93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493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9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4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started</w:t>
        </w:r>
      </w:ins>
      <w:ins w:id="49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494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9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4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"ERR:GAME_NOT_STARTED"</w:t>
        </w:r>
      </w:ins>
      <w:ins w:id="49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4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4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9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95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495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9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5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isPlayerTurn</w:t>
        </w:r>
      </w:ins>
      <w:ins w:id="49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95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49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)) </w:t>
        </w:r>
      </w:ins>
      <w:ins w:id="495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9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5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"ERR:NOT_YOUR_TURN"</w:t>
        </w:r>
      </w:ins>
      <w:ins w:id="49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6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6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6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49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496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49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6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opponent</w:t>
        </w:r>
      </w:ins>
      <w:ins w:id="49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7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9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7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49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7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t>getOpponent</w:t>
        </w:r>
      </w:ins>
      <w:ins w:id="49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497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49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7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8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49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498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opponent</w:t>
        </w:r>
      </w:ins>
      <w:ins w:id="49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498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empty</w:t>
        </w:r>
      </w:ins>
      <w:ins w:id="49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498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49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8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"ERR:NO_OPPONENT"</w:t>
        </w:r>
      </w:ins>
      <w:ins w:id="49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9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499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49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499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49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9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499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oppBoard</w:t>
        </w:r>
      </w:ins>
      <w:ins w:id="49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499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49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0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50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00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boards</w:t>
        </w:r>
      </w:ins>
      <w:ins w:id="500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50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opponent</w:t>
        </w:r>
      </w:ins>
      <w:ins w:id="500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50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0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00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0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01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501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oppBoard</w:t>
        </w:r>
      </w:ins>
      <w:ins w:id="50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01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inRange</w:t>
        </w:r>
      </w:ins>
      <w:ins w:id="50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01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50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,</w:t>
        </w:r>
      </w:ins>
      <w:ins w:id="501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50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2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02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50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02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nextTurn</w:t>
        </w:r>
      </w:ins>
      <w:ins w:id="50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2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02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0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3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"ERR:OUT_OF_RANGE"</w:t>
        </w:r>
      </w:ins>
      <w:ins w:id="50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3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3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3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03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50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3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504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cell</w:t>
        </w:r>
      </w:ins>
      <w:ins w:id="50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4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0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4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oppBoard</w:t>
        </w:r>
      </w:ins>
      <w:ins w:id="50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04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cells</w:t>
        </w:r>
      </w:ins>
      <w:ins w:id="50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[</w:t>
        </w:r>
      </w:ins>
      <w:ins w:id="504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y</w:t>
        </w:r>
      </w:ins>
      <w:ins w:id="50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][</w:t>
        </w:r>
      </w:ins>
      <w:ins w:id="505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x</w:t>
        </w:r>
      </w:ins>
      <w:ins w:id="50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t>];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5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05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0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05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cell</w:t>
        </w:r>
      </w:ins>
      <w:ins w:id="50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5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50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6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50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062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:lang w:val="de-DE"/>
            <w14:textFill>
              <w14:solidFill>
                <w14:srgbClr w14:val="4FC1FF"/>
              </w14:solidFill>
            </w14:textFill>
          </w:rPr>
          <w:t>HIT</w:t>
        </w:r>
      </w:ins>
      <w:ins w:id="50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6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||</w:t>
        </w:r>
      </w:ins>
      <w:ins w:id="50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6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cell</w:t>
        </w:r>
      </w:ins>
      <w:ins w:id="50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6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50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7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50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072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14:textFill>
              <w14:solidFill>
                <w14:srgbClr w14:val="4FC1FF"/>
              </w14:solidFill>
            </w14:textFill>
          </w:rPr>
          <w:t>MISS</w:t>
        </w:r>
      </w:ins>
      <w:ins w:id="50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7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75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           // </w:t>
        </w:r>
      </w:ins>
      <w:ins w:id="5076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Уже стреляли сюда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7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07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50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08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nextTurn</w:t>
        </w:r>
      </w:ins>
      <w:ins w:id="50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8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08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0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08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"OK:MISS"</w:t>
        </w:r>
      </w:ins>
      <w:ins w:id="50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  <w:ins w:id="5089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 xml:space="preserve"> // </w:t>
        </w:r>
      </w:ins>
      <w:ins w:id="5090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повторный выстрел в ту же точку </w:t>
        </w:r>
      </w:ins>
      <w:ins w:id="5091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t xml:space="preserve">- </w:t>
        </w:r>
      </w:ins>
      <w:ins w:id="5092" w:date="2024-12-23T16:24:15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t>промах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9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9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09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0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09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0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10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1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0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1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0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106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1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10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cell</w:t>
        </w:r>
      </w:ins>
      <w:ins w:id="51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1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51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1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51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114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:lang w:val="de-DE"/>
            <w14:textFill>
              <w14:solidFill>
                <w14:srgbClr w14:val="4FC1FF"/>
              </w14:solidFill>
            </w14:textFill>
          </w:rPr>
          <w:t>SHIP</w:t>
        </w:r>
      </w:ins>
      <w:ins w:id="51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1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11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cell</w:t>
        </w:r>
      </w:ins>
      <w:ins w:id="51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2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1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2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51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124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:lang w:val="de-DE"/>
            <w14:textFill>
              <w14:solidFill>
                <w14:srgbClr w14:val="4FC1FF"/>
              </w14:solidFill>
            </w14:textFill>
          </w:rPr>
          <w:t>HIT</w:t>
        </w:r>
      </w:ins>
      <w:ins w:id="51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2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12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oppBoard</w:t>
        </w:r>
      </w:ins>
      <w:ins w:id="51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13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totalShipCells</w:t>
        </w:r>
      </w:ins>
      <w:ins w:id="513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--</w:t>
        </w:r>
      </w:ins>
      <w:ins w:id="51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3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13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1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13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oppBoard</w:t>
        </w:r>
      </w:ins>
      <w:ins w:id="51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13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isAllSunk</w:t>
        </w:r>
      </w:ins>
      <w:ins w:id="51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4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514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1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4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51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4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"WIN"</w:t>
        </w:r>
      </w:ins>
      <w:ins w:id="51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4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515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51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15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started</w:t>
        </w:r>
      </w:ins>
      <w:ins w:id="51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5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1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5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51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5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 </w:t>
        </w:r>
      </w:ins>
      <w:ins w:id="516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51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6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    </w:t>
        </w:r>
      </w:ins>
      <w:ins w:id="516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1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6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51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6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"HIT"</w:t>
        </w:r>
      </w:ins>
      <w:ins w:id="51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7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7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 </w:t>
        </w:r>
      </w:ins>
      <w:ins w:id="517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t>else</w:t>
        </w:r>
      </w:ins>
      <w:ins w:id="51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7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17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cell</w:t>
        </w:r>
      </w:ins>
      <w:ins w:id="51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8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1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8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CellState</w:t>
        </w:r>
      </w:ins>
      <w:ins w:id="51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185" w:date="2024-12-23T16:24:15Z" w:author="Владислав Бурдинский">
        <w:r>
          <w:rPr>
            <w:rFonts w:ascii="Menlo Regular" w:hAnsi="Menlo Regular"/>
            <w:outline w:val="0"/>
            <w:color w:val="4fc1ff"/>
            <w:shd w:val="clear" w:color="auto" w:fill="1f1f1f"/>
            <w:rtl w:val="0"/>
            <w14:textFill>
              <w14:solidFill>
                <w14:srgbClr w14:val="4FC1FF"/>
              </w14:solidFill>
            </w14:textFill>
          </w:rPr>
          <w:t>MISS</w:t>
        </w:r>
      </w:ins>
      <w:ins w:id="51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8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18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1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9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</w:t>
        </w:r>
      </w:ins>
      <w:ins w:id="51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19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"MISS"</w:t>
        </w:r>
      </w:ins>
      <w:ins w:id="51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9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9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19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1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20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2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20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2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0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ru-RU"/>
            <w14:textFill>
              <w14:solidFill>
                <w14:srgbClr w14:val="DCDCAA"/>
              </w14:solidFill>
            </w14:textFill>
          </w:rPr>
          <w:t>!=</w:t>
        </w:r>
      </w:ins>
      <w:ins w:id="52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06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"WIN"</w:t>
        </w:r>
      </w:ins>
      <w:ins w:id="52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0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21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52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21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nextTurn</w:t>
        </w:r>
      </w:ins>
      <w:ins w:id="52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1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1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1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21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2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2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"OK:"</w:t>
        </w:r>
      </w:ins>
      <w:ins w:id="52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2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52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2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2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2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2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3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23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2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23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2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3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handleGameStatus</w:t>
        </w:r>
      </w:ins>
      <w:ins w:id="52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238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52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4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2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24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2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4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524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52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4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24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2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25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lock_guard</w:t>
        </w:r>
      </w:ins>
      <w:ins w:id="525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525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2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25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mutex</w:t>
        </w:r>
      </w:ins>
      <w:ins w:id="525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52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5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lock</w:t>
        </w:r>
      </w:ins>
      <w:ins w:id="52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26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mtx</w:t>
        </w:r>
      </w:ins>
      <w:ins w:id="52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6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264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526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6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pIt</w:t>
        </w:r>
      </w:ins>
      <w:ins w:id="52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68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2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7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52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27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52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27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52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7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27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2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28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pIt</w:t>
        </w:r>
      </w:ins>
      <w:ins w:id="52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82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52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8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52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28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52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5288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2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29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"ERR:NO_SUCH_PLAYER"</w:t>
        </w:r>
      </w:ins>
      <w:ins w:id="52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29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2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29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2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29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529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pIt</w:t>
        </w:r>
      </w:ins>
      <w:ins w:id="529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-&gt;</w:t>
        </w:r>
      </w:ins>
      <w:ins w:id="529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</w:t>
        </w:r>
      </w:ins>
      <w:ins w:id="53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0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inGame</w:t>
        </w:r>
      </w:ins>
      <w:ins w:id="53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5303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3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05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"ERR:PLAYER_NOT_IN_GAME"</w:t>
        </w:r>
      </w:ins>
      <w:ins w:id="53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0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0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0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31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3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31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3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1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53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1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3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1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pIt</w:t>
        </w:r>
      </w:ins>
      <w:ins w:id="531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-&gt;</w:t>
        </w:r>
      </w:ins>
      <w:ins w:id="532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</w:t>
        </w:r>
      </w:ins>
      <w:ins w:id="532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2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currentGame</w:t>
        </w:r>
      </w:ins>
      <w:ins w:id="532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2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2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326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532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2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532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3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33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3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533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3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533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33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gameName</w:t>
        </w:r>
      </w:ins>
      <w:ins w:id="533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3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3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34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34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34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534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4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53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4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53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4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53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5350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3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5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"ERR:NO_SUCH_GAME"</w:t>
        </w:r>
      </w:ins>
      <w:ins w:id="53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54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5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35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53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5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536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536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62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36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6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gIt</w:t>
        </w:r>
      </w:ins>
      <w:ins w:id="536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-&gt;</w:t>
        </w:r>
      </w:ins>
      <w:ins w:id="536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t>second</w:t>
        </w:r>
      </w:ins>
      <w:ins w:id="536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6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6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37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37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37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37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7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status</w:t>
        </w:r>
      </w:ins>
      <w:ins w:id="537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7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3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7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"OK:"</w:t>
        </w:r>
      </w:ins>
      <w:ins w:id="53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38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3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38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status</w:t>
        </w:r>
      </w:ins>
      <w:ins w:id="53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8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53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38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53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38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started</w:t>
        </w:r>
      </w:ins>
      <w:ins w:id="538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90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zh-TW" w:eastAsia="zh-TW"/>
            <w14:textFill>
              <w14:solidFill>
                <w14:srgbClr w14:val="D4D4D4"/>
              </w14:solidFill>
            </w14:textFill>
          </w:rPr>
          <w:t>?</w:t>
        </w:r>
      </w:ins>
      <w:ins w:id="539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92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"STARTED</w:t>
        </w:r>
      </w:ins>
      <w:ins w:id="5393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5394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3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9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:</w:t>
        </w:r>
      </w:ins>
      <w:ins w:id="53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39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"WAITING_FOR_SETUP</w:t>
        </w:r>
      </w:ins>
      <w:ins w:id="5399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540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4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0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40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status</w:t>
        </w:r>
      </w:ins>
      <w:ins w:id="54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0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540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0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"Your board:</w:t>
        </w:r>
      </w:ins>
      <w:ins w:id="5409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541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41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1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1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414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status</w:t>
        </w:r>
      </w:ins>
      <w:ins w:id="541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1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541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1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541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420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boards</w:t>
        </w:r>
      </w:ins>
      <w:ins w:id="542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5422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playerLogin</w:t>
        </w:r>
      </w:ins>
      <w:ins w:id="542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54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42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t>printBoard</w:t>
        </w:r>
      </w:ins>
      <w:ins w:id="54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2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42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status</w:t>
        </w:r>
      </w:ins>
      <w:ins w:id="54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3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54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3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"Current turn: "</w:t>
        </w:r>
      </w:ins>
      <w:ins w:id="54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3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54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3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54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43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5440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[</w:t>
        </w:r>
      </w:ins>
      <w:ins w:id="544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gr</w:t>
        </w:r>
      </w:ins>
      <w:ins w:id="54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44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currentPlayerIndex</w:t>
        </w:r>
      </w:ins>
      <w:ins w:id="5444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]</w:t>
        </w:r>
      </w:ins>
      <w:ins w:id="544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46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</w:t>
        </w:r>
      </w:ins>
      <w:ins w:id="54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48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449" w:date="2024-12-23T16:24:15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t>\n</w:t>
        </w:r>
      </w:ins>
      <w:ins w:id="5450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t>"</w:t>
        </w:r>
      </w:ins>
      <w:ins w:id="54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5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454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45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5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status</w:t>
        </w:r>
      </w:ins>
      <w:ins w:id="545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5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5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6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6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46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4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46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4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6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t>handleListGames</w:t>
        </w:r>
      </w:ins>
      <w:ins w:id="54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6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54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7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4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47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4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75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547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login</w:t>
        </w:r>
      </w:ins>
      <w:ins w:id="547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78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7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480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4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48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lock_guard</w:t>
        </w:r>
      </w:ins>
      <w:ins w:id="5483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548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48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48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mutex</w:t>
        </w:r>
      </w:ins>
      <w:ins w:id="548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54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48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lock</w:t>
        </w:r>
      </w:ins>
      <w:ins w:id="54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49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mtx</w:t>
        </w:r>
      </w:ins>
      <w:ins w:id="54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49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4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49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4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49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54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49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55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50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login</w:t>
        </w:r>
      </w:ins>
      <w:ins w:id="55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550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55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0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55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50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55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0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51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5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1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"ERR:NO_SUCH_PLAYER"</w:t>
        </w:r>
      </w:ins>
      <w:ins w:id="55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1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1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519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5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521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5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2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5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2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5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27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"OK:"</w:t>
        </w:r>
      </w:ins>
      <w:ins w:id="55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2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531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bool</w:t>
        </w:r>
      </w:ins>
      <w:ins w:id="55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3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55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3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5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3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t>true</w:t>
        </w:r>
      </w:ins>
      <w:ins w:id="55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3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54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for</w:t>
        </w:r>
      </w:ins>
      <w:ins w:id="55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54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55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4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&amp;</w:t>
        </w:r>
      </w:ins>
      <w:ins w:id="5546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a-DK"/>
            <w14:textFill>
              <w14:solidFill>
                <w14:srgbClr w14:val="9CDCFE"/>
              </w14:solidFill>
            </w14:textFill>
          </w:rPr>
          <w:t>kv</w:t>
        </w:r>
      </w:ins>
      <w:ins w:id="554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t xml:space="preserve"> : </w:t>
        </w:r>
      </w:ins>
      <w:ins w:id="5548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games</w:t>
        </w:r>
      </w:ins>
      <w:ins w:id="554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5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5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552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55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554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t>!</w:t>
        </w:r>
      </w:ins>
      <w:ins w:id="555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55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555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5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5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55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6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","</w:t>
        </w:r>
      </w:ins>
      <w:ins w:id="55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6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56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5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67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+=</w:t>
        </w:r>
      </w:ins>
      <w:ins w:id="55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6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a-DK"/>
            <w14:textFill>
              <w14:solidFill>
                <w14:srgbClr w14:val="9CDCFE"/>
              </w14:solidFill>
            </w14:textFill>
          </w:rPr>
          <w:t>kv</w:t>
        </w:r>
      </w:ins>
      <w:ins w:id="55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57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55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7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    </w:t>
        </w:r>
      </w:ins>
      <w:ins w:id="557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first</w:t>
        </w:r>
      </w:ins>
      <w:ins w:id="557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7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5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79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t>false</w:t>
        </w:r>
      </w:ins>
      <w:ins w:id="558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8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8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8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8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58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58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8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pt-PT"/>
            <w14:textFill>
              <w14:solidFill>
                <w14:srgbClr w14:val="9CDCFE"/>
              </w14:solidFill>
            </w14:textFill>
          </w:rPr>
          <w:t>result</w:t>
        </w:r>
      </w:ins>
      <w:ins w:id="558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8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9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592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59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59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59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59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59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598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handleInvite</w:t>
        </w:r>
      </w:ins>
      <w:ins w:id="5599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600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t>const</w:t>
        </w:r>
      </w:ins>
      <w:ins w:id="560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0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60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60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605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06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&amp;</w:t>
        </w:r>
      </w:ins>
      <w:ins w:id="560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56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60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610" w:date="2024-12-23T16:24:15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t xml:space="preserve">        // data: InvitedLogin|InviterLogin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61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6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613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auto</w:t>
        </w:r>
      </w:ins>
      <w:ins w:id="56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1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56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17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6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1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56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62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56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62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t>'|'</w:t>
        </w:r>
      </w:ins>
      <w:ins w:id="56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62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6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62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6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62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56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3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==</w:t>
        </w:r>
      </w:ins>
      <w:ins w:id="56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3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6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63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6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63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t>npos</w:t>
        </w:r>
      </w:ins>
      <w:ins w:id="56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5639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6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41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"ERR:FORMAT"</w:t>
        </w:r>
      </w:ins>
      <w:ins w:id="56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64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6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64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64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647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6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4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invited</w:t>
        </w:r>
      </w:ins>
      <w:ins w:id="56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51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6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5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56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65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56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657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56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, </w:t>
        </w:r>
      </w:ins>
      <w:ins w:id="565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56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66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6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66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6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665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string</w:t>
        </w:r>
      </w:ins>
      <w:ins w:id="56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6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inviter</w:t>
        </w:r>
      </w:ins>
      <w:ins w:id="56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6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=</w:t>
        </w:r>
      </w:ins>
      <w:ins w:id="56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7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t>data</w:t>
        </w:r>
      </w:ins>
      <w:ins w:id="567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673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t>substr</w:t>
        </w:r>
      </w:ins>
      <w:ins w:id="567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67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sep</w:t>
        </w:r>
      </w:ins>
      <w:ins w:id="5676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+</w:t>
        </w:r>
      </w:ins>
      <w:ins w:id="5677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1</w:t>
        </w:r>
      </w:ins>
      <w:ins w:id="567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67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680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681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682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683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684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lock_guard</w:t>
        </w:r>
      </w:ins>
      <w:ins w:id="5685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t>&lt;</w:t>
        </w:r>
      </w:ins>
      <w:ins w:id="5686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t>std</w:t>
        </w:r>
      </w:ins>
      <w:ins w:id="5687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::</w:t>
        </w:r>
      </w:ins>
      <w:ins w:id="5688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t>mutex</w:t>
        </w:r>
      </w:ins>
      <w:ins w:id="5689" w:date="2024-12-23T16:24:15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t>&gt;</w:t>
        </w:r>
      </w:ins>
      <w:ins w:id="569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691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lock</w:t>
        </w:r>
      </w:ins>
      <w:ins w:id="569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69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t>mtx</w:t>
        </w:r>
      </w:ins>
      <w:ins w:id="569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t>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69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69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69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69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69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570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70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570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70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invited</w:t>
        </w:r>
      </w:ins>
      <w:ins w:id="570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570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570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0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570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70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571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571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71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1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"ERR:INVITED_NOT_FOUND"</w:t>
        </w:r>
      </w:ins>
      <w:ins w:id="571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1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1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71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t>if</w:t>
        </w:r>
      </w:ins>
      <w:ins w:id="571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(</w:t>
        </w:r>
      </w:ins>
      <w:ins w:id="571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572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72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t>find</w:t>
        </w:r>
      </w:ins>
      <w:ins w:id="572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</w:t>
        </w:r>
      </w:ins>
      <w:ins w:id="5723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t>inviter</w:t>
        </w:r>
      </w:ins>
      <w:ins w:id="572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) </w:t>
        </w:r>
      </w:ins>
      <w:ins w:id="5725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==</w:t>
        </w:r>
      </w:ins>
      <w:ins w:id="572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27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t>players</w:t>
        </w:r>
      </w:ins>
      <w:ins w:id="572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72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end</w:t>
        </w:r>
      </w:ins>
      <w:ins w:id="573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()) </w:t>
        </w:r>
      </w:ins>
      <w:ins w:id="5731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73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33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t>"ERR:INVITER_NOT_FOUND"</w:t>
        </w:r>
      </w:ins>
      <w:ins w:id="573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3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3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    </w:t>
        </w:r>
      </w:ins>
      <w:ins w:id="5737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73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39" w:date="2024-12-23T16:24:15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e-DE"/>
            <w14:textFill>
              <w14:solidFill>
                <w14:srgbClr w14:val="CE9178"/>
              </w14:solidFill>
            </w14:textFill>
          </w:rPr>
          <w:t>"OK:INVITE_SENT"</w:t>
        </w:r>
      </w:ins>
      <w:ins w:id="574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4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4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4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4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45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46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47" w:date="2024-12-23T16:24:15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t>int</w:t>
        </w:r>
      </w:ins>
      <w:ins w:id="574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49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t>main</w:t>
        </w:r>
      </w:ins>
      <w:ins w:id="575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 {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5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5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753" w:date="2024-12-23T16:24:15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t>Server</w:t>
        </w:r>
      </w:ins>
      <w:ins w:id="575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55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</w:t>
        </w:r>
      </w:ins>
      <w:ins w:id="575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57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5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759" w:date="2024-12-23T16:24:15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t>s</w:t>
        </w:r>
      </w:ins>
      <w:ins w:id="576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.</w:t>
        </w:r>
      </w:ins>
      <w:ins w:id="5761" w:date="2024-12-23T16:24:15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t>run</w:t>
        </w:r>
      </w:ins>
      <w:ins w:id="5762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();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63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64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   </w:t>
        </w:r>
      </w:ins>
      <w:ins w:id="5765" w:date="2024-12-23T16:24:15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t>return</w:t>
        </w:r>
      </w:ins>
      <w:ins w:id="5766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 xml:space="preserve"> </w:t>
        </w:r>
      </w:ins>
      <w:ins w:id="5767" w:date="2024-12-23T16:24:15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t>0</w:t>
        </w:r>
      </w:ins>
      <w:ins w:id="5768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;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69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ins w:id="5770" w:date="2024-12-23T16:24:15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t>}</w:t>
        </w:r>
      </w:ins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ins w:id="5771" w:date="2024-12-23T16:24:15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72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cccccc"/>
          <w:sz w:val="28"/>
          <w:szCs w:val="28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7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57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577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"../include/my_solution.h"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57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7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57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8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3</w:delText>
        </w:r>
      </w:del>
      <w:del w:id="57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7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5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57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7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PTHREAD_MUTEX_INITIALIZER</w:delText>
        </w:r>
      </w:del>
      <w:del w:id="5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7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8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8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8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80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8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8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8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80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8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58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5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8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581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81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82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582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82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82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{</w:delText>
        </w:r>
      </w:del>
      <w:del w:id="583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83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583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58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45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// </w:delText>
        </w:r>
      </w:del>
      <w:del w:id="5846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Эрозия матрицы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58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58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85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58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58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85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58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58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58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8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58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8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58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58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8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58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8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58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7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8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87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8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8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8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8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8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88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8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58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8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8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8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58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8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58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58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58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8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8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9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9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9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9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90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9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9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59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590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9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59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9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5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59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59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59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59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92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9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59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59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59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59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9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9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59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59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59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59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94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9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9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59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5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9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5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954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Поток обрабатывает строки с </w:delText>
        </w:r>
      </w:del>
      <w:del w:id="595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9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5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9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59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-&gt;</w:delText>
        </w:r>
      </w:del>
      <w:del w:id="59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59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</w:delText>
        </w:r>
      </w:del>
      <w:del w:id="59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9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6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5968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 xml:space="preserve">по </w:delText>
        </w:r>
      </w:del>
      <w:del w:id="596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59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7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9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59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-&gt;</w:delText>
        </w:r>
      </w:del>
      <w:del w:id="59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59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7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59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7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59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598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59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59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59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598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59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598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59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9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59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59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59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59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59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59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59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60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0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0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60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0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0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0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601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0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01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0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1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0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0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0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60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0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0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0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2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03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bool</w:delText>
        </w:r>
      </w:del>
      <w:del w:id="60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60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0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3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false</w:delText>
        </w:r>
      </w:del>
      <w:del w:id="60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04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0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0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0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0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0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60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0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5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0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5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0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0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0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60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0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0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6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0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0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0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0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0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0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607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0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07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0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0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7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0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60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0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0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8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0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0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0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60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0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0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09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0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0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0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0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610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1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1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1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1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1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1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611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1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1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1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1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1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1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613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61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1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1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3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61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3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1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3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61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1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61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4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1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61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1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1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61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61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1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1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61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</w:delText>
        </w:r>
      </w:del>
      <w:del w:id="616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61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1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61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1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1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1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1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1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7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17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1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1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1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1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1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8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18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1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delText>!=</w:delText>
        </w:r>
      </w:del>
      <w:del w:id="61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1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61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1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1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1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1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1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1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1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62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62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2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62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21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pthread_mutex_lock</w:delText>
        </w:r>
      </w:del>
      <w:del w:id="62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2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62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62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22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62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2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62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62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3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62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62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23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2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2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2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24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2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2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4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2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  <w:del w:id="624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62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62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2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2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25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2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25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2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2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6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62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2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pthread_mutex_unlock</w:delText>
        </w:r>
      </w:del>
      <w:del w:id="62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2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62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62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7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27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62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nullptr</w:delText>
        </w:r>
      </w:del>
      <w:del w:id="62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8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86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// </w:delText>
        </w:r>
      </w:del>
      <w:del w:id="6287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Наращивание матрицы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8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2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62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29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2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2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62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2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2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3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63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63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63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3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0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63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30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63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63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3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63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31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3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3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3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3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3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3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32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3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3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3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63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63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3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63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3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3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3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63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34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3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34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34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34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3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34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3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34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3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&gt;&gt;&amp;</w:delText>
        </w:r>
      </w:del>
      <w:del w:id="63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3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3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</w:delText>
        </w:r>
      </w:del>
      <w:del w:id="63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3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3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3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3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3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3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63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3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3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3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63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37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3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63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3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3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3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63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3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3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38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3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39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3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3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3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3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3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3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64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4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4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0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64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 xml:space="preserve">data </w:delText>
        </w:r>
      </w:del>
      <w:del w:id="64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-&gt; </w:delText>
        </w:r>
      </w:del>
      <w:del w:id="64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64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4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4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4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641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4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41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4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4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4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2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4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4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4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4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64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4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4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4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4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bool</w:delText>
        </w:r>
      </w:del>
      <w:del w:id="64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64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4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4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false</w:delText>
        </w:r>
      </w:del>
      <w:del w:id="64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44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4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4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4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4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4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64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4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4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5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4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4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4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64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4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4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6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4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4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4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4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4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4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647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64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47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4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4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4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64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4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8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4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4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4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64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4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4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49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5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65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65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5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650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5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5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5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5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5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5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65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5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5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5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5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2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5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5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</w:delText>
        </w:r>
      </w:del>
      <w:del w:id="653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65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5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5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3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65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4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5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65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5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&gt;=</w:delText>
        </w:r>
      </w:del>
      <w:del w:id="65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4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5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65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5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5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m_rows</w:delText>
        </w:r>
      </w:del>
      <w:del w:id="65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65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5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5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m_cols</w:delText>
        </w:r>
      </w:del>
      <w:del w:id="65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5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5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</w:delText>
        </w:r>
      </w:del>
      <w:del w:id="656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65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((</w:delText>
        </w:r>
      </w:del>
      <w:del w:id="65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657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5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ki</w:delText>
        </w:r>
      </w:del>
      <w:del w:id="65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5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5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7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5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8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58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5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kj</w:delText>
        </w:r>
      </w:del>
      <w:del w:id="65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65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65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9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65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5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9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65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59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65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 </w:delText>
        </w:r>
      </w:del>
      <w:del w:id="65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&amp;&amp;</w:delText>
        </w:r>
      </w:del>
      <w:del w:id="65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5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66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6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ni</w:delText>
        </w:r>
      </w:del>
      <w:del w:id="660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6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nj</w:delText>
        </w:r>
      </w:del>
      <w:del w:id="660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6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66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0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66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66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66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6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1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66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  <w:del w:id="662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66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663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66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6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66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 </w:delText>
        </w:r>
      </w:del>
      <w:del w:id="663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66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43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 xml:space="preserve">            // pthread_mutex_lock(&amp;mtx);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664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66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66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flag</w:delText>
        </w:r>
      </w:del>
      <w:del w:id="66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66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5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true</w:delText>
        </w:r>
      </w:del>
      <w:del w:id="66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66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65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6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65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6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66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6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6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6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66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  <w:del w:id="666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66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</w:delText>
        </w:r>
      </w:del>
      <w:del w:id="66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6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66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66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66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667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66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66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8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66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87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 xml:space="preserve">            // pthread_mutex_unlock(&amp;mtx);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8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69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66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69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nullptr</w:delText>
        </w:r>
      </w:del>
      <w:del w:id="66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6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6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my_solution.h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0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#pragma</w:delText>
        </w:r>
      </w:del>
      <w:del w:id="670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once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1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1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&lt;iostream&gt;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1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1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&lt;vector&gt;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2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2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2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&lt;pthread.h&gt;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2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2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&lt;unistd.h&gt;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2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2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3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delText>&lt;getopt.h&gt;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3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3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&lt;ctime&gt;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3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73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73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&lt;cstdlib&gt;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4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fr-FR"/>
            <w14:textFill>
              <w14:solidFill>
                <w14:srgbClr w14:val="569CD6"/>
              </w14:solidFill>
            </w14:textFill>
          </w:rPr>
          <w:delText>struct</w:delText>
        </w:r>
      </w:del>
      <w:del w:id="67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4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67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74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7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4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7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75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7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75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7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7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7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7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7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&gt;&gt;*</w:delText>
        </w:r>
      </w:del>
      <w:del w:id="67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67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76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7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76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7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7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7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77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7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77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7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&gt;&gt;*</w:delText>
        </w:r>
      </w:del>
      <w:del w:id="67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67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77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7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67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78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7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67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79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67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7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7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7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6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680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68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0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6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8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1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8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68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68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68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68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2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68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2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83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8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83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83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8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683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83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68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68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8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68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84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8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68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5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8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5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68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8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68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68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6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68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perform_erosion</w:delText>
        </w:r>
      </w:del>
      <w:del w:id="68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86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8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8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87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8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87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8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87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8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87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8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87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8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68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8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</w:delText>
        </w:r>
      </w:del>
      <w:del w:id="688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8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88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8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88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8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89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8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89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8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8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8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8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68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8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</w:delText>
        </w:r>
      </w:del>
      <w:del w:id="690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9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0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0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0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0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9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9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9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6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1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69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2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perform_dilation</w:delText>
        </w:r>
      </w:del>
      <w:del w:id="69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692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9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2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2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2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3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9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9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9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69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</w:delText>
        </w:r>
      </w:del>
      <w:del w:id="694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4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4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4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4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9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9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9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69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          </w:delText>
        </w:r>
      </w:del>
      <w:del w:id="69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69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5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6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6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69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69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69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696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69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696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69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69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69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test.cpp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7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9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98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da-DK"/>
            <w14:textFill>
              <w14:solidFill>
                <w14:srgbClr w14:val="CE9178"/>
              </w14:solidFill>
            </w14:textFill>
          </w:rPr>
          <w:delText>&lt;gtest/gtest.h&gt;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8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98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98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&lt;pthread.h&gt;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8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9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98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&lt;vector&gt;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9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99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99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&lt;chrono&gt;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9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699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699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&lt;cstdlib&gt;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69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699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700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700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&lt;ctime&gt;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0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70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700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"../include/my_solution.h"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0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70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70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0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de-DE"/>
            <w14:textFill>
              <w14:solidFill>
                <w14:srgbClr w14:val="9CDCFE"/>
              </w14:solidFill>
            </w14:textFill>
          </w:rPr>
          <w:delText>KERNEL_SIZE</w:delText>
        </w:r>
      </w:del>
      <w:del w:id="70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1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7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pthread_mutex_t</w:delText>
        </w:r>
      </w:del>
      <w:del w:id="70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mtx</w:delText>
        </w:r>
      </w:del>
      <w:del w:id="70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extern</w:delText>
        </w:r>
      </w:del>
      <w:del w:id="70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2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0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02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0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03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0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03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03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0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0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70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filter</w:delText>
        </w:r>
      </w:del>
      <w:del w:id="70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70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70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0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70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70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70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70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05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void*</w:delText>
        </w:r>
      </w:del>
      <w:del w:id="70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arg</w:delText>
        </w:r>
      </w:del>
      <w:del w:id="70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6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70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6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70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06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70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6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0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0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0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07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0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07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0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0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0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07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0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7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0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0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0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0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0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08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0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08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0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08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0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09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0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0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0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0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09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70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0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1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1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71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1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0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1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1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1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1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1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2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1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71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71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2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1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1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71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1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1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1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7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1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14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1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1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5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1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1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71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1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16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16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1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1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1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1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71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1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1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1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1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1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71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1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1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1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1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1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1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1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71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1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71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1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71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71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20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2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2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0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72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0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singleThreadDilatation</w:delText>
        </w:r>
      </w:del>
      <w:del w:id="72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21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72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1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2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21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2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21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2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21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2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2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2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22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2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2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22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2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22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2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23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2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23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2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23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2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23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2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2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2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72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2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2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2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2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72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2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5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2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2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2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2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2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2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2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26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2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72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72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7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2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2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2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2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72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7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2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2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2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2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2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2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2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2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72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2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2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2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29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29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2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29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2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2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3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3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3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73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3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30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30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3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3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31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3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3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3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3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73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3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3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3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2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3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3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32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73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3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3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3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3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3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73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34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73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34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73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*&gt;</w:delText>
        </w:r>
      </w:del>
      <w:del w:id="73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3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3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data</w:delText>
        </w:r>
      </w:del>
      <w:del w:id="73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5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73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5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73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35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73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5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3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36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3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36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3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36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3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3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3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36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3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3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37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3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37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3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37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3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3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3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3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3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38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3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3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3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3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3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3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3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39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3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3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3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3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3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4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4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40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4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74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4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4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74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4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41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4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74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4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4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74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4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43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4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43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4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43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743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74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74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4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4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44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4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44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4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45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74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74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4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4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4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46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4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4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6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4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6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4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47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74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74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4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4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7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4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7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4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4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4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4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4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48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74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4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4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4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4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4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4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49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4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4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74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49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5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5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5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50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5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50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5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5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5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1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5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5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75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75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75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2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5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52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75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75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5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5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75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75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5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5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53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5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5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5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+=</w:delText>
        </w:r>
      </w:del>
      <w:del w:id="75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4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5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5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55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5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55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5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5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75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5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5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5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5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5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5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5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5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75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7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5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57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57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5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5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57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5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5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58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5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5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5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5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75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5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5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5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59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5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5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5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5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5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5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6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60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60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76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6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6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6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61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61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1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6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76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6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6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6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76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6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6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763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63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76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63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76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6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6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64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6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6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6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65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5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6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6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76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6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6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67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76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767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6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6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7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6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6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6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6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6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6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76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6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6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6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76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6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76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6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6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6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69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76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0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void</w:delText>
        </w:r>
      </w:del>
      <w:del w:id="77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0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multiThreadDilatation</w:delText>
        </w:r>
      </w:del>
      <w:del w:id="77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70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77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7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71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7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71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7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71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7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71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7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72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7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7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72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7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72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7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72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7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73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7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77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7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&gt;&gt;</w:delText>
        </w:r>
      </w:del>
      <w:del w:id="77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&amp;</w:delText>
        </w:r>
      </w:del>
      <w:del w:id="77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7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7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7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7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74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7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7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7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7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7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7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7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7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77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7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7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77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7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7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7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77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7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7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7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77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7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78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7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78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78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79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77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77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7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77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7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7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79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7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780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78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80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78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78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8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8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8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81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8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8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8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19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782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78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78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78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8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8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3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8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8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8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8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78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78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78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8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8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8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8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8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8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8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78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8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8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8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85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8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86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8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8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8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8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78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78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78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7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78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7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87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78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78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8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8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78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remainder_rows</w:delText>
        </w:r>
      </w:del>
      <w:del w:id="78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8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8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78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89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8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8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8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8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78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+=</w:delText>
        </w:r>
      </w:del>
      <w:del w:id="78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89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78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9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9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90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90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9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9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79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9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9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9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79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9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91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9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92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9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9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79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92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9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9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92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92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9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93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9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9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93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9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9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9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9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79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9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9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9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9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94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79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9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94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79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9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95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9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9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9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9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79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9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9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9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9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79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9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96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9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97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9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79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79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9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79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79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9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79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798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79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79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7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79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9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798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9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9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9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9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79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79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79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79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79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799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799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79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0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80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80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0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800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80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0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80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80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80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8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02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80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80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0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0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0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3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03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0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0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0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0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80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0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80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80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0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80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80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04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80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80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5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5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80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test_1)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06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0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0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0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06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0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0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0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0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07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0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0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0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0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08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8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8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8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8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0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0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09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9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9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0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09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0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0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0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0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0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1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1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1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2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2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2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2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3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3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3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3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14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14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1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14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1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14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15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1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15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1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1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81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15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1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6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6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6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6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6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7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7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1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7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7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8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8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8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8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9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9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1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1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19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19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1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0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2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0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2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0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2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20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2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1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2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1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2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1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2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2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22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2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22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22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22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2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22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2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23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2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2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82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2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2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82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82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(), </w:delText>
        </w:r>
      </w:del>
      <w:del w:id="82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2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2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2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2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2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2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2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824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24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82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825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82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2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82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2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2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82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26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82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26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82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82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82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(MatrixDilatationTest, test_dop)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27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2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2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2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2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2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28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2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28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2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2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2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2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2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2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2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29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2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29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2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0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0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0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30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1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1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1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32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2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2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2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2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33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3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3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3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4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34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4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4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5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5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3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5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35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3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36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36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36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3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3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3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36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3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3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83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37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3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7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37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7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8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8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8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38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9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9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9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39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3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3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3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40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4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0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4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0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4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0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4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0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4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41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4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1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4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1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4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1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4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2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4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},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{</w:delText>
        </w:r>
      </w:del>
      <w:del w:id="842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4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2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84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2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4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3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4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3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4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43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4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44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4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44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4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44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44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44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44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4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5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84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45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4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845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84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(), </w:delText>
        </w:r>
      </w:del>
      <w:del w:id="845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4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45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4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46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4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46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46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846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4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84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84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size</w:delText>
        </w:r>
      </w:del>
      <w:del w:id="84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47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singleThreadDilatation</w:delText>
        </w:r>
      </w:del>
      <w:del w:id="84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4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4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84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7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48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84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4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output_matrix</w:delText>
        </w:r>
      </w:del>
      <w:del w:id="84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4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expected_output</w:delText>
        </w:r>
      </w:del>
      <w:del w:id="84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9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84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test_2)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4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4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49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84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9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4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4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5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0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5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0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</w:delText>
        </w:r>
      </w:del>
      <w:del w:id="85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5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50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5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50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5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5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5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51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5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51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5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5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5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5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5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5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5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52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5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5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5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5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5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5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53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85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5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85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53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unsigned</w:delText>
        </w:r>
      </w:del>
      <w:del w:id="85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54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85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54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85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5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85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5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54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85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855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5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5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5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5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5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5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5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6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5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5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5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85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5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6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5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8570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85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857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5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5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5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7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5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5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5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5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5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5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85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5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58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5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85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59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85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59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85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5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85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5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5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86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86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86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0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86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0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61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1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61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61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1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6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62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62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6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8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6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6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62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3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6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63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6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6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6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6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64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6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6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64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64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6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86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6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6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65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6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6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6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6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6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6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6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66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86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6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6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6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86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67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86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86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6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6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6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8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86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6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6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8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&lt;=</w:delText>
        </w:r>
      </w:del>
      <w:del w:id="86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8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8</w:delText>
        </w:r>
      </w:del>
      <w:del w:id="86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68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6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9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*=</w:delText>
        </w:r>
      </w:del>
      <w:del w:id="86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69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86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6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6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869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86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6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7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7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87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7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7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870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87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71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87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7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87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1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2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TEST</w:delText>
        </w:r>
      </w:del>
      <w:del w:id="87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(MatrixErosionTest, test_3)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const</w:delText>
        </w:r>
      </w:del>
      <w:del w:id="87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7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7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7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3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1000</w:delText>
        </w:r>
      </w:del>
      <w:del w:id="87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3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7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73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7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7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74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74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7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7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7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7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7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75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7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75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7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75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7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7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7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87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7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static_cast</w:delText>
        </w:r>
      </w:del>
      <w:del w:id="876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76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unsigned</w:delText>
        </w:r>
      </w:del>
      <w:del w:id="87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6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76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87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77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87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77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87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7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77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87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878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7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7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7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8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7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7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7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7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7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7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7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87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7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879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88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880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8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8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8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0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88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8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8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8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88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88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8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882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82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88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882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88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882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88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2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8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8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883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8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3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8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3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8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8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8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8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84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8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84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84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85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85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8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5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88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8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8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85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8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85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8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86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8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8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8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86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8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8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8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87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8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87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87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88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8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88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88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8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8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8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8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88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88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8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8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8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size</w:delText>
        </w:r>
      </w:del>
      <w:del w:id="88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89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8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89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88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start_single</w:delText>
        </w:r>
      </w:del>
      <w:del w:id="88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9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8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89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9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0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9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0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89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89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9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singleThreadErosion</w:delText>
        </w:r>
      </w:del>
      <w:del w:id="89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9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9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9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89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91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89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end_single</w:delText>
        </w:r>
      </w:del>
      <w:del w:id="89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9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2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9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2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9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2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89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89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93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89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3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89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3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9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3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9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4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9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4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duration_cast</w:delText>
        </w:r>
      </w:del>
      <w:del w:id="89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894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9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4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9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4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milliseconds</w:delText>
        </w:r>
      </w:del>
      <w:del w:id="89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89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end_single</w:delText>
        </w:r>
      </w:del>
      <w:del w:id="89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89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start_single</w:delText>
        </w:r>
      </w:del>
      <w:del w:id="89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).</w:delText>
        </w:r>
      </w:del>
      <w:del w:id="895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89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96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89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9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9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6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4</w:delText>
        </w:r>
      </w:del>
      <w:del w:id="89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97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89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start_multi</w:delText>
        </w:r>
      </w:del>
      <w:del w:id="89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89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897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89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89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8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8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898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89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9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multiThreadErosion</w:delText>
        </w:r>
      </w:del>
      <w:del w:id="89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89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input_matrix</w:delText>
        </w:r>
      </w:del>
      <w:del w:id="89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9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89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89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89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89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89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899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89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0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end_multi</w:delText>
        </w:r>
      </w:del>
      <w:del w:id="90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0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0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0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0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90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00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90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01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90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1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01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90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1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90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0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2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0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02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90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0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duration_cast</w:delText>
        </w:r>
      </w:del>
      <w:del w:id="90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902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0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02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90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03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milliseconds</w:delText>
        </w:r>
      </w:del>
      <w:del w:id="90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90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end_multi</w:delText>
        </w:r>
      </w:del>
      <w:del w:id="90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90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start_multi</w:delText>
        </w:r>
      </w:del>
      <w:del w:id="90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).</w:delText>
        </w:r>
      </w:del>
      <w:del w:id="90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90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4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04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EXPECT_EQ</w:delText>
        </w:r>
      </w:del>
      <w:del w:id="90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04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single_thread_output</w:delText>
        </w:r>
      </w:del>
      <w:del w:id="90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0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multi_thread_output</w:delText>
        </w:r>
      </w:del>
      <w:del w:id="90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05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EXPECT_LT</w:delText>
        </w:r>
      </w:del>
      <w:del w:id="90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05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90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05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90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06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0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06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0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0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6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068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однопоточного выполнения</w:delText>
        </w:r>
      </w:del>
      <w:del w:id="906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90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7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0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7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duration_single</w:delText>
        </w:r>
      </w:del>
      <w:del w:id="90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7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0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7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9078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мс</w:delText>
        </w:r>
      </w:del>
      <w:del w:id="907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0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8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0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0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0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90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08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0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08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0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09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0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9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0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9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096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многопоточного выполнения</w:delText>
        </w:r>
      </w:del>
      <w:del w:id="909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90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0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1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duration_multi</w:delText>
        </w:r>
      </w:del>
      <w:del w:id="91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1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0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9106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мс</w:delText>
        </w:r>
      </w:del>
      <w:del w:id="910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1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0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1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1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1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11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91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1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1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1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2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main</w:delText>
        </w:r>
      </w:del>
      <w:del w:id="91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12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1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91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12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char</w:delText>
        </w:r>
      </w:del>
      <w:del w:id="91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2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**</w:delText>
        </w:r>
      </w:del>
      <w:del w:id="91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91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::</w:delText>
        </w:r>
      </w:del>
      <w:del w:id="913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testing</w:delText>
        </w:r>
      </w:del>
      <w:del w:id="91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13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InitGoogleTest</w:delText>
        </w:r>
      </w:del>
      <w:del w:id="91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13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13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91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14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9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14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9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RUN_ALL_TESTS</w:delText>
        </w:r>
      </w:del>
      <w:del w:id="91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4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Main.cpp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5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915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915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"include/my_solution.h"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5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#include</w:delText>
        </w:r>
      </w:del>
      <w:del w:id="915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 xml:space="preserve"> </w:delText>
        </w:r>
      </w:del>
      <w:del w:id="916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&lt;chrono&gt;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6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1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16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1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16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1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1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1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17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17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91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91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7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7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1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17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1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18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1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18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18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18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18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&gt;&gt;</w:delText>
        </w:r>
      </w:del>
      <w:del w:id="91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91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19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1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91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9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1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19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4</w:delText>
        </w:r>
      </w:del>
      <w:del w:id="91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1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0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2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2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string</w:delText>
        </w:r>
      </w:del>
      <w:del w:id="92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92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2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0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"erosion"</w:delText>
        </w:r>
      </w:del>
      <w:del w:id="92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2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1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2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1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2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1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100</w:delText>
        </w:r>
      </w:del>
      <w:del w:id="92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1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2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2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2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main</w:delText>
        </w:r>
      </w:del>
      <w:del w:id="92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22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2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2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92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22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char*</w:delText>
        </w:r>
      </w:del>
      <w:del w:id="92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3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92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>[]){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3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23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23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3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923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3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241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while</w:delText>
        </w:r>
      </w:del>
      <w:del w:id="92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((</w:delText>
        </w:r>
      </w:del>
      <w:del w:id="92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92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4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2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a-DK"/>
            <w14:textFill>
              <w14:solidFill>
                <w14:srgbClr w14:val="DCDCAA"/>
              </w14:solidFill>
            </w14:textFill>
          </w:rPr>
          <w:delText>getopt</w:delText>
        </w:r>
      </w:del>
      <w:del w:id="92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2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argc</w:delText>
        </w:r>
      </w:del>
      <w:del w:id="92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2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92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25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"t:m:n:"</w:delText>
        </w:r>
      </w:del>
      <w:del w:id="92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)) </w:delText>
        </w:r>
      </w:del>
      <w:del w:id="925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ru-RU"/>
            <w14:textFill>
              <w14:solidFill>
                <w14:srgbClr w14:val="D4D4D4"/>
              </w14:solidFill>
            </w14:textFill>
          </w:rPr>
          <w:delText>!=</w:delText>
        </w:r>
      </w:del>
      <w:del w:id="92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925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92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26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switch</w:delText>
        </w:r>
      </w:del>
      <w:del w:id="92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2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</w:delText>
        </w:r>
      </w:del>
      <w:del w:id="92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26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92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7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't'</w:delText>
        </w:r>
      </w:del>
      <w:del w:id="92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2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92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2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7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atoi</w:delText>
        </w:r>
      </w:del>
      <w:del w:id="92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2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92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28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92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28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92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9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'm'</w:delText>
        </w:r>
      </w:del>
      <w:del w:id="92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2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2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2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92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9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</w:delText>
        </w:r>
      </w:del>
      <w:del w:id="92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29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92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30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93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0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30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case</w:delText>
        </w:r>
      </w:del>
      <w:del w:id="93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0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'n'</w:delText>
        </w:r>
      </w:del>
      <w:del w:id="93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3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3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31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1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atoi</w:delText>
        </w:r>
      </w:del>
      <w:del w:id="931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31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optarg</w:delText>
        </w:r>
      </w:del>
      <w:del w:id="931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32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break</w:delText>
        </w:r>
      </w:del>
      <w:del w:id="93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32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default</w:delText>
        </w:r>
      </w:del>
      <w:del w:id="93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33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3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3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cerr</w:delText>
        </w:r>
      </w:del>
      <w:del w:id="93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3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3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3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337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Использование</w:delText>
        </w:r>
      </w:del>
      <w:del w:id="933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93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4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3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nl-NL"/>
            <w14:textFill>
              <w14:solidFill>
                <w14:srgbClr w14:val="9CDCFE"/>
              </w14:solidFill>
            </w14:textFill>
          </w:rPr>
          <w:delText>argv</w:delText>
        </w:r>
      </w:del>
      <w:del w:id="93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>[</w:delText>
        </w:r>
      </w:del>
      <w:del w:id="934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3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 xml:space="preserve">] </w:delText>
        </w:r>
      </w:del>
      <w:del w:id="934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3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348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en-US"/>
            <w14:textFill>
              <w14:solidFill>
                <w14:srgbClr w14:val="CE9178"/>
              </w14:solidFill>
            </w14:textFill>
          </w:rPr>
          <w:delText>" -t max_threads -m mode (erosion/dilation)</w:delText>
        </w:r>
      </w:del>
      <w:del w:id="9349" w:date="2024-12-23T15:52:00Z" w:author="Владислав Бурдинский">
        <w:r>
          <w:rPr>
            <w:rFonts w:ascii="Menlo Regular" w:hAnsi="Menlo Regular"/>
            <w:outline w:val="0"/>
            <w:color w:val="d7ba7d"/>
            <w:shd w:val="clear" w:color="auto" w:fill="1f1f1f"/>
            <w:rtl w:val="0"/>
            <w14:textFill>
              <w14:solidFill>
                <w14:srgbClr w14:val="D7BA7D"/>
              </w14:solidFill>
            </w14:textFill>
          </w:rPr>
          <w:delText>\n</w:delText>
        </w:r>
      </w:del>
      <w:del w:id="935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3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35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s-ES_tradnl"/>
            <w14:textFill>
              <w14:solidFill>
                <w14:srgbClr w14:val="DCDCAA"/>
              </w14:solidFill>
            </w14:textFill>
          </w:rPr>
          <w:delText>exit</w:delText>
        </w:r>
      </w:del>
      <w:del w:id="93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35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EXIT_FAILURE</w:delText>
        </w:r>
      </w:del>
      <w:del w:id="93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5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6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3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93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3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resize</w:delText>
        </w:r>
      </w:del>
      <w:del w:id="93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3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3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37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3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37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3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937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3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93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3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7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3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93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38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resize</w:delText>
        </w:r>
      </w:del>
      <w:del w:id="93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3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3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38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3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38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3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&lt;</w:delText>
        </w:r>
      </w:del>
      <w:del w:id="939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3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&gt;(</w:delText>
        </w:r>
      </w:del>
      <w:del w:id="939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3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3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3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39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srand</w:delText>
        </w:r>
      </w:del>
      <w:del w:id="93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39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time</w:delText>
        </w:r>
      </w:del>
      <w:del w:id="94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40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94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40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4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40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4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1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4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13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4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4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1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4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1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4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421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4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2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42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4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4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4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4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4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3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4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4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4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3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4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4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4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44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4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4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944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44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94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45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4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5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4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5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rand</w:delText>
        </w:r>
      </w:del>
      <w:del w:id="94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945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%</w:delText>
        </w:r>
      </w:del>
      <w:del w:id="94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6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2</w:delText>
        </w:r>
      </w:del>
      <w:del w:id="94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6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46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4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4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4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7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4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74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475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14:textFill>
              <w14:solidFill>
                <w14:srgbClr w14:val="CE9178"/>
              </w14:solidFill>
            </w14:textFill>
          </w:rPr>
          <w:delText>Матрица стартовая</w:delText>
        </w:r>
      </w:del>
      <w:del w:id="9476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:"</w:delText>
        </w:r>
      </w:del>
      <w:del w:id="94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7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4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8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4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4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94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4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4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486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4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48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4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4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9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4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4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4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4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4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0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95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50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50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5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507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5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50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5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5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5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1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5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5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5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1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5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2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95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52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5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5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52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5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5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5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3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5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953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5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5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95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953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5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5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43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 "</w:delText>
        </w:r>
      </w:del>
      <w:del w:id="95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54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5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5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5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5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5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5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55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95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6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6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56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5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6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5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6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5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95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7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5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5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7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zh-TW" w:eastAsia="zh-TW"/>
            <w14:textFill>
              <w14:solidFill>
                <w14:srgbClr w14:val="D4D4D4"/>
              </w14:solidFill>
            </w14:textFill>
          </w:rPr>
          <w:delText>?</w:delText>
        </w:r>
      </w:del>
      <w:del w:id="95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7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max_threads</w:delText>
        </w:r>
      </w:del>
      <w:del w:id="95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8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:</w:delText>
        </w:r>
      </w:del>
      <w:del w:id="95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8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5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8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58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5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8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95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9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5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9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5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/</w:delText>
        </w:r>
      </w:del>
      <w:del w:id="95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5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5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59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5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60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6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60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60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60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pthread_t</w:delText>
        </w:r>
      </w:del>
      <w:del w:id="960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96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96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6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6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61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6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617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fr-FR"/>
            <w14:textFill>
              <w14:solidFill>
                <w14:srgbClr w14:val="4EC9B0"/>
              </w14:solidFill>
            </w14:textFill>
          </w:rPr>
          <w:delText>vector</w:delText>
        </w:r>
      </w:del>
      <w:del w:id="961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61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ThreadData</w:delText>
        </w:r>
      </w:del>
      <w:del w:id="962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96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2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6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62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6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62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6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96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3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6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34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6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3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63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96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start_time</w:delText>
        </w:r>
      </w:del>
      <w:del w:id="96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4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6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4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6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64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964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64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964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65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96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5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654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6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65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65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65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6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66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62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6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6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6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6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6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67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6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6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67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67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6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67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6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68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start_row</w:delText>
        </w:r>
      </w:del>
      <w:del w:id="968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8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6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8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96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68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6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68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96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6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6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==</w:delText>
        </w:r>
      </w:del>
      <w:del w:id="96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9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6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9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96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698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96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0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7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70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7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70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7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70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970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0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7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1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7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1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97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15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97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 </w:delText>
        </w:r>
      </w:del>
      <w:del w:id="971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97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7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7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72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72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7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7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97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3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7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3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97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3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97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rows_per_thread</w:delText>
        </w:r>
      </w:del>
      <w:del w:id="97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3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-</w:delText>
        </w:r>
      </w:del>
      <w:del w:id="97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4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97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4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4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74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7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74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74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7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75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rows</w:delText>
        </w:r>
      </w:del>
      <w:del w:id="97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5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7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5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7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 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5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75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76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7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76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76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76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cols</w:delText>
        </w:r>
      </w:del>
      <w:del w:id="976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6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76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76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7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7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77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77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77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77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7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7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width</w:delText>
        </w:r>
      </w:del>
      <w:del w:id="97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7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matrix_size</w:delText>
        </w:r>
      </w:del>
      <w:del w:id="97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8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78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786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78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7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7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79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97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92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7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79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79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it-IT"/>
            <w14:textFill>
              <w14:solidFill>
                <w14:srgbClr w14:val="9CDCFE"/>
              </w14:solidFill>
            </w14:textFill>
          </w:rPr>
          <w:delText>matrix</w:delText>
        </w:r>
      </w:del>
      <w:del w:id="97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7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7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79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800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80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80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8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80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98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0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8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8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98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81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98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8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98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1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==</w:delText>
        </w:r>
      </w:del>
      <w:del w:id="98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1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it-IT"/>
            <w14:textFill>
              <w14:solidFill>
                <w14:srgbClr w14:val="CE9178"/>
              </w14:solidFill>
            </w14:textFill>
          </w:rPr>
          <w:delText>"erosion"</w:delText>
        </w:r>
      </w:del>
      <w:del w:id="98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82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98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8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82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982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82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82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83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83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983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83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it-IT"/>
            <w14:textFill>
              <w14:solidFill>
                <w14:srgbClr w14:val="DCDCAA"/>
              </w14:solidFill>
            </w14:textFill>
          </w:rPr>
          <w:delText>matrix_erosion</w:delText>
        </w:r>
      </w:del>
      <w:del w:id="983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83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8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83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83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83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8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 </w:delText>
        </w:r>
      </w:del>
      <w:del w:id="984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da-DK"/>
            <w14:textFill>
              <w14:solidFill>
                <w14:srgbClr w14:val="C586C0"/>
              </w14:solidFill>
            </w14:textFill>
          </w:rPr>
          <w:delText>else</w:delText>
        </w:r>
      </w:del>
      <w:del w:id="98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45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14:textFill>
              <w14:solidFill>
                <w14:srgbClr w14:val="C586C0"/>
              </w14:solidFill>
            </w14:textFill>
          </w:rPr>
          <w:delText>if</w:delText>
        </w:r>
      </w:del>
      <w:del w:id="98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84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mode</w:delText>
        </w:r>
      </w:del>
      <w:del w:id="98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4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==</w:delText>
        </w:r>
      </w:del>
      <w:del w:id="98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5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fr-FR"/>
            <w14:textFill>
              <w14:solidFill>
                <w14:srgbClr w14:val="CE9178"/>
              </w14:solidFill>
            </w14:textFill>
          </w:rPr>
          <w:delText>"dilatation"</w:delText>
        </w:r>
      </w:del>
      <w:del w:id="98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985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pthread_create</w:delText>
        </w:r>
      </w:del>
      <w:del w:id="98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8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85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985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86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86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8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86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98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86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fr-FR"/>
            <w14:textFill>
              <w14:solidFill>
                <w14:srgbClr w14:val="DCDCAA"/>
              </w14:solidFill>
            </w14:textFill>
          </w:rPr>
          <w:delText>matrix_dilatation</w:delText>
        </w:r>
      </w:del>
      <w:del w:id="98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86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&amp;</w:delText>
        </w:r>
      </w:del>
      <w:del w:id="986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86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87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87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8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987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current_row</w:delText>
        </w:r>
      </w:del>
      <w:del w:id="98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7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8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thread_data</w:delText>
        </w:r>
      </w:del>
      <w:del w:id="988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88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88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8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988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end_row</w:delText>
        </w:r>
      </w:del>
      <w:del w:id="98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8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</w:delText>
        </w:r>
      </w:del>
      <w:del w:id="98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89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</w:delText>
        </w:r>
      </w:del>
      <w:del w:id="98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9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9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8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8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898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8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90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9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9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9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0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99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908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9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10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91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1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num_threads</w:delText>
        </w:r>
      </w:del>
      <w:del w:id="991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991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991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9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91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pthread_join</w:delText>
        </w:r>
      </w:del>
      <w:del w:id="99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</w:delText>
        </w:r>
      </w:del>
      <w:del w:id="992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threads</w:delText>
        </w:r>
      </w:del>
      <w:del w:id="9922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99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92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99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, </w:delText>
        </w:r>
      </w:del>
      <w:del w:id="9926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a-DK"/>
            <w14:textFill>
              <w14:solidFill>
                <w14:srgbClr w14:val="569CD6"/>
              </w14:solidFill>
            </w14:textFill>
          </w:rPr>
          <w:delText>NULL</w:delText>
        </w:r>
      </w:del>
      <w:del w:id="992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it-IT"/>
            <w14:textFill>
              <w14:solidFill>
                <w14:srgbClr w14:val="CCCCCC"/>
              </w14:solidFill>
            </w14:textFill>
          </w:rPr>
          <w:delText>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2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2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3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93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auto</w:delText>
        </w:r>
      </w:del>
      <w:del w:id="99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3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end_time</w:delText>
        </w:r>
      </w:del>
      <w:del w:id="99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36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9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38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9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940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994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94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high_resolution_clock</w:delText>
        </w:r>
      </w:del>
      <w:del w:id="994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94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now</w:delText>
        </w:r>
      </w:del>
      <w:del w:id="994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();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4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4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    // </w:delText>
        </w:r>
      </w:del>
      <w:del w:id="9949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Вычисление затраченного времени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5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5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952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9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95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14:textFill>
              <w14:solidFill>
                <w14:srgbClr w14:val="4EC9B0"/>
              </w14:solidFill>
            </w14:textFill>
          </w:rPr>
          <w:delText>chrono</w:delText>
        </w:r>
      </w:del>
      <w:del w:id="99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95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en-US"/>
            <w14:textFill>
              <w14:solidFill>
                <w14:srgbClr w14:val="4EC9B0"/>
              </w14:solidFill>
            </w14:textFill>
          </w:rPr>
          <w:delText>duration</w:delText>
        </w:r>
      </w:del>
      <w:del w:id="9957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995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double</w:delText>
        </w:r>
      </w:del>
      <w:del w:id="995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:lang w:val="en-US"/>
            <w14:textFill>
              <w14:solidFill>
                <w14:srgbClr w14:val="D4D4D4"/>
              </w14:solidFill>
            </w14:textFill>
          </w:rPr>
          <w:delText>&gt;</w:delText>
        </w:r>
      </w:del>
      <w:del w:id="99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6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elapsed</w:delText>
        </w:r>
      </w:del>
      <w:del w:id="99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63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9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65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end_time</w:delText>
        </w:r>
      </w:del>
      <w:del w:id="99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6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-</w:delText>
        </w:r>
      </w:del>
      <w:del w:id="99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6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n-US"/>
            <w14:textFill>
              <w14:solidFill>
                <w14:srgbClr w14:val="9CDCFE"/>
              </w14:solidFill>
            </w14:textFill>
          </w:rPr>
          <w:delText>start_time</w:delText>
        </w:r>
      </w:del>
      <w:del w:id="99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7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7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97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97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97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997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7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97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80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9981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Результирующая матрица</w:delText>
        </w:r>
      </w:del>
      <w:del w:id="9982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:"</w:delText>
        </w:r>
      </w:del>
      <w:del w:id="998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84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998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86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998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998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998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999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999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9992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999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999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999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9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999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999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999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00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100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000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1000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04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000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06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1000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0008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10009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1001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01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0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10013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for</w:delText>
        </w:r>
      </w:del>
      <w:del w:id="100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(</w:delText>
        </w:r>
      </w:del>
      <w:del w:id="1001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int</w:delText>
        </w:r>
      </w:del>
      <w:del w:id="100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1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100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1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=</w:delText>
        </w:r>
      </w:del>
      <w:del w:id="100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2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1002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0023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1002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25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&lt;</w:delText>
        </w:r>
      </w:del>
      <w:del w:id="1002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27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10</w:delText>
        </w:r>
      </w:del>
      <w:del w:id="1002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; </w:delText>
        </w:r>
      </w:del>
      <w:del w:id="10029" w:date="2024-12-23T15:52:00Z" w:author="Владислав Бурдинский">
        <w:r>
          <w:rPr>
            <w:rFonts w:ascii="Menlo Regular" w:hAnsi="Menlo Regular"/>
            <w:outline w:val="0"/>
            <w:color w:val="d4d4d4"/>
            <w:shd w:val="clear" w:color="auto" w:fill="1f1f1f"/>
            <w:rtl w:val="0"/>
            <w14:textFill>
              <w14:solidFill>
                <w14:srgbClr w14:val="D4D4D4"/>
              </w14:solidFill>
            </w14:textFill>
          </w:rPr>
          <w:delText>++</w:delText>
        </w:r>
      </w:del>
      <w:del w:id="1003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1003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 {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03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0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    </w:delText>
        </w:r>
      </w:del>
      <w:del w:id="10034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003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0036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10037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38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003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40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es-ES_tradnl"/>
            <w14:textFill>
              <w14:solidFill>
                <w14:srgbClr w14:val="9CDCFE"/>
              </w14:solidFill>
            </w14:textFill>
          </w:rPr>
          <w:delText>result_matrix</w:delText>
        </w:r>
      </w:del>
      <w:del w:id="1004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[</w:delText>
        </w:r>
      </w:del>
      <w:del w:id="10042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i</w:delText>
        </w:r>
      </w:del>
      <w:del w:id="1004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][</w:delText>
        </w:r>
      </w:del>
      <w:del w:id="10044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j</w:delText>
        </w:r>
      </w:del>
      <w:del w:id="1004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pt-PT"/>
            <w14:textFill>
              <w14:solidFill>
                <w14:srgbClr w14:val="DCDCAA"/>
              </w14:solidFill>
            </w14:textFill>
          </w:rPr>
          <w:delText>]</w:delText>
        </w:r>
      </w:del>
      <w:del w:id="100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47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004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4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 "</w:delText>
        </w:r>
      </w:del>
      <w:del w:id="1005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0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05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05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05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    </w:delText>
        </w:r>
      </w:del>
      <w:del w:id="10055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005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0057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100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5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006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61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006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006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1006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06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06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06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0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10069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00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007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:lang w:val="fr-FR"/>
            <w14:textFill>
              <w14:solidFill>
                <w14:srgbClr w14:val="9CDCFE"/>
              </w14:solidFill>
            </w14:textFill>
          </w:rPr>
          <w:delText>cout</w:delText>
        </w:r>
      </w:del>
      <w:del w:id="100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7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00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75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10076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Время выполнения операции</w:delText>
        </w:r>
      </w:del>
      <w:del w:id="1007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: "</w:delText>
        </w:r>
      </w:del>
      <w:del w:id="1007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79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008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81" w:date="2024-12-23T15:52:00Z" w:author="Владислав Бурдинский">
        <w:r>
          <w:rPr>
            <w:rFonts w:ascii="Menlo Regular" w:hAnsi="Menlo Regular"/>
            <w:outline w:val="0"/>
            <w:color w:val="9cdcfe"/>
            <w:shd w:val="clear" w:color="auto" w:fill="1f1f1f"/>
            <w:rtl w:val="0"/>
            <w14:textFill>
              <w14:solidFill>
                <w14:srgbClr w14:val="9CDCFE"/>
              </w14:solidFill>
            </w14:textFill>
          </w:rPr>
          <w:delText>elapsed</w:delText>
        </w:r>
      </w:del>
      <w:del w:id="1008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.</w:delText>
        </w:r>
      </w:del>
      <w:del w:id="10083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en-US"/>
            <w14:textFill>
              <w14:solidFill>
                <w14:srgbClr w14:val="DCDCAA"/>
              </w14:solidFill>
            </w14:textFill>
          </w:rPr>
          <w:delText>count</w:delText>
        </w:r>
      </w:del>
      <w:del w:id="100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() </w:delText>
        </w:r>
      </w:del>
      <w:del w:id="1008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00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87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 xml:space="preserve">" </w:delText>
        </w:r>
      </w:del>
      <w:del w:id="10088" w:date="2024-12-23T15:52:00Z" w:author="Владислав Бурдинский">
        <w:r>
          <w:rPr>
            <w:rFonts w:ascii="Menlo Regular" w:hAnsi="Menlo Regular" w:hint="default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секунд</w:delText>
        </w:r>
      </w:del>
      <w:del w:id="10089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</w:delText>
        </w:r>
      </w:del>
      <w:del w:id="100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91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14:textFill>
              <w14:solidFill>
                <w14:srgbClr w14:val="DCDCAA"/>
              </w14:solidFill>
            </w14:textFill>
          </w:rPr>
          <w:delText>&lt;&lt;</w:delText>
        </w:r>
      </w:del>
      <w:del w:id="100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093" w:date="2024-12-23T15:52:00Z" w:author="Владислав Бурдинский">
        <w:r>
          <w:rPr>
            <w:rFonts w:ascii="Menlo Regular" w:hAnsi="Menlo Regular"/>
            <w:outline w:val="0"/>
            <w:color w:val="4ec9b0"/>
            <w:shd w:val="clear" w:color="auto" w:fill="1f1f1f"/>
            <w:rtl w:val="0"/>
            <w:lang w:val="sv-SE"/>
            <w14:textFill>
              <w14:solidFill>
                <w14:srgbClr w14:val="4EC9B0"/>
              </w14:solidFill>
            </w14:textFill>
          </w:rPr>
          <w:delText>std</w:delText>
        </w:r>
      </w:del>
      <w:del w:id="100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::</w:delText>
        </w:r>
      </w:del>
      <w:del w:id="10095" w:date="2024-12-23T15:52:00Z" w:author="Владислав Бурдинский">
        <w:r>
          <w:rPr>
            <w:rFonts w:ascii="Menlo Regular" w:hAnsi="Menlo Regular"/>
            <w:outline w:val="0"/>
            <w:color w:val="dcdcaa"/>
            <w:shd w:val="clear" w:color="auto" w:fill="1f1f1f"/>
            <w:rtl w:val="0"/>
            <w:lang w:val="de-DE"/>
            <w14:textFill>
              <w14:solidFill>
                <w14:srgbClr w14:val="DCDCAA"/>
              </w14:solidFill>
            </w14:textFill>
          </w:rPr>
          <w:delText>endl</w:delText>
        </w:r>
      </w:del>
      <w:del w:id="1009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09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09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10099" w:date="2024-12-23T15:52:00Z" w:author="Владислав Бурдинский">
        <w:r>
          <w:rPr>
            <w:rFonts w:ascii="Menlo Regular" w:hAnsi="Menlo Regular"/>
            <w:outline w:val="0"/>
            <w:color w:val="c586c0"/>
            <w:shd w:val="clear" w:color="auto" w:fill="1f1f1f"/>
            <w:rtl w:val="0"/>
            <w:lang w:val="en-US"/>
            <w14:textFill>
              <w14:solidFill>
                <w14:srgbClr w14:val="C586C0"/>
              </w14:solidFill>
            </w14:textFill>
          </w:rPr>
          <w:delText>return</w:delText>
        </w:r>
      </w:del>
      <w:del w:id="1010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101" w:date="2024-12-23T15:52:00Z" w:author="Владислав Бурдинский">
        <w:r>
          <w:rPr>
            <w:rFonts w:ascii="Menlo Regular" w:hAnsi="Menlo Regular"/>
            <w:outline w:val="0"/>
            <w:color w:val="b5cea8"/>
            <w:shd w:val="clear" w:color="auto" w:fill="1f1f1f"/>
            <w:rtl w:val="0"/>
            <w14:textFill>
              <w14:solidFill>
                <w14:srgbClr w14:val="B5CEA8"/>
              </w14:solidFill>
            </w14:textFill>
          </w:rPr>
          <w:delText>0</w:delText>
        </w:r>
      </w:del>
      <w:del w:id="1010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;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0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0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ffffff"/>
            <w:rtl w:val="0"/>
            <w:lang w:val="en-US"/>
            <w14:textFill>
              <w14:solidFill>
                <w14:srgbClr w14:val="CCCCCC"/>
              </w14:solidFill>
            </w14:textFill>
          </w:rPr>
          <w:delText>CMakeLists.txt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0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08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cmake_minimum_required</w:delText>
        </w:r>
      </w:del>
      <w:del w:id="10109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de-DE"/>
            <w14:textFill>
              <w14:solidFill>
                <w14:srgbClr w14:val="CCCCCC"/>
              </w14:solidFill>
            </w14:textFill>
          </w:rPr>
          <w:delText>(VERSION 3.10)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project</w:delText>
        </w:r>
      </w:del>
      <w:del w:id="101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(lab-2)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1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15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10116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Устанавливаем стандарт </w:delText>
        </w:r>
      </w:del>
      <w:del w:id="10117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C++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1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1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1012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(CMAKE_CXX_STANDARD 11)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2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2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1012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(CMAKE_CXX_STANDARD_REQUIRED </w:delText>
        </w:r>
      </w:del>
      <w:del w:id="1012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ON</w:delText>
        </w:r>
      </w:del>
      <w:del w:id="1012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2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2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2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10129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Включаем директорию </w:delText>
        </w:r>
      </w:del>
      <w:del w:id="10130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>include/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3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3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include_directories</w:delText>
        </w:r>
      </w:del>
      <w:del w:id="1013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(include)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34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3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36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10137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Добавляем исходные файлы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3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3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1014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(SOURCES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4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4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src/my_solution.cpp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4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4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main.cpp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4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4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4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48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49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10150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Основной исполняемый файл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5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52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add_executable</w:delText>
        </w:r>
      </w:del>
      <w:del w:id="10153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fr-FR"/>
            <w14:textFill>
              <w14:solidFill>
                <w14:srgbClr w14:val="CCCCCC"/>
              </w14:solidFill>
            </w14:textFill>
          </w:rPr>
          <w:delText xml:space="preserve">(main </w:delText>
        </w:r>
      </w:del>
      <w:del w:id="10154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${SOURCES}</w:delText>
        </w:r>
      </w:del>
      <w:del w:id="10155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5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5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target_link_libraries</w:delText>
        </w:r>
      </w:del>
      <w:del w:id="1015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(main pthread)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5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6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61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10162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Подключаем </w:delText>
        </w:r>
      </w:del>
      <w:del w:id="10163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delText xml:space="preserve">Google Test </w:delText>
        </w:r>
      </w:del>
      <w:del w:id="10164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через </w:delText>
        </w:r>
      </w:del>
      <w:del w:id="10165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en-US"/>
            <w14:textFill>
              <w14:solidFill>
                <w14:srgbClr w14:val="6A9955"/>
              </w14:solidFill>
            </w14:textFill>
          </w:rPr>
          <w:delText>FetchContent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6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6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include</w:delText>
        </w:r>
      </w:del>
      <w:del w:id="1016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(FetchContent)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6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7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FetchContent_Declare(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71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7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  googletest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7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7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  URL https://github.com/google/googletest/archive/refs/tags/release-1.12.1.zip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7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7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7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78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10179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Предотвращаем переопределение настроек компилятора</w:delText>
        </w:r>
      </w:del>
      <w:del w:id="10180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>/</w:delText>
        </w:r>
      </w:del>
      <w:del w:id="10181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линкера родительского проекта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8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8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14:textFill>
              <w14:solidFill>
                <w14:srgbClr w14:val="569CD6"/>
              </w14:solidFill>
            </w14:textFill>
          </w:rPr>
          <w:delText>set</w:delText>
        </w:r>
      </w:del>
      <w:del w:id="1018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 xml:space="preserve">(gtest_force_shared_crt </w:delText>
        </w:r>
      </w:del>
      <w:del w:id="1018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ON</w:delText>
        </w:r>
      </w:del>
      <w:del w:id="1018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187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CACHE</w:delText>
        </w:r>
      </w:del>
      <w:del w:id="1018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18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de-DE"/>
            <w14:textFill>
              <w14:solidFill>
                <w14:srgbClr w14:val="569CD6"/>
              </w14:solidFill>
            </w14:textFill>
          </w:rPr>
          <w:delText>BOOL</w:delText>
        </w:r>
      </w:del>
      <w:del w:id="10190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</w:delText>
        </w:r>
      </w:del>
      <w:del w:id="10191" w:date="2024-12-23T15:52:00Z" w:author="Владислав Бурдинский">
        <w:r>
          <w:rPr>
            <w:rFonts w:ascii="Menlo Regular" w:hAnsi="Menlo Regular"/>
            <w:outline w:val="0"/>
            <w:color w:val="ce9178"/>
            <w:shd w:val="clear" w:color="auto" w:fill="1f1f1f"/>
            <w:rtl w:val="0"/>
            <w:lang w:val="ru-RU"/>
            <w14:textFill>
              <w14:solidFill>
                <w14:srgbClr w14:val="CE9178"/>
              </w14:solidFill>
            </w14:textFill>
          </w:rPr>
          <w:delText>""</w:delText>
        </w:r>
      </w:del>
      <w:del w:id="1019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pt-PT"/>
            <w14:textFill>
              <w14:solidFill>
                <w14:srgbClr w14:val="CCCCCC"/>
              </w14:solidFill>
            </w14:textFill>
          </w:rPr>
          <w:delText xml:space="preserve"> FORCE)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9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9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FetchContent_MakeAvailable(googletest)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9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9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197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10198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>Добавляем тесты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199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200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pt-PT"/>
            <w14:textFill>
              <w14:solidFill>
                <w14:srgbClr w14:val="569CD6"/>
              </w14:solidFill>
            </w14:textFill>
          </w:rPr>
          <w:delText>add_executable</w:delText>
        </w:r>
      </w:del>
      <w:del w:id="1020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tests/test.cpp src/my_solution.cpp)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20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203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target_link_libraries</w:delText>
        </w:r>
      </w:del>
      <w:del w:id="1020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gtest pthread)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205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206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207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14:textFill>
              <w14:solidFill>
                <w14:srgbClr w14:val="6A9955"/>
              </w14:solidFill>
            </w14:textFill>
          </w:rPr>
          <w:delText xml:space="preserve"># </w:delText>
        </w:r>
      </w:del>
      <w:del w:id="10208" w:date="2024-12-23T15:52:00Z" w:author="Владислав Бурдинский">
        <w:r>
          <w:rPr>
            <w:rFonts w:ascii="Menlo Regular" w:hAnsi="Menlo Regular" w:hint="default"/>
            <w:outline w:val="0"/>
            <w:color w:val="6a9955"/>
            <w:shd w:val="clear" w:color="auto" w:fill="1f1f1f"/>
            <w:rtl w:val="0"/>
            <w:lang w:val="ru-RU"/>
            <w14:textFill>
              <w14:solidFill>
                <w14:srgbClr w14:val="6A9955"/>
              </w14:solidFill>
            </w14:textFill>
          </w:rPr>
          <w:delText xml:space="preserve">Добавляем пути к заголовочным файлам </w:delText>
        </w:r>
      </w:del>
      <w:del w:id="10209" w:date="2024-12-23T15:52:00Z" w:author="Владислав Бурдинский">
        <w:r>
          <w:rPr>
            <w:rFonts w:ascii="Menlo Regular" w:hAnsi="Menlo Regular"/>
            <w:outline w:val="0"/>
            <w:color w:val="6a9955"/>
            <w:shd w:val="clear" w:color="auto" w:fill="1f1f1f"/>
            <w:rtl w:val="0"/>
            <w:lang w:val="de-DE"/>
            <w14:textFill>
              <w14:solidFill>
                <w14:srgbClr w14:val="6A9955"/>
              </w14:solidFill>
            </w14:textFill>
          </w:rPr>
          <w:delText>Google Test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21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211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target_include_directories</w:delText>
        </w:r>
      </w:del>
      <w:del w:id="10212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(run_tests PRIVATE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21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214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10215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${gtest_SOURCE_DIR}</w:delText>
        </w:r>
      </w:del>
      <w:del w:id="10216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:lang w:val="en-US"/>
            <w14:textFill>
              <w14:solidFill>
                <w14:srgbClr w14:val="CCCCCC"/>
              </w14:solidFill>
            </w14:textFill>
          </w:rPr>
          <w:delText>/include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217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218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 xml:space="preserve">    </w:delText>
        </w:r>
      </w:del>
      <w:del w:id="10219" w:date="2024-12-23T15:52:00Z" w:author="Владислав Бурдинский">
        <w:r>
          <w:rPr>
            <w:rFonts w:ascii="Menlo Regular" w:hAnsi="Menlo Regular"/>
            <w:outline w:val="0"/>
            <w:color w:val="569cd6"/>
            <w:shd w:val="clear" w:color="auto" w:fill="1f1f1f"/>
            <w:rtl w:val="0"/>
            <w:lang w:val="en-US"/>
            <w14:textFill>
              <w14:solidFill>
                <w14:srgbClr w14:val="569CD6"/>
              </w14:solidFill>
            </w14:textFill>
          </w:rPr>
          <w:delText>${gtest_SOURCE_DIR}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220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del w:id="10221" w:date="2024-12-23T15:52:00Z" w:author="Владислав Бурдинский">
        <w:r>
          <w:rPr>
            <w:rFonts w:ascii="Menlo Regular" w:hAnsi="Menlo Regular"/>
            <w:outline w:val="0"/>
            <w:color w:val="cccccc"/>
            <w:shd w:val="clear" w:color="auto" w:fill="1f1f1f"/>
            <w:rtl w:val="0"/>
            <w14:textFill>
              <w14:solidFill>
                <w14:srgbClr w14:val="CCCCCC"/>
              </w14:solidFill>
            </w14:textFill>
          </w:rPr>
          <w:delText>)</w:delText>
        </w:r>
      </w:del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222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223" w:date="2024-12-23T15:52:00Z" w:author="Владислав Бурдинский"/>
          <w:rFonts w:ascii="Menlo Regular" w:cs="Menlo Regular" w:hAnsi="Menlo Regular" w:eastAsia="Menlo Regular"/>
          <w:outline w:val="0"/>
          <w:color w:val="cccccc"/>
          <w:rtl w:val="0"/>
          <w14:textFill>
            <w14:solidFill>
              <w14:srgbClr w14:val="CCCCCC"/>
            </w14:solidFill>
          </w14:textFill>
        </w:rPr>
      </w:pPr>
      <w:del w:id="102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en-US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02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14:textFill>
              <w14:solidFill>
                <w14:srgbClr w14:val="C3E88D"/>
              </w14:solidFill>
            </w14:textFill>
          </w:rPr>
          <w:delText>&lt;unistd.h&gt;</w:delText>
        </w:r>
      </w:del>
    </w:p>
    <w:p>
      <w:pPr>
        <w:pStyle w:val="Normal.0"/>
        <w:shd w:val="clear" w:color="auto" w:fill="212121"/>
        <w:spacing w:before="240" w:after="240"/>
        <w:rPr>
          <w:del w:id="10226" w:date="2024-12-23T15:52:00Z" w:author="Владислав Бурдинский"/>
        </w:rPr>
      </w:pPr>
      <w:del w:id="102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02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&lt;stdio.h&gt;</w:delText>
        </w:r>
      </w:del>
    </w:p>
    <w:p>
      <w:pPr>
        <w:pStyle w:val="Normal.0"/>
        <w:shd w:val="clear" w:color="auto" w:fill="212121"/>
        <w:spacing w:before="240" w:after="240"/>
        <w:rPr>
          <w:del w:id="10229" w:date="2024-12-23T15:52:00Z" w:author="Владислав Бурдинский"/>
        </w:rPr>
      </w:pPr>
      <w:del w:id="102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02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&lt;stdlib.h&gt;</w:delText>
        </w:r>
      </w:del>
    </w:p>
    <w:p>
      <w:pPr>
        <w:pStyle w:val="Normal.0"/>
        <w:shd w:val="clear" w:color="auto" w:fill="212121"/>
        <w:spacing w:before="240" w:after="240"/>
        <w:rPr>
          <w:del w:id="10232" w:date="2024-12-23T15:52:00Z" w:author="Владислав Бурдинский"/>
        </w:rPr>
      </w:pPr>
      <w:del w:id="102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02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&lt;ctype.h&gt;</w:delText>
        </w:r>
      </w:del>
    </w:p>
    <w:p>
      <w:pPr>
        <w:pStyle w:val="Normal.0"/>
        <w:shd w:val="clear" w:color="auto" w:fill="212121"/>
        <w:spacing w:before="240" w:after="240"/>
        <w:rPr>
          <w:del w:id="10235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0236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0237" w:date="2024-12-23T15:52:00Z" w:author="Владислав Бурдинский"/>
        </w:rPr>
      </w:pPr>
      <w:del w:id="1023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2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main</w:delText>
        </w:r>
      </w:del>
      <w:del w:id="102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</w:delText>
        </w:r>
      </w:del>
    </w:p>
    <w:p>
      <w:pPr>
        <w:pStyle w:val="Normal.0"/>
        <w:shd w:val="clear" w:color="auto" w:fill="212121"/>
        <w:spacing w:before="240" w:after="240"/>
        <w:rPr>
          <w:del w:id="10241" w:date="2024-12-23T15:52:00Z" w:author="Владислав Бурдинский"/>
        </w:rPr>
      </w:pPr>
      <w:del w:id="102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243" w:date="2024-12-23T15:52:00Z" w:author="Владислав Бурдинский"/>
        </w:rPr>
      </w:pPr>
      <w:del w:id="102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24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2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2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2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02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]; </w:delText>
        </w:r>
      </w:del>
      <w:del w:id="1025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25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массива</w:delText>
        </w:r>
      </w:del>
    </w:p>
    <w:p>
      <w:pPr>
        <w:pStyle w:val="Normal.0"/>
        <w:shd w:val="clear" w:color="auto" w:fill="212121"/>
        <w:spacing w:before="240" w:after="240"/>
        <w:rPr>
          <w:del w:id="10252" w:date="2024-12-23T15:52:00Z" w:author="Владислав Бурдинский"/>
        </w:rPr>
      </w:pPr>
      <w:del w:id="1025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025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2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2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2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02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259" w:date="2024-12-23T15:52:00Z" w:author="Владислав Бурдинский"/>
        </w:rPr>
      </w:pPr>
      <w:del w:id="102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26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2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2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2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02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266" w:date="2024-12-23T15:52:00Z" w:author="Владислав Бурдинский"/>
        </w:rPr>
      </w:pPr>
      <w:del w:id="102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2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02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2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2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027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27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трубы создаем без проверки на ошибку</w:delText>
        </w:r>
      </w:del>
    </w:p>
    <w:p>
      <w:pPr>
        <w:pStyle w:val="Normal.0"/>
        <w:shd w:val="clear" w:color="auto" w:fill="212121"/>
        <w:spacing w:before="240" w:after="240"/>
        <w:rPr>
          <w:del w:id="10274" w:date="2024-12-23T15:52:00Z" w:author="Владислав Бурдинский"/>
        </w:rPr>
      </w:pPr>
      <w:del w:id="1027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02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02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2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2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280" w:date="2024-12-23T15:52:00Z" w:author="Владислав Бурдинский"/>
        </w:rPr>
      </w:pPr>
      <w:del w:id="102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2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02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2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2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028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28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треться труба между вторым чайлдом и родителем</w:delText>
        </w:r>
      </w:del>
    </w:p>
    <w:p>
      <w:pPr>
        <w:pStyle w:val="Normal.0"/>
        <w:shd w:val="clear" w:color="auto" w:fill="212121"/>
        <w:spacing w:before="240" w:after="240"/>
        <w:rPr>
          <w:del w:id="10288" w:date="2024-12-23T15:52:00Z" w:author="Владислав Бурдинский"/>
        </w:rPr>
      </w:pPr>
      <w:del w:id="1028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029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2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pid_0</w:delText>
        </w:r>
      </w:del>
      <w:del w:id="102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10293" w:date="2024-12-23T15:52:00Z" w:author="Владислав Бурдинский"/>
        </w:rPr>
      </w:pPr>
      <w:del w:id="102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29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2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pid_1</w:delText>
        </w:r>
      </w:del>
      <w:del w:id="102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10298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0299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0300" w:date="2024-12-23T15:52:00Z" w:author="Владислав Бурдинский"/>
        </w:rPr>
      </w:pPr>
      <w:del w:id="103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30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103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103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3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307" w:date="2024-12-23T15:52:00Z" w:author="Владислав Бурдинский"/>
        </w:rPr>
      </w:pPr>
      <w:del w:id="103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30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103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103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103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103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103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103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3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1031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31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после разъединения если ты родитель</w:delText>
        </w:r>
      </w:del>
    </w:p>
    <w:p>
      <w:pPr>
        <w:pStyle w:val="Normal.0"/>
        <w:shd w:val="clear" w:color="auto" w:fill="212121"/>
        <w:spacing w:before="240" w:after="240"/>
        <w:rPr>
          <w:del w:id="10319" w:date="2024-12-23T15:52:00Z" w:author="Владислав Бурдинский"/>
        </w:rPr>
      </w:pPr>
      <w:del w:id="1032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03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322" w:date="2024-12-23T15:52:00Z" w:author="Владислав Бурдинский"/>
        </w:rPr>
      </w:pPr>
      <w:del w:id="103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32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103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103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103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103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103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103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3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1033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33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если все еще родитель ты</w:delText>
        </w:r>
      </w:del>
      <w:del w:id="1033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1033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Родитель может быть один только</w:delText>
        </w:r>
      </w:del>
    </w:p>
    <w:p>
      <w:pPr>
        <w:pStyle w:val="Normal.0"/>
        <w:shd w:val="clear" w:color="auto" w:fill="212121"/>
        <w:spacing w:before="240" w:after="240"/>
        <w:rPr>
          <w:del w:id="10336" w:date="2024-12-23T15:52:00Z" w:author="Владислав Бурдинский"/>
        </w:rPr>
      </w:pPr>
      <w:del w:id="1033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33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то мы делимся еще раз в ребенке  </w:delText>
        </w:r>
      </w:del>
    </w:p>
    <w:p>
      <w:pPr>
        <w:pStyle w:val="Normal.0"/>
        <w:shd w:val="clear" w:color="auto" w:fill="212121"/>
        <w:spacing w:before="240" w:after="240"/>
        <w:rPr>
          <w:del w:id="10339" w:date="2024-12-23T15:52:00Z" w:author="Владислав Бурдинский"/>
        </w:rPr>
      </w:pPr>
      <w:del w:id="1034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103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342" w:date="2024-12-23T15:52:00Z" w:author="Владислав Бурдинский"/>
        </w:rPr>
      </w:pPr>
      <w:del w:id="103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3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3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3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3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4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3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350" w:date="2024-12-23T15:52:00Z" w:author="Владислав Бурдинский"/>
        </w:rPr>
      </w:pPr>
      <w:del w:id="103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3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3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3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3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3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358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0359" w:date="2024-12-23T15:52:00Z" w:author="Владислав Бурдинский"/>
        </w:rPr>
      </w:pPr>
      <w:del w:id="103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36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103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3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3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366" w:date="2024-12-23T15:52:00Z" w:author="Владислав Бурдинский"/>
        </w:rPr>
      </w:pPr>
      <w:del w:id="103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3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103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3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103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Введите сообщение от родителя</w:delText>
        </w:r>
      </w:del>
      <w:del w:id="103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"</w:delText>
        </w:r>
      </w:del>
      <w:del w:id="103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374" w:date="2024-12-23T15:52:00Z" w:author="Владислав Бурдинский"/>
        </w:rPr>
      </w:pPr>
      <w:del w:id="103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37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103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37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3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3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103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3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(</w:delText>
        </w:r>
      </w:del>
      <w:del w:id="103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3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3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]=</w:delText>
        </w:r>
      </w:del>
      <w:del w:id="103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getchar</w:delText>
        </w:r>
      </w:del>
      <w:del w:id="1038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())!=</w:delText>
        </w:r>
      </w:del>
      <w:del w:id="10389" w:date="2024-12-23T15:52:00Z" w:author="Владислав Бурдинский">
        <w:r>
          <w:rPr>
            <w:rFonts w:ascii="Liberation Mono" w:cs="Liberation Mono" w:hAnsi="Liberation Mono" w:eastAsia="Liberation Mono"/>
            <w:b w:val="1"/>
            <w:bCs w:val="1"/>
            <w:outline w:val="0"/>
            <w:color w:val="ffcb6b"/>
            <w:sz w:val="24"/>
            <w:szCs w:val="24"/>
            <w:u w:color="ffcb6b"/>
            <w:rtl w:val="0"/>
            <w:lang w:val="ru-RU"/>
            <w14:textFill>
              <w14:solidFill>
                <w14:srgbClr w14:val="FFCB6B"/>
              </w14:solidFill>
            </w14:textFill>
          </w:rPr>
          <w:delText xml:space="preserve">EOF </w:delText>
        </w:r>
      </w:del>
      <w:del w:id="103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103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3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3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3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]!=</w:delText>
        </w:r>
      </w:del>
      <w:del w:id="103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</w:delText>
        </w:r>
      </w:del>
      <w:del w:id="103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103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 xml:space="preserve">' </w:delText>
        </w:r>
      </w:del>
      <w:del w:id="103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103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4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104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104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104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4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++);</w:delText>
        </w:r>
      </w:del>
    </w:p>
    <w:p>
      <w:pPr>
        <w:pStyle w:val="Normal.0"/>
        <w:shd w:val="clear" w:color="auto" w:fill="212121"/>
        <w:spacing w:before="240" w:after="240"/>
        <w:rPr>
          <w:del w:id="10405" w:date="2024-12-23T15:52:00Z" w:author="Владислав Бурдинский"/>
        </w:rPr>
      </w:pPr>
      <w:del w:id="104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4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104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4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4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4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4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4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4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041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41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для первого ребенка пишем в пайп</w:delText>
        </w:r>
      </w:del>
    </w:p>
    <w:p>
      <w:pPr>
        <w:pStyle w:val="Normal.0"/>
        <w:shd w:val="clear" w:color="auto" w:fill="212121"/>
        <w:spacing w:before="240" w:after="240"/>
        <w:rPr>
          <w:del w:id="10419" w:date="2024-12-23T15:52:00Z" w:author="Владислав Бурдинский"/>
        </w:rPr>
      </w:pPr>
      <w:del w:id="1042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104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4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4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4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1042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42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закрываем на запись</w:delText>
        </w:r>
      </w:del>
    </w:p>
    <w:p>
      <w:pPr>
        <w:pStyle w:val="Normal.0"/>
        <w:shd w:val="clear" w:color="auto" w:fill="212121"/>
        <w:spacing w:before="240" w:after="240"/>
        <w:rPr>
          <w:del w:id="10429" w:date="2024-12-23T15:52:00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0430" w:date="2024-12-23T15:52:00Z" w:author="Владислав Бурдинский"/>
        </w:rPr>
      </w:pPr>
      <w:del w:id="1043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</w:p>
    <w:p>
      <w:pPr>
        <w:pStyle w:val="Normal.0"/>
        <w:shd w:val="clear" w:color="auto" w:fill="212121"/>
        <w:spacing w:before="240" w:after="240"/>
        <w:rPr>
          <w:del w:id="10432" w:date="2024-12-23T15:52:00Z" w:author="Владислав Бурдинский"/>
        </w:rPr>
      </w:pPr>
      <w:del w:id="1043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104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104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4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4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4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4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4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4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044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44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читает от второго ребенка</w:delText>
        </w:r>
      </w:del>
    </w:p>
    <w:p>
      <w:pPr>
        <w:pStyle w:val="Normal.0"/>
        <w:shd w:val="clear" w:color="auto" w:fill="212121"/>
        <w:spacing w:before="240" w:after="240"/>
        <w:rPr>
          <w:del w:id="10446" w:date="2024-12-23T15:52:00Z" w:author="Владислав Бурдинский"/>
        </w:rPr>
      </w:pPr>
      <w:del w:id="1044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1044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104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5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4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4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104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4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104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4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104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4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104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4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++){</w:delText>
        </w:r>
      </w:del>
    </w:p>
    <w:p>
      <w:pPr>
        <w:pStyle w:val="Normal.0"/>
        <w:shd w:val="clear" w:color="auto" w:fill="212121"/>
        <w:spacing w:before="240" w:after="240"/>
        <w:rPr>
          <w:del w:id="10461" w:date="2024-12-23T15:52:00Z" w:author="Владислав Бурдинский"/>
        </w:rPr>
      </w:pPr>
      <w:del w:id="104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104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104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4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104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4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4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471" w:date="2024-12-23T15:52:00Z" w:author="Владислав Бурдинский"/>
        </w:rPr>
      </w:pPr>
      <w:del w:id="104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}</w:delText>
        </w:r>
      </w:del>
    </w:p>
    <w:p>
      <w:pPr>
        <w:pStyle w:val="Normal.0"/>
        <w:shd w:val="clear" w:color="auto" w:fill="212121"/>
        <w:spacing w:before="240" w:after="240"/>
        <w:rPr>
          <w:del w:id="10473" w:date="2024-12-23T15:52:00Z" w:author="Владислав Бурдинский"/>
        </w:rPr>
      </w:pPr>
      <w:del w:id="104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104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104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104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 сообщении от ребенка</w:delText>
        </w:r>
      </w:del>
      <w:del w:id="104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%s</w:delText>
        </w:r>
      </w:del>
      <w:del w:id="104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104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104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4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104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485" w:date="2024-12-23T15:52:00Z" w:author="Владислав Бурдинский"/>
        </w:rPr>
      </w:pPr>
      <w:del w:id="104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4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48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4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4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4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493" w:date="2024-12-23T15:52:00Z" w:author="Владислав Бурдинский"/>
        </w:rPr>
      </w:pPr>
      <w:del w:id="104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10495" w:date="2024-12-23T15:52:00Z" w:author="Владислав Бурдинский"/>
        </w:rPr>
      </w:pPr>
      <w:del w:id="104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49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 if</w:delText>
        </w:r>
      </w:del>
      <w:del w:id="104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4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105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105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5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1050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50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второго ребенка так как это после уже одного форка происходит</w:delText>
        </w:r>
      </w:del>
    </w:p>
    <w:p>
      <w:pPr>
        <w:pStyle w:val="Normal.0"/>
        <w:shd w:val="clear" w:color="auto" w:fill="212121"/>
        <w:spacing w:before="240" w:after="240"/>
        <w:rPr>
          <w:del w:id="10505" w:date="2024-12-23T15:52:00Z" w:author="Владислав Бурдинский"/>
        </w:rPr>
      </w:pPr>
      <w:del w:id="1050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105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508" w:date="2024-12-23T15:52:00Z" w:author="Владислав Бурдинский"/>
        </w:rPr>
      </w:pPr>
      <w:del w:id="105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5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5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5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5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5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5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516" w:date="2024-12-23T15:52:00Z" w:author="Владислав Бурдинский"/>
        </w:rPr>
      </w:pPr>
      <w:del w:id="105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5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5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5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52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5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5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524" w:date="2024-12-23T15:52:00Z" w:author="Владислав Бурдинский"/>
        </w:rPr>
      </w:pPr>
      <w:del w:id="105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52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105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5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5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5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531" w:date="2024-12-23T15:52:00Z" w:author="Владислав Бурдинский"/>
        </w:rPr>
      </w:pPr>
      <w:del w:id="105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53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10534" w:date="2024-12-23T15:52:00Z" w:author="Владислав Бурдинский"/>
        </w:rPr>
      </w:pPr>
      <w:del w:id="1053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  </w:delText>
        </w:r>
      </w:del>
      <w:del w:id="105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105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5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5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5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5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5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5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5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5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546" w:date="2024-12-23T15:52:00Z" w:author="Владислав Бурдинский"/>
        </w:rPr>
      </w:pPr>
      <w:del w:id="105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54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105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55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5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105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105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5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105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5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105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105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105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5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10561" w:date="2024-12-23T15:52:00Z" w:author="Владислав Бурдинский"/>
        </w:rPr>
      </w:pPr>
      <w:del w:id="1056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{</w:delText>
        </w:r>
      </w:del>
    </w:p>
    <w:p>
      <w:pPr>
        <w:pStyle w:val="Normal.0"/>
        <w:shd w:val="clear" w:color="auto" w:fill="212121"/>
        <w:spacing w:before="240" w:after="240"/>
        <w:rPr>
          <w:del w:id="10563" w:date="2024-12-23T15:52:00Z" w:author="Владислав Бурдинский"/>
        </w:rPr>
      </w:pPr>
      <w:del w:id="105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</w:delText>
        </w:r>
      </w:del>
      <w:del w:id="10565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105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5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5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5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5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== </w:delText>
        </w:r>
      </w:del>
      <w:del w:id="105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 '</w:delText>
        </w:r>
      </w:del>
      <w:del w:id="1057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){</w:delText>
        </w:r>
      </w:del>
    </w:p>
    <w:p>
      <w:pPr>
        <w:pStyle w:val="Normal.0"/>
        <w:shd w:val="clear" w:color="auto" w:fill="212121"/>
        <w:spacing w:before="240" w:after="240"/>
        <w:rPr>
          <w:del w:id="10573" w:date="2024-12-23T15:52:00Z" w:author="Владислав Бурдинский"/>
        </w:rPr>
      </w:pPr>
      <w:del w:id="105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    </w:delText>
        </w:r>
      </w:del>
      <w:del w:id="105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5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5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5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105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'_'</w:delText>
        </w:r>
      </w:del>
      <w:del w:id="1058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10581" w:date="2024-12-23T15:52:00Z" w:author="Владислав Бурдинский"/>
        </w:rPr>
      </w:pPr>
      <w:del w:id="105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}</w:delText>
        </w:r>
      </w:del>
    </w:p>
    <w:p>
      <w:pPr>
        <w:pStyle w:val="Normal.0"/>
        <w:shd w:val="clear" w:color="auto" w:fill="212121"/>
        <w:spacing w:before="240" w:after="240"/>
        <w:rPr>
          <w:del w:id="10583" w:date="2024-12-23T15:52:00Z" w:author="Владислав Бурдинский"/>
        </w:rPr>
      </w:pPr>
      <w:del w:id="105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}</w:delText>
        </w:r>
      </w:del>
    </w:p>
    <w:p>
      <w:pPr>
        <w:pStyle w:val="Normal.0"/>
        <w:shd w:val="clear" w:color="auto" w:fill="212121"/>
        <w:spacing w:before="240" w:after="240"/>
        <w:rPr>
          <w:del w:id="10585" w:date="2024-12-23T15:52:00Z" w:author="Владислав Бурдинский"/>
        </w:rPr>
      </w:pPr>
      <w:del w:id="105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5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1058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5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5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5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59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5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59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5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59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597" w:date="2024-12-23T15:52:00Z" w:author="Владислав Бурдинский"/>
        </w:rPr>
      </w:pPr>
      <w:del w:id="105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105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6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6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06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6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6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605" w:date="2024-12-23T15:52:00Z" w:author="Владислав Бурдинский"/>
        </w:rPr>
      </w:pPr>
      <w:del w:id="106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60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6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60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6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6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6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613" w:date="2024-12-23T15:52:00Z" w:author="Владислав Бурдинский"/>
        </w:rPr>
      </w:pPr>
      <w:del w:id="106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10615" w:date="2024-12-23T15:52:00Z" w:author="Владислав Бурдинский"/>
        </w:rPr>
      </w:pPr>
      <w:del w:id="106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61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10618" w:date="2024-12-23T15:52:00Z" w:author="Владислав Бурдинский"/>
        </w:rPr>
      </w:pPr>
      <w:del w:id="1061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   </w:delText>
        </w:r>
      </w:del>
      <w:del w:id="106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621" w:date="2024-12-23T15:52:00Z" w:author="Владислав Бурдинский"/>
        </w:rPr>
      </w:pPr>
      <w:del w:id="1062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62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1062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62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1062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106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1062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629" w:date="2024-12-23T15:52:00Z" w:author="Владислав Бурдинский"/>
        </w:rPr>
      </w:pPr>
      <w:del w:id="106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106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106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106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6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635" w:date="2024-12-23T15:52:00Z" w:author="Владислав Бурдинский"/>
        </w:rPr>
      </w:pPr>
      <w:del w:id="106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10637" w:date="2024-12-23T15:52:00Z" w:author="Владислав Бурдинский"/>
        </w:rPr>
      </w:pPr>
      <w:del w:id="106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10639" w:date="2024-12-23T15:52:00Z" w:author="Владислав Бурдинский"/>
        </w:rPr>
      </w:pPr>
      <w:del w:id="1064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64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else if </w:delText>
        </w:r>
      </w:del>
      <w:del w:id="106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6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106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106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6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10647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0648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первого ребенка</w:delText>
        </w:r>
      </w:del>
      <w:del w:id="1064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1065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Так как мы поделили уже один раз форком</w:delText>
        </w:r>
      </w:del>
    </w:p>
    <w:p>
      <w:pPr>
        <w:pStyle w:val="Normal.0"/>
        <w:shd w:val="clear" w:color="auto" w:fill="212121"/>
        <w:spacing w:before="240" w:after="240"/>
        <w:rPr>
          <w:del w:id="10651" w:date="2024-12-23T15:52:00Z" w:author="Владислав Бурдинский"/>
        </w:rPr>
      </w:pPr>
      <w:del w:id="1065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06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654" w:date="2024-12-23T15:52:00Z" w:author="Владислав Бурдинский"/>
        </w:rPr>
      </w:pPr>
      <w:del w:id="106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65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6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65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6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66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66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662" w:date="2024-12-23T15:52:00Z" w:author="Владислав Бурдинский"/>
        </w:rPr>
      </w:pPr>
      <w:del w:id="106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66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6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6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6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6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6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670" w:date="2024-12-23T15:52:00Z" w:author="Владислав Бурдинский"/>
        </w:rPr>
      </w:pPr>
      <w:del w:id="106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67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106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6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6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6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0677" w:date="2024-12-23T15:52:00Z" w:author="Владислав Бурдинский"/>
        </w:rPr>
      </w:pPr>
      <w:del w:id="1067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10679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10680" w:date="2024-12-23T15:52:00Z" w:author="Владислав Бурдинский"/>
        </w:rPr>
      </w:pPr>
      <w:del w:id="1068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1068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106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6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68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6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68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68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68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69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69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692" w:date="2024-12-23T15:52:00Z" w:author="Владислав Бурдинский"/>
        </w:rPr>
      </w:pPr>
      <w:del w:id="1069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1069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1069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69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069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1069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1069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70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1070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70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1070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1070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1070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70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10707" w:date="2024-12-23T15:52:00Z" w:author="Владислав Бурдинский"/>
        </w:rPr>
      </w:pPr>
      <w:del w:id="1070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{</w:delText>
        </w:r>
      </w:del>
    </w:p>
    <w:p>
      <w:pPr>
        <w:pStyle w:val="Normal.0"/>
        <w:shd w:val="clear" w:color="auto" w:fill="212121"/>
        <w:spacing w:before="240" w:after="240"/>
        <w:rPr>
          <w:del w:id="10709" w:date="2024-12-23T15:52:00Z" w:author="Владислав Бурдинский"/>
        </w:rPr>
      </w:pPr>
      <w:del w:id="1071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1071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71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71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71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1071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tolower</w:delText>
        </w:r>
      </w:del>
      <w:del w:id="1071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71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71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71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1072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10721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tolower </w:delText>
        </w:r>
      </w:del>
      <w:del w:id="1072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это функция из библиотеки </w:delText>
        </w:r>
      </w:del>
      <w:del w:id="10723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&lt;ctype.h&gt; </w:delText>
        </w:r>
      </w:del>
      <w:del w:id="10724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которая переводит в нижний регистр буквы</w:delText>
        </w:r>
      </w:del>
    </w:p>
    <w:p>
      <w:pPr>
        <w:pStyle w:val="Normal.0"/>
        <w:shd w:val="clear" w:color="auto" w:fill="212121"/>
        <w:spacing w:before="240" w:after="240"/>
        <w:rPr>
          <w:del w:id="10725" w:date="2024-12-23T15:52:00Z" w:author="Владислав Бурдинский"/>
        </w:rPr>
      </w:pPr>
      <w:del w:id="10726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1072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shd w:val="clear" w:color="auto" w:fill="212121"/>
        <w:spacing w:before="240" w:after="240"/>
        <w:rPr>
          <w:del w:id="10728" w:date="2024-12-23T15:52:00Z" w:author="Владислав Бурдинский"/>
        </w:rPr>
      </w:pPr>
      <w:del w:id="1072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1073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1073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73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73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73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73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1073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1073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1073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073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740" w:date="2024-12-23T15:52:00Z" w:author="Владислав Бурдинский"/>
        </w:rPr>
      </w:pPr>
      <w:del w:id="1074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1074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74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74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074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74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74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748" w:date="2024-12-23T15:52:00Z" w:author="Владислав Бурдинский"/>
        </w:rPr>
      </w:pPr>
      <w:del w:id="1074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1075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1075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752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075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075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75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10756" w:date="2024-12-23T15:52:00Z" w:author="Владислав Бурдинский"/>
        </w:rPr>
      </w:pPr>
      <w:del w:id="1075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10758" w:date="2024-12-23T15:52:00Z" w:author="Владислав Бурдинский"/>
        </w:rPr>
      </w:pPr>
      <w:del w:id="1075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760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10761" w:date="2024-12-23T15:52:00Z" w:author="Владислав Бурдинский"/>
        </w:rPr>
      </w:pPr>
      <w:del w:id="1076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</w:delText>
        </w:r>
      </w:del>
      <w:del w:id="1076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0764" w:date="2024-12-23T15:52:00Z" w:author="Владислав Бурдинский"/>
        </w:rPr>
      </w:pPr>
      <w:del w:id="1076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76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1076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0768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1076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10770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1077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772" w:date="2024-12-23T15:52:00Z" w:author="Владислав Бурдинский"/>
        </w:rPr>
      </w:pPr>
      <w:del w:id="1077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1077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10775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1077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10777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0778" w:date="2024-12-23T15:52:00Z" w:author="Владислав Бурдинский"/>
        </w:rPr>
      </w:pPr>
      <w:del w:id="10779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10780" w:date="2024-12-23T15:52:00Z" w:author="Владислав Бурдинский"/>
        </w:rPr>
      </w:pPr>
      <w:del w:id="10781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0782" w:date="2024-12-23T15:52:00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return </w:delText>
        </w:r>
      </w:del>
      <w:del w:id="10783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0784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rPr>
          <w:del w:id="10785" w:date="2024-12-23T15:52:00Z" w:author="Владислав Бурдинский"/>
        </w:rPr>
      </w:pPr>
      <w:del w:id="10786" w:date="2024-12-23T15:52:00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jc w:val="center"/>
        <w:rPr>
          <w:del w:id="10787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788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789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790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791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792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793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794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795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796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797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10798" w:date="2024-12-23T15:52:00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Normal.0"/>
        <w:rPr>
          <w:ins w:id="10799" w:date="2024-12-23T16:25:24Z" w:author="Владислав Бурдинский"/>
          <w:b w:val="1"/>
          <w:bCs w:val="1"/>
          <w:lang w:val="en-US"/>
        </w:rPr>
      </w:pPr>
      <w:ins w:id="10800" w:date="2024-12-23T16:25:24Z" w:author="Владислав Бурдинский">
        <w:r>
          <w:rPr>
            <w:b w:val="1"/>
            <w:bCs w:val="1"/>
            <w:rtl w:val="0"/>
            <w:lang w:val="en-US"/>
          </w:rPr>
          <w:t>(base) vladislavburdinskij@MacBook-Pro-Vladislav build % ./client</w:t>
        </w:r>
      </w:ins>
    </w:p>
    <w:p>
      <w:pPr>
        <w:pStyle w:val="Normal.0"/>
        <w:rPr>
          <w:ins w:id="10801" w:date="2024-12-23T16:25:24Z" w:author="Владислав Бурдинский"/>
          <w:b w:val="1"/>
          <w:bCs w:val="1"/>
          <w:lang w:val="en-US"/>
        </w:rPr>
      </w:pPr>
      <w:ins w:id="10802" w:date="2024-12-23T16:25:24Z" w:author="Владислав Бурдинский">
        <w:r>
          <w:rPr>
            <w:b w:val="1"/>
            <w:bCs w:val="1"/>
            <w:rtl w:val="0"/>
            <w:lang w:val="en-US"/>
          </w:rPr>
          <w:t>Введите ваш логин</w:t>
        </w:r>
      </w:ins>
      <w:ins w:id="10803" w:date="2024-12-23T16:25:24Z" w:author="Владислав Бурдинский">
        <w:r>
          <w:rPr>
            <w:b w:val="1"/>
            <w:bCs w:val="1"/>
            <w:rtl w:val="0"/>
            <w:lang w:val="en-US"/>
          </w:rPr>
          <w:t>: 123</w:t>
        </w:r>
      </w:ins>
    </w:p>
    <w:p>
      <w:pPr>
        <w:pStyle w:val="Normal.0"/>
        <w:rPr>
          <w:ins w:id="10804" w:date="2024-12-23T16:25:24Z" w:author="Владислав Бурдинский"/>
          <w:b w:val="1"/>
          <w:bCs w:val="1"/>
          <w:lang w:val="en-US"/>
        </w:rPr>
      </w:pPr>
      <w:ins w:id="10805" w:date="2024-12-23T16:25:24Z" w:author="Владислав Бурдинский">
        <w:r>
          <w:rPr>
            <w:b w:val="1"/>
            <w:bCs w:val="1"/>
            <w:rtl w:val="0"/>
            <w:lang w:val="en-US"/>
          </w:rPr>
          <w:t>Успешный вход</w:t>
        </w:r>
      </w:ins>
      <w:ins w:id="10806" w:date="2024-12-23T16:25:24Z" w:author="Владислав Бурдинский">
        <w:r>
          <w:rPr>
            <w:b w:val="1"/>
            <w:bCs w:val="1"/>
            <w:rtl w:val="0"/>
            <w:lang w:val="en-US"/>
          </w:rPr>
          <w:t>: OK:LOGGED_IN</w:t>
        </w:r>
      </w:ins>
    </w:p>
    <w:p>
      <w:pPr>
        <w:pStyle w:val="Normal.0"/>
        <w:rPr>
          <w:ins w:id="10807" w:date="2024-12-23T16:25:24Z" w:author="Владислав Бурдинский"/>
          <w:b w:val="1"/>
          <w:bCs w:val="1"/>
          <w:lang w:val="en-US"/>
        </w:rPr>
      </w:pPr>
    </w:p>
    <w:p>
      <w:pPr>
        <w:pStyle w:val="Normal.0"/>
        <w:rPr>
          <w:ins w:id="10808" w:date="2024-12-23T16:25:24Z" w:author="Владислав Бурдинский"/>
          <w:b w:val="1"/>
          <w:bCs w:val="1"/>
          <w:lang w:val="en-US"/>
        </w:rPr>
      </w:pPr>
      <w:ins w:id="10809" w:date="2024-12-23T16:25:24Z" w:author="Владислав Бурдинский">
        <w:r>
          <w:rPr>
            <w:b w:val="1"/>
            <w:bCs w:val="1"/>
            <w:rtl w:val="0"/>
            <w:lang w:val="en-US"/>
          </w:rPr>
          <w:t>Вы вне игры</w:t>
        </w:r>
      </w:ins>
      <w:ins w:id="10810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</w:t>
        </w:r>
      </w:ins>
      <w:ins w:id="10811" w:date="2024-12-23T16:25:24Z" w:author="Владислав Бурдинский">
        <w:r>
          <w:rPr>
            <w:b w:val="1"/>
            <w:bCs w:val="1"/>
            <w:rtl w:val="0"/>
            <w:lang w:val="en-US"/>
          </w:rPr>
          <w:t>Доступные действия</w:t>
        </w:r>
      </w:ins>
      <w:ins w:id="10812" w:date="2024-12-23T16:25:24Z" w:author="Владислав Бурдинский">
        <w:r>
          <w:rPr>
            <w:b w:val="1"/>
            <w:bCs w:val="1"/>
            <w:rtl w:val="0"/>
            <w:lang w:val="en-US"/>
          </w:rPr>
          <w:t>:</w:t>
        </w:r>
      </w:ins>
    </w:p>
    <w:p>
      <w:pPr>
        <w:pStyle w:val="Normal.0"/>
        <w:rPr>
          <w:ins w:id="10813" w:date="2024-12-23T16:25:24Z" w:author="Владислав Бурдинский"/>
          <w:b w:val="1"/>
          <w:bCs w:val="1"/>
          <w:lang w:val="en-US"/>
        </w:rPr>
      </w:pPr>
      <w:ins w:id="10814" w:date="2024-12-23T16:25:24Z" w:author="Владислав Бурдинский">
        <w:r>
          <w:rPr>
            <w:b w:val="1"/>
            <w:bCs w:val="1"/>
            <w:rtl w:val="0"/>
            <w:lang w:val="en-US"/>
          </w:rPr>
          <w:t>1) CREATE_GAME</w:t>
        </w:r>
      </w:ins>
    </w:p>
    <w:p>
      <w:pPr>
        <w:pStyle w:val="Normal.0"/>
        <w:rPr>
          <w:ins w:id="10815" w:date="2024-12-23T16:25:24Z" w:author="Владислав Бурдинский"/>
          <w:b w:val="1"/>
          <w:bCs w:val="1"/>
          <w:lang w:val="en-US"/>
        </w:rPr>
      </w:pPr>
      <w:ins w:id="10816" w:date="2024-12-23T16:25:24Z" w:author="Владислав Бурдинский">
        <w:r>
          <w:rPr>
            <w:b w:val="1"/>
            <w:bCs w:val="1"/>
            <w:rtl w:val="0"/>
            <w:lang w:val="en-US"/>
          </w:rPr>
          <w:t>2) JOIN_GAME</w:t>
        </w:r>
      </w:ins>
    </w:p>
    <w:p>
      <w:pPr>
        <w:pStyle w:val="Normal.0"/>
        <w:rPr>
          <w:ins w:id="10817" w:date="2024-12-23T16:25:24Z" w:author="Владислав Бурдинский"/>
          <w:b w:val="1"/>
          <w:bCs w:val="1"/>
          <w:lang w:val="en-US"/>
        </w:rPr>
      </w:pPr>
      <w:ins w:id="10818" w:date="2024-12-23T16:25:24Z" w:author="Владислав Бурдинский">
        <w:r>
          <w:rPr>
            <w:b w:val="1"/>
            <w:bCs w:val="1"/>
            <w:rtl w:val="0"/>
            <w:lang w:val="en-US"/>
          </w:rPr>
          <w:t>3) LIST_GAMES</w:t>
        </w:r>
      </w:ins>
    </w:p>
    <w:p>
      <w:pPr>
        <w:pStyle w:val="Normal.0"/>
        <w:rPr>
          <w:ins w:id="10819" w:date="2024-12-23T16:25:24Z" w:author="Владислав Бурдинский"/>
          <w:b w:val="1"/>
          <w:bCs w:val="1"/>
          <w:lang w:val="en-US"/>
        </w:rPr>
      </w:pPr>
      <w:ins w:id="10820" w:date="2024-12-23T16:25:24Z" w:author="Владислав Бурдинский">
        <w:r>
          <w:rPr>
            <w:b w:val="1"/>
            <w:bCs w:val="1"/>
            <w:rtl w:val="0"/>
            <w:lang w:val="en-US"/>
          </w:rPr>
          <w:t>4) INVITE</w:t>
        </w:r>
      </w:ins>
    </w:p>
    <w:p>
      <w:pPr>
        <w:pStyle w:val="Normal.0"/>
        <w:rPr>
          <w:ins w:id="10821" w:date="2024-12-23T16:25:24Z" w:author="Владислав Бурдинский"/>
          <w:b w:val="1"/>
          <w:bCs w:val="1"/>
          <w:lang w:val="en-US"/>
        </w:rPr>
      </w:pPr>
      <w:ins w:id="10822" w:date="2024-12-23T16:25:24Z" w:author="Владислав Бурдинский">
        <w:r>
          <w:rPr>
            <w:b w:val="1"/>
            <w:bCs w:val="1"/>
            <w:rtl w:val="0"/>
            <w:lang w:val="en-US"/>
          </w:rPr>
          <w:t>5) QUIT (</w:t>
        </w:r>
      </w:ins>
      <w:ins w:id="10823" w:date="2024-12-23T16:25:24Z" w:author="Владислав Бурдинский">
        <w:r>
          <w:rPr>
            <w:b w:val="1"/>
            <w:bCs w:val="1"/>
            <w:rtl w:val="0"/>
            <w:lang w:val="en-US"/>
          </w:rPr>
          <w:t>выйти из программы</w:t>
        </w:r>
      </w:ins>
      <w:ins w:id="10824" w:date="2024-12-23T16:25:24Z" w:author="Владислав Бурдинский">
        <w:r>
          <w:rPr>
            <w:b w:val="1"/>
            <w:bCs w:val="1"/>
            <w:rtl w:val="0"/>
            <w:lang w:val="en-US"/>
          </w:rPr>
          <w:t>)</w:t>
        </w:r>
      </w:ins>
    </w:p>
    <w:p>
      <w:pPr>
        <w:pStyle w:val="Normal.0"/>
        <w:rPr>
          <w:ins w:id="10825" w:date="2024-12-23T16:25:24Z" w:author="Владислав Бурдинский"/>
          <w:b w:val="1"/>
          <w:bCs w:val="1"/>
          <w:lang w:val="en-US"/>
        </w:rPr>
      </w:pPr>
      <w:ins w:id="10826" w:date="2024-12-23T16:25:24Z" w:author="Владислав Бурдинский">
        <w:r>
          <w:rPr>
            <w:b w:val="1"/>
            <w:bCs w:val="1"/>
            <w:rtl w:val="0"/>
            <w:lang w:val="en-US"/>
          </w:rPr>
          <w:t>1</w:t>
        </w:r>
      </w:ins>
    </w:p>
    <w:p>
      <w:pPr>
        <w:pStyle w:val="Normal.0"/>
        <w:rPr>
          <w:ins w:id="10827" w:date="2024-12-23T16:25:24Z" w:author="Владислав Бурдинский"/>
          <w:b w:val="1"/>
          <w:bCs w:val="1"/>
          <w:lang w:val="en-US"/>
        </w:rPr>
      </w:pPr>
      <w:ins w:id="10828" w:date="2024-12-23T16:25:24Z" w:author="Владислав Бурдинский">
        <w:r>
          <w:rPr>
            <w:b w:val="1"/>
            <w:bCs w:val="1"/>
            <w:rtl w:val="0"/>
            <w:lang w:val="en-US"/>
          </w:rPr>
          <w:t>Введите имя новой игры</w:t>
        </w:r>
      </w:ins>
      <w:ins w:id="10829" w:date="2024-12-23T16:25:24Z" w:author="Владислав Бурдинский">
        <w:r>
          <w:rPr>
            <w:b w:val="1"/>
            <w:bCs w:val="1"/>
            <w:rtl w:val="0"/>
            <w:lang w:val="en-US"/>
          </w:rPr>
          <w:t>: 444</w:t>
        </w:r>
      </w:ins>
    </w:p>
    <w:p>
      <w:pPr>
        <w:pStyle w:val="Normal.0"/>
        <w:rPr>
          <w:ins w:id="10830" w:date="2024-12-23T16:25:24Z" w:author="Владислав Бурдинский"/>
          <w:b w:val="1"/>
          <w:bCs w:val="1"/>
          <w:lang w:val="en-US"/>
        </w:rPr>
      </w:pPr>
      <w:ins w:id="10831" w:date="2024-12-23T16:25:24Z" w:author="Владислав Бурдинский">
        <w:r>
          <w:rPr>
            <w:b w:val="1"/>
            <w:bCs w:val="1"/>
            <w:rtl w:val="0"/>
            <w:lang w:val="en-US"/>
          </w:rPr>
          <w:t>Ответ сервера</w:t>
        </w:r>
      </w:ins>
      <w:ins w:id="10832" w:date="2024-12-23T16:25:24Z" w:author="Владислав Бурдинский">
        <w:r>
          <w:rPr>
            <w:b w:val="1"/>
            <w:bCs w:val="1"/>
            <w:rtl w:val="0"/>
            <w:lang w:val="en-US"/>
          </w:rPr>
          <w:t>: OK:GAME_CREATED</w:t>
        </w:r>
      </w:ins>
    </w:p>
    <w:p>
      <w:pPr>
        <w:pStyle w:val="Normal.0"/>
        <w:rPr>
          <w:ins w:id="10833" w:date="2024-12-23T16:25:24Z" w:author="Владислав Бурдинский"/>
          <w:b w:val="1"/>
          <w:bCs w:val="1"/>
          <w:lang w:val="en-US"/>
        </w:rPr>
      </w:pPr>
    </w:p>
    <w:p>
      <w:pPr>
        <w:pStyle w:val="Normal.0"/>
        <w:rPr>
          <w:ins w:id="10834" w:date="2024-12-23T16:25:24Z" w:author="Владислав Бурдинский"/>
          <w:b w:val="1"/>
          <w:bCs w:val="1"/>
          <w:lang w:val="en-US"/>
        </w:rPr>
      </w:pPr>
      <w:ins w:id="10835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--- </w:t>
        </w:r>
      </w:ins>
      <w:ins w:id="10836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Состояние игры </w:t>
        </w:r>
      </w:ins>
      <w:ins w:id="10837" w:date="2024-12-23T16:25:24Z" w:author="Владислав Бурдинский">
        <w:r>
          <w:rPr>
            <w:b w:val="1"/>
            <w:bCs w:val="1"/>
            <w:rtl w:val="0"/>
            <w:lang w:val="en-US"/>
          </w:rPr>
          <w:t>---</w:t>
        </w:r>
      </w:ins>
    </w:p>
    <w:p>
      <w:pPr>
        <w:pStyle w:val="Normal.0"/>
        <w:rPr>
          <w:ins w:id="10838" w:date="2024-12-23T16:25:24Z" w:author="Владислав Бурдинский"/>
          <w:b w:val="1"/>
          <w:bCs w:val="1"/>
          <w:lang w:val="en-US"/>
        </w:rPr>
      </w:pPr>
      <w:ins w:id="10839" w:date="2024-12-23T16:25:24Z" w:author="Владислав Бурдинский">
        <w:r>
          <w:rPr>
            <w:b w:val="1"/>
            <w:bCs w:val="1"/>
            <w:rtl w:val="0"/>
            <w:lang w:val="en-US"/>
          </w:rPr>
          <w:t>OK:WAITING_FOR_SETUP</w:t>
        </w:r>
      </w:ins>
    </w:p>
    <w:p>
      <w:pPr>
        <w:pStyle w:val="Normal.0"/>
        <w:rPr>
          <w:ins w:id="10840" w:date="2024-12-23T16:25:24Z" w:author="Владислав Бурдинский"/>
          <w:b w:val="1"/>
          <w:bCs w:val="1"/>
          <w:lang w:val="en-US"/>
        </w:rPr>
      </w:pPr>
      <w:ins w:id="10841" w:date="2024-12-23T16:25:24Z" w:author="Владислав Бурдинский">
        <w:r>
          <w:rPr>
            <w:b w:val="1"/>
            <w:bCs w:val="1"/>
            <w:rtl w:val="0"/>
            <w:lang w:val="en-US"/>
          </w:rPr>
          <w:t>Your board:</w:t>
        </w:r>
      </w:ins>
    </w:p>
    <w:p>
      <w:pPr>
        <w:pStyle w:val="Normal.0"/>
        <w:rPr>
          <w:ins w:id="10842" w:date="2024-12-23T16:25:24Z" w:author="Владислав Бурдинский"/>
          <w:b w:val="1"/>
          <w:bCs w:val="1"/>
          <w:lang w:val="en-US"/>
        </w:rPr>
      </w:pPr>
      <w:ins w:id="10843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844" w:date="2024-12-23T16:25:24Z" w:author="Владислав Бурдинский"/>
          <w:b w:val="1"/>
          <w:bCs w:val="1"/>
          <w:lang w:val="en-US"/>
        </w:rPr>
      </w:pPr>
      <w:ins w:id="10845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846" w:date="2024-12-23T16:25:24Z" w:author="Владислав Бурдинский"/>
          <w:b w:val="1"/>
          <w:bCs w:val="1"/>
          <w:lang w:val="en-US"/>
        </w:rPr>
      </w:pPr>
      <w:ins w:id="10847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848" w:date="2024-12-23T16:25:24Z" w:author="Владислав Бурдинский"/>
          <w:b w:val="1"/>
          <w:bCs w:val="1"/>
          <w:lang w:val="en-US"/>
        </w:rPr>
      </w:pPr>
      <w:ins w:id="10849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850" w:date="2024-12-23T16:25:24Z" w:author="Владислав Бурдинский"/>
          <w:b w:val="1"/>
          <w:bCs w:val="1"/>
          <w:lang w:val="en-US"/>
        </w:rPr>
      </w:pPr>
      <w:ins w:id="10851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852" w:date="2024-12-23T16:25:24Z" w:author="Владислав Бурдинский"/>
          <w:b w:val="1"/>
          <w:bCs w:val="1"/>
          <w:lang w:val="en-US"/>
        </w:rPr>
      </w:pPr>
      <w:ins w:id="10853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854" w:date="2024-12-23T16:25:24Z" w:author="Владислав Бурдинский"/>
          <w:b w:val="1"/>
          <w:bCs w:val="1"/>
          <w:lang w:val="en-US"/>
        </w:rPr>
      </w:pPr>
      <w:ins w:id="10855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856" w:date="2024-12-23T16:25:24Z" w:author="Владислав Бурдинский"/>
          <w:b w:val="1"/>
          <w:bCs w:val="1"/>
          <w:lang w:val="en-US"/>
        </w:rPr>
      </w:pPr>
      <w:ins w:id="10857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858" w:date="2024-12-23T16:25:24Z" w:author="Владислав Бурдинский"/>
          <w:b w:val="1"/>
          <w:bCs w:val="1"/>
          <w:lang w:val="en-US"/>
        </w:rPr>
      </w:pPr>
      <w:ins w:id="10859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860" w:date="2024-12-23T16:25:24Z" w:author="Владислав Бурдинский"/>
          <w:b w:val="1"/>
          <w:bCs w:val="1"/>
          <w:lang w:val="en-US"/>
        </w:rPr>
      </w:pPr>
      <w:ins w:id="10861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862" w:date="2024-12-23T16:25:24Z" w:author="Владислав Бурдинский"/>
          <w:b w:val="1"/>
          <w:bCs w:val="1"/>
          <w:lang w:val="en-US"/>
        </w:rPr>
      </w:pPr>
      <w:ins w:id="10863" w:date="2024-12-23T16:25:24Z" w:author="Владислав Бурдинский">
        <w:r>
          <w:rPr>
            <w:b w:val="1"/>
            <w:bCs w:val="1"/>
            <w:rtl w:val="0"/>
            <w:lang w:val="en-US"/>
          </w:rPr>
          <w:t>Current turn: 123</w:t>
        </w:r>
      </w:ins>
    </w:p>
    <w:p>
      <w:pPr>
        <w:pStyle w:val="Normal.0"/>
        <w:rPr>
          <w:ins w:id="10864" w:date="2024-12-23T16:25:24Z" w:author="Владислав Бурдинский"/>
          <w:b w:val="1"/>
          <w:bCs w:val="1"/>
          <w:lang w:val="en-US"/>
        </w:rPr>
      </w:pPr>
    </w:p>
    <w:p>
      <w:pPr>
        <w:pStyle w:val="Normal.0"/>
        <w:rPr>
          <w:ins w:id="10865" w:date="2024-12-23T16:25:24Z" w:author="Владислав Бурдинский"/>
          <w:b w:val="1"/>
          <w:bCs w:val="1"/>
          <w:lang w:val="en-US"/>
        </w:rPr>
      </w:pPr>
      <w:ins w:id="10866" w:date="2024-12-23T16:25:24Z" w:author="Владислав Бурдинский">
        <w:r>
          <w:rPr>
            <w:b w:val="1"/>
            <w:bCs w:val="1"/>
            <w:rtl w:val="0"/>
            <w:lang w:val="en-US"/>
          </w:rPr>
          <w:t>----------------------</w:t>
        </w:r>
      </w:ins>
    </w:p>
    <w:p>
      <w:pPr>
        <w:pStyle w:val="Normal.0"/>
        <w:rPr>
          <w:ins w:id="10867" w:date="2024-12-23T16:25:24Z" w:author="Владислав Бурдинский"/>
          <w:b w:val="1"/>
          <w:bCs w:val="1"/>
          <w:lang w:val="en-US"/>
        </w:rPr>
      </w:pPr>
    </w:p>
    <w:p>
      <w:pPr>
        <w:pStyle w:val="Normal.0"/>
        <w:rPr>
          <w:ins w:id="10868" w:date="2024-12-23T16:25:24Z" w:author="Владислав Бурдинский"/>
          <w:b w:val="1"/>
          <w:bCs w:val="1"/>
          <w:lang w:val="en-US"/>
        </w:rPr>
      </w:pPr>
      <w:ins w:id="10869" w:date="2024-12-23T16:25:24Z" w:author="Владислав Бурдинский">
        <w:r>
          <w:rPr>
            <w:b w:val="1"/>
            <w:bCs w:val="1"/>
            <w:rtl w:val="0"/>
            <w:lang w:val="en-US"/>
          </w:rPr>
          <w:t>Игра не началась</w:t>
        </w:r>
      </w:ins>
      <w:ins w:id="10870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</w:t>
        </w:r>
      </w:ins>
      <w:ins w:id="10871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Вам нужно расставить </w:t>
        </w:r>
      </w:ins>
      <w:ins w:id="10872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3 </w:t>
        </w:r>
      </w:ins>
      <w:ins w:id="10873" w:date="2024-12-23T16:25:24Z" w:author="Владислав Бурдинский">
        <w:r>
          <w:rPr>
            <w:b w:val="1"/>
            <w:bCs w:val="1"/>
            <w:rtl w:val="0"/>
            <w:lang w:val="en-US"/>
          </w:rPr>
          <w:t>корабля</w:t>
        </w:r>
      </w:ins>
      <w:ins w:id="10874" w:date="2024-12-23T16:25:24Z" w:author="Владислав Бурдинский">
        <w:r>
          <w:rPr>
            <w:b w:val="1"/>
            <w:bCs w:val="1"/>
            <w:rtl w:val="0"/>
            <w:lang w:val="en-US"/>
          </w:rPr>
          <w:t>.</w:t>
        </w:r>
      </w:ins>
    </w:p>
    <w:p>
      <w:pPr>
        <w:pStyle w:val="Normal.0"/>
        <w:rPr>
          <w:ins w:id="10875" w:date="2024-12-23T16:25:24Z" w:author="Владислав Бурдинский"/>
          <w:b w:val="1"/>
          <w:bCs w:val="1"/>
          <w:lang w:val="en-US"/>
        </w:rPr>
      </w:pPr>
      <w:ins w:id="10876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Введите </w:t>
        </w:r>
      </w:ins>
      <w:ins w:id="10877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1 </w:t>
        </w:r>
      </w:ins>
      <w:ins w:id="10878" w:date="2024-12-23T16:25:24Z" w:author="Владислав Бурдинский">
        <w:r>
          <w:rPr>
            <w:b w:val="1"/>
            <w:bCs w:val="1"/>
            <w:rtl w:val="0"/>
            <w:lang w:val="en-US"/>
          </w:rPr>
          <w:t>чтобы поставить корабль</w:t>
        </w:r>
      </w:ins>
      <w:ins w:id="10879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, 2 </w:t>
        </w:r>
      </w:ins>
      <w:ins w:id="10880" w:date="2024-12-23T16:25:24Z" w:author="Владислав Бурдинский">
        <w:r>
          <w:rPr>
            <w:b w:val="1"/>
            <w:bCs w:val="1"/>
            <w:rtl w:val="0"/>
            <w:lang w:val="en-US"/>
          </w:rPr>
          <w:t>чтобы выйти из игры</w:t>
        </w:r>
      </w:ins>
      <w:ins w:id="10881" w:date="2024-12-23T16:25:24Z" w:author="Владислав Бурдинский">
        <w:r>
          <w:rPr>
            <w:b w:val="1"/>
            <w:bCs w:val="1"/>
            <w:rtl w:val="0"/>
            <w:lang w:val="en-US"/>
          </w:rPr>
          <w:t>: 1</w:t>
        </w:r>
      </w:ins>
    </w:p>
    <w:p>
      <w:pPr>
        <w:pStyle w:val="Normal.0"/>
        <w:rPr>
          <w:ins w:id="10882" w:date="2024-12-23T16:25:24Z" w:author="Владислав Бурдинский"/>
          <w:b w:val="1"/>
          <w:bCs w:val="1"/>
          <w:lang w:val="en-US"/>
        </w:rPr>
      </w:pPr>
      <w:ins w:id="10883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Введите координаты корабля </w:t>
        </w:r>
      </w:ins>
      <w:ins w:id="10884" w:date="2024-12-23T16:25:24Z" w:author="Владислав Бурдинский">
        <w:r>
          <w:rPr>
            <w:b w:val="1"/>
            <w:bCs w:val="1"/>
            <w:rtl w:val="0"/>
            <w:lang w:val="en-US"/>
          </w:rPr>
          <w:t>(startX startY endX endY): 1 1 4 1</w:t>
        </w:r>
      </w:ins>
    </w:p>
    <w:p>
      <w:pPr>
        <w:pStyle w:val="Normal.0"/>
        <w:rPr>
          <w:ins w:id="10885" w:date="2024-12-23T16:25:24Z" w:author="Владислав Бурдинский"/>
          <w:b w:val="1"/>
          <w:bCs w:val="1"/>
          <w:lang w:val="en-US"/>
        </w:rPr>
      </w:pPr>
      <w:ins w:id="10886" w:date="2024-12-23T16:25:24Z" w:author="Владислав Бурдинский">
        <w:r>
          <w:rPr>
            <w:b w:val="1"/>
            <w:bCs w:val="1"/>
            <w:rtl w:val="0"/>
            <w:lang w:val="en-US"/>
          </w:rPr>
          <w:t>Ответ сервера</w:t>
        </w:r>
      </w:ins>
      <w:ins w:id="10887" w:date="2024-12-23T16:25:24Z" w:author="Владислав Бурдинский">
        <w:r>
          <w:rPr>
            <w:b w:val="1"/>
            <w:bCs w:val="1"/>
            <w:rtl w:val="0"/>
            <w:lang w:val="en-US"/>
          </w:rPr>
          <w:t>: OK:SHIP_PLACED</w:t>
        </w:r>
      </w:ins>
    </w:p>
    <w:p>
      <w:pPr>
        <w:pStyle w:val="Normal.0"/>
        <w:rPr>
          <w:ins w:id="10888" w:date="2024-12-23T16:25:24Z" w:author="Владислав Бурдинский"/>
          <w:b w:val="1"/>
          <w:bCs w:val="1"/>
          <w:lang w:val="en-US"/>
        </w:rPr>
      </w:pPr>
    </w:p>
    <w:p>
      <w:pPr>
        <w:pStyle w:val="Normal.0"/>
        <w:rPr>
          <w:ins w:id="10889" w:date="2024-12-23T16:25:24Z" w:author="Владислав Бурдинский"/>
          <w:b w:val="1"/>
          <w:bCs w:val="1"/>
          <w:lang w:val="en-US"/>
        </w:rPr>
      </w:pPr>
      <w:ins w:id="10890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--- </w:t>
        </w:r>
      </w:ins>
      <w:ins w:id="10891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Состояние игры </w:t>
        </w:r>
      </w:ins>
      <w:ins w:id="10892" w:date="2024-12-23T16:25:24Z" w:author="Владислав Бурдинский">
        <w:r>
          <w:rPr>
            <w:b w:val="1"/>
            <w:bCs w:val="1"/>
            <w:rtl w:val="0"/>
            <w:lang w:val="en-US"/>
          </w:rPr>
          <w:t>---</w:t>
        </w:r>
      </w:ins>
    </w:p>
    <w:p>
      <w:pPr>
        <w:pStyle w:val="Normal.0"/>
        <w:rPr>
          <w:ins w:id="10893" w:date="2024-12-23T16:25:24Z" w:author="Владислав Бурдинский"/>
          <w:b w:val="1"/>
          <w:bCs w:val="1"/>
          <w:lang w:val="en-US"/>
        </w:rPr>
      </w:pPr>
      <w:ins w:id="10894" w:date="2024-12-23T16:25:24Z" w:author="Владислав Бурдинский">
        <w:r>
          <w:rPr>
            <w:b w:val="1"/>
            <w:bCs w:val="1"/>
            <w:rtl w:val="0"/>
            <w:lang w:val="en-US"/>
          </w:rPr>
          <w:t>OK:WAITING_FOR_SETUP</w:t>
        </w:r>
      </w:ins>
    </w:p>
    <w:p>
      <w:pPr>
        <w:pStyle w:val="Normal.0"/>
        <w:rPr>
          <w:ins w:id="10895" w:date="2024-12-23T16:25:24Z" w:author="Владислав Бурдинский"/>
          <w:b w:val="1"/>
          <w:bCs w:val="1"/>
          <w:lang w:val="en-US"/>
        </w:rPr>
      </w:pPr>
      <w:ins w:id="10896" w:date="2024-12-23T16:25:24Z" w:author="Владислав Бурдинский">
        <w:r>
          <w:rPr>
            <w:b w:val="1"/>
            <w:bCs w:val="1"/>
            <w:rtl w:val="0"/>
            <w:lang w:val="en-US"/>
          </w:rPr>
          <w:t>Your board:</w:t>
        </w:r>
      </w:ins>
    </w:p>
    <w:p>
      <w:pPr>
        <w:pStyle w:val="Normal.0"/>
        <w:rPr>
          <w:ins w:id="10897" w:date="2024-12-23T16:25:24Z" w:author="Владислав Бурдинский"/>
          <w:b w:val="1"/>
          <w:bCs w:val="1"/>
          <w:lang w:val="en-US"/>
        </w:rPr>
      </w:pPr>
      <w:ins w:id="10898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899" w:date="2024-12-23T16:25:24Z" w:author="Владислав Бурдинский"/>
          <w:b w:val="1"/>
          <w:bCs w:val="1"/>
          <w:lang w:val="en-US"/>
        </w:rPr>
      </w:pPr>
      <w:ins w:id="10900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S S S S . . . . . </w:t>
        </w:r>
      </w:ins>
    </w:p>
    <w:p>
      <w:pPr>
        <w:pStyle w:val="Normal.0"/>
        <w:rPr>
          <w:ins w:id="10901" w:date="2024-12-23T16:25:24Z" w:author="Владислав Бурдинский"/>
          <w:b w:val="1"/>
          <w:bCs w:val="1"/>
          <w:lang w:val="en-US"/>
        </w:rPr>
      </w:pPr>
      <w:ins w:id="10902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903" w:date="2024-12-23T16:25:24Z" w:author="Владислав Бурдинский"/>
          <w:b w:val="1"/>
          <w:bCs w:val="1"/>
          <w:lang w:val="en-US"/>
        </w:rPr>
      </w:pPr>
      <w:ins w:id="10904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905" w:date="2024-12-23T16:25:24Z" w:author="Владислав Бурдинский"/>
          <w:b w:val="1"/>
          <w:bCs w:val="1"/>
          <w:lang w:val="en-US"/>
        </w:rPr>
      </w:pPr>
      <w:ins w:id="10906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907" w:date="2024-12-23T16:25:24Z" w:author="Владислав Бурдинский"/>
          <w:b w:val="1"/>
          <w:bCs w:val="1"/>
          <w:lang w:val="en-US"/>
        </w:rPr>
      </w:pPr>
      <w:ins w:id="10908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909" w:date="2024-12-23T16:25:24Z" w:author="Владислав Бурдинский"/>
          <w:b w:val="1"/>
          <w:bCs w:val="1"/>
          <w:lang w:val="en-US"/>
        </w:rPr>
      </w:pPr>
      <w:ins w:id="10910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911" w:date="2024-12-23T16:25:24Z" w:author="Владислав Бурдинский"/>
          <w:b w:val="1"/>
          <w:bCs w:val="1"/>
          <w:lang w:val="en-US"/>
        </w:rPr>
      </w:pPr>
      <w:ins w:id="10912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913" w:date="2024-12-23T16:25:24Z" w:author="Владислав Бурдинский"/>
          <w:b w:val="1"/>
          <w:bCs w:val="1"/>
          <w:lang w:val="en-US"/>
        </w:rPr>
      </w:pPr>
      <w:ins w:id="10914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915" w:date="2024-12-23T16:25:24Z" w:author="Владислав Бурдинский"/>
          <w:b w:val="1"/>
          <w:bCs w:val="1"/>
          <w:lang w:val="en-US"/>
        </w:rPr>
      </w:pPr>
      <w:ins w:id="10916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. . . . . . . . . </w:t>
        </w:r>
      </w:ins>
    </w:p>
    <w:p>
      <w:pPr>
        <w:pStyle w:val="Normal.0"/>
        <w:rPr>
          <w:ins w:id="10917" w:date="2024-12-23T16:25:24Z" w:author="Владислав Бурдинский"/>
          <w:b w:val="1"/>
          <w:bCs w:val="1"/>
          <w:lang w:val="en-US"/>
        </w:rPr>
      </w:pPr>
      <w:ins w:id="10918" w:date="2024-12-23T16:25:24Z" w:author="Владислав Бурдинский">
        <w:r>
          <w:rPr>
            <w:b w:val="1"/>
            <w:bCs w:val="1"/>
            <w:rtl w:val="0"/>
            <w:lang w:val="en-US"/>
          </w:rPr>
          <w:t>Current turn: 123</w:t>
        </w:r>
      </w:ins>
    </w:p>
    <w:p>
      <w:pPr>
        <w:pStyle w:val="Normal.0"/>
        <w:rPr>
          <w:ins w:id="10919" w:date="2024-12-23T16:25:24Z" w:author="Владислав Бурдинский"/>
          <w:b w:val="1"/>
          <w:bCs w:val="1"/>
          <w:lang w:val="en-US"/>
        </w:rPr>
      </w:pPr>
    </w:p>
    <w:p>
      <w:pPr>
        <w:pStyle w:val="Normal.0"/>
        <w:rPr>
          <w:ins w:id="10920" w:date="2024-12-23T16:25:24Z" w:author="Владислав Бурдинский"/>
          <w:b w:val="1"/>
          <w:bCs w:val="1"/>
          <w:lang w:val="en-US"/>
        </w:rPr>
      </w:pPr>
      <w:ins w:id="10921" w:date="2024-12-23T16:25:24Z" w:author="Владислав Бурдинский">
        <w:r>
          <w:rPr>
            <w:b w:val="1"/>
            <w:bCs w:val="1"/>
            <w:rtl w:val="0"/>
            <w:lang w:val="en-US"/>
          </w:rPr>
          <w:t>----------------------</w:t>
        </w:r>
      </w:ins>
    </w:p>
    <w:p>
      <w:pPr>
        <w:pStyle w:val="Normal.0"/>
        <w:rPr>
          <w:ins w:id="10922" w:date="2024-12-23T16:25:24Z" w:author="Владислав Бурдинский"/>
          <w:b w:val="1"/>
          <w:bCs w:val="1"/>
          <w:lang w:val="en-US"/>
        </w:rPr>
      </w:pPr>
    </w:p>
    <w:p>
      <w:pPr>
        <w:pStyle w:val="Normal.0"/>
        <w:rPr>
          <w:ins w:id="10923" w:date="2024-12-23T16:25:24Z" w:author="Владислав Бурдинский"/>
          <w:b w:val="1"/>
          <w:bCs w:val="1"/>
          <w:lang w:val="en-US"/>
        </w:rPr>
      </w:pPr>
      <w:ins w:id="10924" w:date="2024-12-23T16:25:24Z" w:author="Владислав Бурдинский">
        <w:r>
          <w:rPr>
            <w:b w:val="1"/>
            <w:bCs w:val="1"/>
            <w:rtl w:val="0"/>
            <w:lang w:val="en-US"/>
          </w:rPr>
          <w:t>Игра не началась</w:t>
        </w:r>
      </w:ins>
      <w:ins w:id="10925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. </w:t>
        </w:r>
      </w:ins>
      <w:ins w:id="10926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Вам нужно расставить </w:t>
        </w:r>
      </w:ins>
      <w:ins w:id="10927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3 </w:t>
        </w:r>
      </w:ins>
      <w:ins w:id="10928" w:date="2024-12-23T16:25:24Z" w:author="Владислав Бурдинский">
        <w:r>
          <w:rPr>
            <w:b w:val="1"/>
            <w:bCs w:val="1"/>
            <w:rtl w:val="0"/>
            <w:lang w:val="en-US"/>
          </w:rPr>
          <w:t>корабля</w:t>
        </w:r>
      </w:ins>
      <w:ins w:id="10929" w:date="2024-12-23T16:25:24Z" w:author="Владислав Бурдинский">
        <w:r>
          <w:rPr>
            <w:b w:val="1"/>
            <w:bCs w:val="1"/>
            <w:rtl w:val="0"/>
            <w:lang w:val="en-US"/>
          </w:rPr>
          <w:t>.</w:t>
        </w:r>
      </w:ins>
    </w:p>
    <w:p>
      <w:pPr>
        <w:pStyle w:val="Normal.0"/>
        <w:rPr>
          <w:ins w:id="10930" w:date="2024-12-23T16:25:24Z" w:author="Владислав Бурдинский"/>
          <w:b w:val="1"/>
          <w:bCs w:val="1"/>
          <w:lang w:val="en-US"/>
        </w:rPr>
      </w:pPr>
      <w:ins w:id="10931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Введите </w:t>
        </w:r>
      </w:ins>
      <w:ins w:id="10932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1 </w:t>
        </w:r>
      </w:ins>
      <w:ins w:id="10933" w:date="2024-12-23T16:25:24Z" w:author="Владислав Бурдинский">
        <w:r>
          <w:rPr>
            <w:b w:val="1"/>
            <w:bCs w:val="1"/>
            <w:rtl w:val="0"/>
            <w:lang w:val="en-US"/>
          </w:rPr>
          <w:t>чтобы поставить корабль</w:t>
        </w:r>
      </w:ins>
      <w:ins w:id="10934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, 2 </w:t>
        </w:r>
      </w:ins>
      <w:ins w:id="10935" w:date="2024-12-23T16:25:24Z" w:author="Владислав Бурдинский">
        <w:r>
          <w:rPr>
            <w:b w:val="1"/>
            <w:bCs w:val="1"/>
            <w:rtl w:val="0"/>
            <w:lang w:val="en-US"/>
          </w:rPr>
          <w:t>чтобы выйти из игры</w:t>
        </w:r>
      </w:ins>
      <w:ins w:id="10936" w:date="2024-12-23T16:25:24Z" w:author="Владислав Бурдинский">
        <w:r>
          <w:rPr>
            <w:b w:val="1"/>
            <w:bCs w:val="1"/>
            <w:rtl w:val="0"/>
            <w:lang w:val="en-US"/>
          </w:rPr>
          <w:t xml:space="preserve">: </w:t>
        </w:r>
      </w:ins>
    </w:p>
    <w:p>
      <w:pPr>
        <w:pStyle w:val="Normal.0"/>
        <w:rPr>
          <w:del w:id="10937" w:date="2024-12-23T15:38:09Z" w:author="Владислав Бурдинский"/>
          <w:lang w:val="en-US"/>
        </w:rPr>
      </w:pPr>
      <w:del w:id="10938" w:date="2024-12-23T15:38:09Z" w:author="Владислав Бурдинский">
        <w:r>
          <w:rPr>
            <w:rtl w:val="0"/>
            <w:lang w:val="en-US"/>
          </w:rPr>
          <w:delText>pe4eniks@pe4eniks-HP-Laptop-14-dk0xxx:~$ gcc lab2_nix.c</w:delText>
        </w:r>
      </w:del>
    </w:p>
    <w:p>
      <w:pPr>
        <w:pStyle w:val="Normal.0"/>
        <w:rPr>
          <w:del w:id="10939" w:date="2024-12-23T15:38:09Z" w:author="Владислав Бурдинский"/>
          <w:lang w:val="en-US"/>
        </w:rPr>
      </w:pPr>
      <w:del w:id="10940" w:date="2024-12-23T15:38:09Z" w:author="Владислав Бурдинский">
        <w:r>
          <w:rPr>
            <w:rtl w:val="0"/>
            <w:lang w:val="en-US"/>
          </w:rPr>
          <w:delText>pe4eniks@pe4eniks-HP-Laptop-14-dk0xxx:~$ cat test.txt</w:delText>
        </w:r>
      </w:del>
    </w:p>
    <w:p>
      <w:pPr>
        <w:pStyle w:val="Normal.0"/>
        <w:rPr>
          <w:del w:id="10941" w:date="2024-12-23T15:38:09Z" w:author="Владислав Бурдинский"/>
          <w:lang w:val="en-US"/>
        </w:rPr>
      </w:pPr>
      <w:del w:id="10942" w:date="2024-12-23T15:38:09Z" w:author="Владислав Бурдинский">
        <w:r>
          <w:rPr>
            <w:rtl w:val="0"/>
            <w:lang w:val="en-US"/>
          </w:rPr>
          <w:delText xml:space="preserve"> heLlo    woRld </w:delText>
        </w:r>
      </w:del>
    </w:p>
    <w:p>
      <w:pPr>
        <w:pStyle w:val="Normal.0"/>
        <w:rPr>
          <w:del w:id="10943" w:date="2024-12-23T15:38:09Z" w:author="Владислав Бурдинский"/>
          <w:lang w:val="en-US"/>
        </w:rPr>
      </w:pPr>
      <w:del w:id="10944" w:date="2024-12-23T15:38:09Z" w:author="Владислав Бурдинский">
        <w:r>
          <w:rPr>
            <w:rtl w:val="0"/>
            <w:lang w:val="en-US"/>
          </w:rPr>
          <w:delText>gooDbye     tyna      NonaMe</w:delText>
        </w:r>
      </w:del>
    </w:p>
    <w:p>
      <w:pPr>
        <w:pStyle w:val="Normal.0"/>
        <w:rPr>
          <w:del w:id="10945" w:date="2024-12-23T15:38:09Z" w:author="Владислав Бурдинский"/>
          <w:lang w:val="en-US"/>
        </w:rPr>
      </w:pPr>
      <w:del w:id="10946" w:date="2024-12-23T15:38:09Z" w:author="Владислав Бурдинский">
        <w:r>
          <w:rPr>
            <w:rtl w:val="0"/>
            <w:lang w:val="en-US"/>
          </w:rPr>
          <w:delText>reaD  my Prooggma</w:delText>
        </w:r>
      </w:del>
    </w:p>
    <w:p>
      <w:pPr>
        <w:pStyle w:val="Normal.0"/>
        <w:rPr>
          <w:del w:id="10947" w:date="2024-12-23T15:38:09Z" w:author="Владислав Бурдинский"/>
          <w:lang w:val="en-US"/>
        </w:rPr>
      </w:pPr>
      <w:del w:id="10948" w:date="2024-12-23T15:38:09Z" w:author="Владислав Бурдинский">
        <w:r>
          <w:rPr>
            <w:rtl w:val="0"/>
            <w:lang w:val="en-US"/>
          </w:rPr>
          <w:delText xml:space="preserve">  Typak NonE    gooD</w:delText>
        </w:r>
      </w:del>
    </w:p>
    <w:p>
      <w:pPr>
        <w:pStyle w:val="Normal.0"/>
        <w:rPr>
          <w:del w:id="10949" w:date="2024-12-23T15:38:09Z" w:author="Владислав Бурдинский"/>
          <w:lang w:val="en-US"/>
        </w:rPr>
      </w:pPr>
      <w:del w:id="10950" w:date="2024-12-23T15:38:09Z" w:author="Владислав Бурдинский">
        <w:r>
          <w:rPr>
            <w:rtl w:val="0"/>
            <w:lang w:val="en-US"/>
          </w:rPr>
          <w:delText>EEeee     enD     thnks!</w:delText>
        </w:r>
      </w:del>
    </w:p>
    <w:p>
      <w:pPr>
        <w:pStyle w:val="Normal.0"/>
        <w:rPr>
          <w:del w:id="10951" w:date="2024-12-23T15:38:09Z" w:author="Владислав Бурдинский"/>
          <w:lang w:val="en-US"/>
        </w:rPr>
      </w:pPr>
      <w:del w:id="10952" w:date="2024-12-23T15:38:09Z" w:author="Владислав Бурдинский">
        <w:r>
          <w:rPr>
            <w:rtl w:val="0"/>
            <w:lang w:val="en-US"/>
          </w:rPr>
          <w:delText>pe4eniks@pe4eniks-HP-Laptop-14-dk0xxx:~$ ./a.out &lt; test.txt</w:delText>
        </w:r>
      </w:del>
    </w:p>
    <w:p>
      <w:pPr>
        <w:pStyle w:val="Normal.0"/>
        <w:rPr>
          <w:del w:id="10953" w:date="2024-12-23T15:38:09Z" w:author="Владислав Бурдинский"/>
          <w:lang w:val="en-US"/>
        </w:rPr>
      </w:pPr>
      <w:del w:id="10954" w:date="2024-12-23T15:38:09Z" w:author="Владислав Бурдинский">
        <w:r>
          <w:rPr>
            <w:rtl w:val="0"/>
            <w:lang w:val="en-US"/>
          </w:rPr>
          <w:delText xml:space="preserve"> HELLO WORLD </w:delText>
        </w:r>
      </w:del>
    </w:p>
    <w:p>
      <w:pPr>
        <w:pStyle w:val="Normal.0"/>
        <w:rPr>
          <w:del w:id="10955" w:date="2024-12-23T15:38:09Z" w:author="Владислав Бурдинский"/>
          <w:lang w:val="en-US"/>
        </w:rPr>
      </w:pPr>
      <w:del w:id="10956" w:date="2024-12-23T15:38:09Z" w:author="Владислав Бурдинский">
        <w:r>
          <w:rPr>
            <w:rtl w:val="0"/>
            <w:lang w:val="en-US"/>
          </w:rPr>
          <w:delText>GOODBYE TYNA NONAME</w:delText>
        </w:r>
      </w:del>
    </w:p>
    <w:p>
      <w:pPr>
        <w:pStyle w:val="Normal.0"/>
        <w:rPr>
          <w:del w:id="10957" w:date="2024-12-23T15:38:09Z" w:author="Владислав Бурдинский"/>
          <w:lang w:val="en-US"/>
        </w:rPr>
      </w:pPr>
      <w:del w:id="10958" w:date="2024-12-23T15:38:09Z" w:author="Владислав Бурдинский">
        <w:r>
          <w:rPr>
            <w:rtl w:val="0"/>
            <w:lang w:val="en-US"/>
          </w:rPr>
          <w:delText>READ MY PROOGGMA</w:delText>
        </w:r>
      </w:del>
    </w:p>
    <w:p>
      <w:pPr>
        <w:pStyle w:val="Normal.0"/>
        <w:rPr>
          <w:del w:id="10959" w:date="2024-12-23T15:38:09Z" w:author="Владислав Бурдинский"/>
          <w:lang w:val="en-US"/>
        </w:rPr>
      </w:pPr>
      <w:del w:id="10960" w:date="2024-12-23T15:38:09Z" w:author="Владислав Бурдинский">
        <w:r>
          <w:rPr>
            <w:rtl w:val="0"/>
            <w:lang w:val="en-US"/>
          </w:rPr>
          <w:delText xml:space="preserve"> TYPAK NONE GOOD</w:delText>
        </w:r>
      </w:del>
    </w:p>
    <w:p>
      <w:pPr>
        <w:pStyle w:val="Normal.0"/>
        <w:rPr>
          <w:del w:id="10961" w:date="2024-12-23T15:38:09Z" w:author="Владислав Бурдинский"/>
          <w:lang w:val="en-US"/>
        </w:rPr>
      </w:pPr>
      <w:del w:id="10962" w:date="2024-12-23T15:38:09Z" w:author="Владислав Бурдинский">
        <w:r>
          <w:rPr>
            <w:rtl w:val="0"/>
            <w:lang w:val="en-US"/>
          </w:rPr>
          <w:delText>EEEEE END THNKS!</w:delText>
        </w:r>
      </w:del>
    </w:p>
    <w:p>
      <w:pPr>
        <w:pStyle w:val="Normal.0"/>
        <w:rPr>
          <w:del w:id="10963" w:date="2024-12-23T15:38:09Z" w:author="Владислав Бурдинский"/>
          <w:lang w:val="en-US"/>
        </w:rPr>
      </w:pPr>
      <w:del w:id="10964" w:date="2024-12-23T15:38:09Z" w:author="Владислав Бурдинский">
        <w:r>
          <w:rPr>
            <w:rtl w:val="0"/>
            <w:lang w:val="en-US"/>
          </w:rPr>
          <w:delText>pe4eniks@pe4eniks-HP-Laptop-14-dk0xxx:~$ ./a.out</w:delText>
        </w:r>
      </w:del>
    </w:p>
    <w:p>
      <w:pPr>
        <w:pStyle w:val="Normal.0"/>
        <w:rPr>
          <w:del w:id="10965" w:date="2024-12-23T15:38:09Z" w:author="Владислав Бурдинский"/>
          <w:lang w:val="en-US"/>
        </w:rPr>
      </w:pPr>
      <w:del w:id="10966" w:date="2024-12-23T15:38:09Z" w:author="Владислав Бурдинский">
        <w:r>
          <w:rPr>
            <w:rtl w:val="0"/>
            <w:lang w:val="en-US"/>
          </w:rPr>
          <w:delText>HeLllo        my friend     yeee!</w:delText>
        </w:r>
      </w:del>
    </w:p>
    <w:p>
      <w:pPr>
        <w:pStyle w:val="Normal.0"/>
        <w:rPr>
          <w:del w:id="10967" w:date="2024-12-23T15:38:09Z" w:author="Владислав Бурдинский"/>
          <w:lang w:val="en-US"/>
        </w:rPr>
      </w:pPr>
      <w:del w:id="10968" w:date="2024-12-23T15:38:09Z" w:author="Владислав Бурдинский">
        <w:r>
          <w:rPr>
            <w:rtl w:val="0"/>
            <w:lang w:val="en-US"/>
          </w:rPr>
          <w:delText xml:space="preserve">   Go   playIIIng wIth     me </w:delText>
        </w:r>
      </w:del>
    </w:p>
    <w:p>
      <w:pPr>
        <w:pStyle w:val="Normal.0"/>
        <w:rPr>
          <w:del w:id="10969" w:date="2024-12-23T15:38:09Z" w:author="Владислав Бурдинский"/>
          <w:lang w:val="en-US"/>
        </w:rPr>
      </w:pPr>
      <w:del w:id="10970" w:date="2024-12-23T15:38:09Z" w:author="Владислав Бурдинский">
        <w:r>
          <w:rPr>
            <w:rtl w:val="0"/>
            <w:lang w:val="en-US"/>
          </w:rPr>
          <w:delText>HELLLO MY FRIEND YEEE!</w:delText>
        </w:r>
      </w:del>
    </w:p>
    <w:p>
      <w:pPr>
        <w:pStyle w:val="Normal.0"/>
        <w:rPr>
          <w:del w:id="10971" w:date="2024-12-23T15:38:09Z" w:author="Владислав Бурдинский"/>
          <w:lang w:val="en-US"/>
        </w:rPr>
      </w:pPr>
      <w:del w:id="10972" w:date="2024-12-23T15:38:09Z" w:author="Владислав Бурдинский">
        <w:r>
          <w:rPr>
            <w:rtl w:val="0"/>
            <w:lang w:val="en-US"/>
          </w:rPr>
          <w:delText xml:space="preserve"> GO PLAYIIING WITH ME(base) vladislavburdinskij@MacBook-Pro-Vladislav build % ./main</w:delText>
        </w:r>
      </w:del>
    </w:p>
    <w:p>
      <w:pPr>
        <w:pStyle w:val="Normal.0"/>
        <w:rPr>
          <w:del w:id="10973" w:date="2024-12-23T15:38:09Z" w:author="Владислав Бурдинский"/>
          <w:lang w:val="en-US"/>
        </w:rPr>
      </w:pPr>
      <w:del w:id="10974" w:date="2024-12-23T15:38:09Z" w:author="Владислав Бурдинский">
        <w:r>
          <w:rPr>
            <w:rtl w:val="0"/>
            <w:lang w:val="en-US"/>
          </w:rPr>
          <w:delText>Матрица стартовая</w:delText>
        </w:r>
      </w:del>
      <w:del w:id="10975" w:date="2024-12-23T15:38:09Z" w:author="Владислав Бурдинский">
        <w:r>
          <w:rPr>
            <w:rtl w:val="0"/>
            <w:lang w:val="en-US"/>
          </w:rPr>
          <w:delText>:</w:delText>
        </w:r>
      </w:del>
    </w:p>
    <w:p>
      <w:pPr>
        <w:pStyle w:val="Normal.0"/>
        <w:rPr>
          <w:del w:id="10976" w:date="2024-12-23T15:38:09Z" w:author="Владислав Бурдинский"/>
          <w:lang w:val="en-US"/>
        </w:rPr>
      </w:pPr>
      <w:del w:id="10977" w:date="2024-12-23T15:38:09Z" w:author="Владислав Бурдинский">
        <w:r>
          <w:rPr>
            <w:rtl w:val="0"/>
            <w:lang w:val="en-US"/>
          </w:rPr>
          <w:delText xml:space="preserve">0 1 1 1 1 0 0 1 0 0 </w:delText>
        </w:r>
      </w:del>
    </w:p>
    <w:p>
      <w:pPr>
        <w:pStyle w:val="Normal.0"/>
        <w:rPr>
          <w:del w:id="10978" w:date="2024-12-23T15:38:09Z" w:author="Владислав Бурдинский"/>
          <w:lang w:val="en-US"/>
        </w:rPr>
      </w:pPr>
      <w:del w:id="10979" w:date="2024-12-23T15:38:09Z" w:author="Владислав Бурдинский">
        <w:r>
          <w:rPr>
            <w:rtl w:val="0"/>
            <w:lang w:val="en-US"/>
          </w:rPr>
          <w:delText xml:space="preserve">0 0 1 0 0 1 0 0 0 0 </w:delText>
        </w:r>
      </w:del>
    </w:p>
    <w:p>
      <w:pPr>
        <w:pStyle w:val="Normal.0"/>
        <w:rPr>
          <w:del w:id="10980" w:date="2024-12-23T15:38:09Z" w:author="Владислав Бурдинский"/>
          <w:lang w:val="en-US"/>
        </w:rPr>
      </w:pPr>
      <w:del w:id="10981" w:date="2024-12-23T15:38:09Z" w:author="Владислав Бурдинский">
        <w:r>
          <w:rPr>
            <w:rtl w:val="0"/>
            <w:lang w:val="en-US"/>
          </w:rPr>
          <w:delText xml:space="preserve">0 1 0 1 1 1 0 1 1 0 </w:delText>
        </w:r>
      </w:del>
    </w:p>
    <w:p>
      <w:pPr>
        <w:pStyle w:val="Normal.0"/>
        <w:rPr>
          <w:del w:id="10982" w:date="2024-12-23T15:38:09Z" w:author="Владислав Бурдинский"/>
          <w:lang w:val="en-US"/>
        </w:rPr>
      </w:pPr>
      <w:del w:id="10983" w:date="2024-12-23T15:38:09Z" w:author="Владислав Бурдинский">
        <w:r>
          <w:rPr>
            <w:rtl w:val="0"/>
            <w:lang w:val="en-US"/>
          </w:rPr>
          <w:delText xml:space="preserve">0 1 1 0 1 0 1 1 1 1 </w:delText>
        </w:r>
      </w:del>
    </w:p>
    <w:p>
      <w:pPr>
        <w:pStyle w:val="Normal.0"/>
        <w:rPr>
          <w:del w:id="10984" w:date="2024-12-23T15:38:09Z" w:author="Владислав Бурдинский"/>
          <w:lang w:val="en-US"/>
        </w:rPr>
      </w:pPr>
      <w:del w:id="10985" w:date="2024-12-23T15:38:09Z" w:author="Владислав Бурдинский">
        <w:r>
          <w:rPr>
            <w:rtl w:val="0"/>
            <w:lang w:val="en-US"/>
          </w:rPr>
          <w:delText xml:space="preserve">0 1 0 0 0 1 1 1 0 1 </w:delText>
        </w:r>
      </w:del>
    </w:p>
    <w:p>
      <w:pPr>
        <w:pStyle w:val="Normal.0"/>
        <w:rPr>
          <w:del w:id="10986" w:date="2024-12-23T15:38:09Z" w:author="Владислав Бурдинский"/>
          <w:lang w:val="en-US"/>
        </w:rPr>
      </w:pPr>
      <w:del w:id="10987" w:date="2024-12-23T15:38:09Z" w:author="Владислав Бурдинский">
        <w:r>
          <w:rPr>
            <w:rtl w:val="0"/>
            <w:lang w:val="en-US"/>
          </w:rPr>
          <w:delText xml:space="preserve">0 0 1 1 0 1 0 0 0 1 </w:delText>
        </w:r>
      </w:del>
    </w:p>
    <w:p>
      <w:pPr>
        <w:pStyle w:val="Normal.0"/>
        <w:rPr>
          <w:del w:id="10988" w:date="2024-12-23T15:38:09Z" w:author="Владислав Бурдинский"/>
          <w:lang w:val="en-US"/>
        </w:rPr>
      </w:pPr>
      <w:del w:id="10989" w:date="2024-12-23T15:38:09Z" w:author="Владислав Бурдинский">
        <w:r>
          <w:rPr>
            <w:rtl w:val="0"/>
            <w:lang w:val="en-US"/>
          </w:rPr>
          <w:delText xml:space="preserve">0 1 1 1 0 1 0 0 0 1 </w:delText>
        </w:r>
      </w:del>
    </w:p>
    <w:p>
      <w:pPr>
        <w:pStyle w:val="Normal.0"/>
        <w:rPr>
          <w:del w:id="10990" w:date="2024-12-23T15:38:09Z" w:author="Владислав Бурдинский"/>
          <w:lang w:val="en-US"/>
        </w:rPr>
      </w:pPr>
      <w:del w:id="10991" w:date="2024-12-23T15:38:09Z" w:author="Владислав Бурдинский">
        <w:r>
          <w:rPr>
            <w:rtl w:val="0"/>
            <w:lang w:val="en-US"/>
          </w:rPr>
          <w:delText xml:space="preserve">1 0 1 0 1 1 1 0 0 0 </w:delText>
        </w:r>
      </w:del>
    </w:p>
    <w:p>
      <w:pPr>
        <w:pStyle w:val="Normal.0"/>
        <w:rPr>
          <w:del w:id="10992" w:date="2024-12-23T15:38:09Z" w:author="Владислав Бурдинский"/>
          <w:lang w:val="en-US"/>
        </w:rPr>
      </w:pPr>
      <w:del w:id="10993" w:date="2024-12-23T15:38:09Z" w:author="Владислав Бурдинский">
        <w:r>
          <w:rPr>
            <w:rtl w:val="0"/>
            <w:lang w:val="en-US"/>
          </w:rPr>
          <w:delText xml:space="preserve">1 1 0 1 1 0 1 0 1 0 </w:delText>
        </w:r>
      </w:del>
    </w:p>
    <w:p>
      <w:pPr>
        <w:pStyle w:val="Normal.0"/>
        <w:rPr>
          <w:del w:id="10994" w:date="2024-12-23T15:38:09Z" w:author="Владислав Бурдинский"/>
          <w:lang w:val="en-US"/>
        </w:rPr>
      </w:pPr>
      <w:del w:id="10995" w:date="2024-12-23T15:38:09Z" w:author="Владислав Бурдинский">
        <w:r>
          <w:rPr>
            <w:rtl w:val="0"/>
            <w:lang w:val="en-US"/>
          </w:rPr>
          <w:delText xml:space="preserve">1 1 1 0 1 1 0 0 0 1 </w:delText>
        </w:r>
      </w:del>
    </w:p>
    <w:p>
      <w:pPr>
        <w:pStyle w:val="Normal.0"/>
        <w:rPr>
          <w:del w:id="10996" w:date="2024-12-23T15:38:09Z" w:author="Владислав Бурдинский"/>
          <w:lang w:val="en-US"/>
        </w:rPr>
      </w:pPr>
      <w:del w:id="10997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</w:delText>
        </w:r>
      </w:del>
      <w:del w:id="10998" w:date="2024-12-23T15:38:09Z" w:author="Владислав Бурдинский">
        <w:r>
          <w:rPr>
            <w:rtl w:val="0"/>
            <w:lang w:val="en-US"/>
          </w:rPr>
          <w:delText xml:space="preserve">0 </w:delText>
        </w:r>
      </w:del>
      <w:del w:id="10999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11000" w:date="2024-12-23T15:38:09Z" w:author="Владислав Бурдинский">
        <w:r>
          <w:rPr>
            <w:rtl w:val="0"/>
            <w:lang w:val="en-US"/>
          </w:rPr>
          <w:delText>24</w:delText>
        </w:r>
      </w:del>
    </w:p>
    <w:p>
      <w:pPr>
        <w:pStyle w:val="Normal.0"/>
        <w:rPr>
          <w:del w:id="11001" w:date="2024-12-23T15:38:09Z" w:author="Владислав Бурдинский"/>
          <w:lang w:val="en-US"/>
        </w:rPr>
      </w:pPr>
      <w:del w:id="11002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Поток обрабатывает строки с </w:delText>
        </w:r>
      </w:del>
      <w:del w:id="11003" w:date="2024-12-23T15:38:09Z" w:author="Владислав Бурдинский">
        <w:r>
          <w:rPr>
            <w:rtl w:val="0"/>
            <w:lang w:val="en-US"/>
          </w:rPr>
          <w:delText xml:space="preserve">75 </w:delText>
        </w:r>
      </w:del>
      <w:del w:id="11004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11005" w:date="2024-12-23T15:38:09Z" w:author="Владислав Бурдинский">
        <w:r>
          <w:rPr>
            <w:rtl w:val="0"/>
            <w:lang w:val="en-US"/>
          </w:rPr>
          <w:delText>99</w:delText>
        </w:r>
      </w:del>
    </w:p>
    <w:p>
      <w:pPr>
        <w:pStyle w:val="Normal.0"/>
        <w:rPr>
          <w:del w:id="11006" w:date="2024-12-23T15:38:09Z" w:author="Владислав Бурдинский"/>
          <w:lang w:val="en-US"/>
        </w:rPr>
      </w:pPr>
      <w:del w:id="11007" w:date="2024-12-23T15:38:09Z" w:author="Владислав Бурдинский">
        <w:r>
          <w:rPr>
            <w:rtl w:val="0"/>
            <w:lang w:val="en-US"/>
          </w:rPr>
          <w:delText xml:space="preserve">50 </w:delText>
        </w:r>
      </w:del>
      <w:del w:id="11008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11009" w:date="2024-12-23T15:38:09Z" w:author="Владислав Бурдинский">
        <w:r>
          <w:rPr>
            <w:rtl w:val="0"/>
            <w:lang w:val="en-US"/>
          </w:rPr>
          <w:delText>74</w:delText>
        </w:r>
      </w:del>
    </w:p>
    <w:p>
      <w:pPr>
        <w:pStyle w:val="Normal.0"/>
        <w:rPr>
          <w:del w:id="11010" w:date="2024-12-23T15:38:09Z" w:author="Владислав Бурдинский"/>
          <w:lang w:val="en-US"/>
        </w:rPr>
      </w:pPr>
      <w:del w:id="11011" w:date="2024-12-23T15:38:09Z" w:author="Владислав Бурдинский">
        <w:r>
          <w:rPr>
            <w:rtl w:val="0"/>
            <w:lang w:val="en-US"/>
          </w:rPr>
          <w:delText xml:space="preserve">Поток обрабатывает строки с </w:delText>
        </w:r>
      </w:del>
      <w:del w:id="11012" w:date="2024-12-23T15:38:09Z" w:author="Владислав Бурдинский">
        <w:r>
          <w:rPr>
            <w:rtl w:val="0"/>
            <w:lang w:val="en-US"/>
          </w:rPr>
          <w:delText xml:space="preserve">25 </w:delText>
        </w:r>
      </w:del>
      <w:del w:id="11013" w:date="2024-12-23T15:38:09Z" w:author="Владислав Бурдинский">
        <w:r>
          <w:rPr>
            <w:rtl w:val="0"/>
            <w:lang w:val="en-US"/>
          </w:rPr>
          <w:delText xml:space="preserve">по </w:delText>
        </w:r>
      </w:del>
      <w:del w:id="11014" w:date="2024-12-23T15:38:09Z" w:author="Владислав Бурдинский">
        <w:r>
          <w:rPr>
            <w:rtl w:val="0"/>
            <w:lang w:val="en-US"/>
          </w:rPr>
          <w:delText>49</w:delText>
        </w:r>
      </w:del>
    </w:p>
    <w:p>
      <w:pPr>
        <w:pStyle w:val="Normal.0"/>
        <w:rPr>
          <w:del w:id="11015" w:date="2024-12-23T15:38:09Z" w:author="Владислав Бурдинский"/>
          <w:lang w:val="en-US"/>
        </w:rPr>
      </w:pPr>
      <w:del w:id="11016" w:date="2024-12-23T15:38:09Z" w:author="Владислав Бурдинский">
        <w:r>
          <w:rPr>
            <w:rtl w:val="0"/>
            <w:lang w:val="en-US"/>
          </w:rPr>
          <w:delText>Результирующая матрица</w:delText>
        </w:r>
      </w:del>
      <w:del w:id="11017" w:date="2024-12-23T15:38:09Z" w:author="Владислав Бурдинский">
        <w:r>
          <w:rPr>
            <w:rtl w:val="0"/>
            <w:lang w:val="en-US"/>
          </w:rPr>
          <w:delText>:</w:delText>
        </w:r>
      </w:del>
    </w:p>
    <w:p>
      <w:pPr>
        <w:pStyle w:val="Normal.0"/>
        <w:rPr>
          <w:del w:id="11018" w:date="2024-12-23T15:38:09Z" w:author="Владислав Бурдинский"/>
          <w:lang w:val="en-US"/>
        </w:rPr>
      </w:pPr>
      <w:del w:id="11019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1020" w:date="2024-12-23T15:38:09Z" w:author="Владислав Бурдинский"/>
          <w:lang w:val="en-US"/>
        </w:rPr>
      </w:pPr>
      <w:del w:id="11021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1022" w:date="2024-12-23T15:38:09Z" w:author="Владислав Бурдинский"/>
          <w:lang w:val="en-US"/>
        </w:rPr>
      </w:pPr>
      <w:del w:id="11023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1024" w:date="2024-12-23T15:38:09Z" w:author="Владислав Бурдинский"/>
          <w:lang w:val="en-US"/>
        </w:rPr>
      </w:pPr>
      <w:del w:id="11025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1026" w:date="2024-12-23T15:38:09Z" w:author="Владислав Бурдинский"/>
          <w:lang w:val="en-US"/>
        </w:rPr>
      </w:pPr>
      <w:del w:id="11027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1028" w:date="2024-12-23T15:38:09Z" w:author="Владислав Бурдинский"/>
          <w:lang w:val="en-US"/>
        </w:rPr>
      </w:pPr>
      <w:del w:id="11029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1030" w:date="2024-12-23T15:38:09Z" w:author="Владислав Бурдинский"/>
          <w:lang w:val="en-US"/>
        </w:rPr>
      </w:pPr>
      <w:del w:id="11031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1032" w:date="2024-12-23T15:38:09Z" w:author="Владислав Бурдинский"/>
          <w:lang w:val="en-US"/>
        </w:rPr>
      </w:pPr>
      <w:del w:id="11033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1034" w:date="2024-12-23T15:38:09Z" w:author="Владислав Бурдинский"/>
          <w:lang w:val="en-US"/>
        </w:rPr>
      </w:pPr>
      <w:del w:id="11035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1036" w:date="2024-12-23T15:38:09Z" w:author="Владислав Бурдинский"/>
          <w:lang w:val="en-US"/>
        </w:rPr>
      </w:pPr>
      <w:del w:id="11037" w:date="2024-12-23T15:38:09Z" w:author="Владислав Бурдинский">
        <w:r>
          <w:rPr>
            <w:rtl w:val="0"/>
            <w:lang w:val="en-US"/>
          </w:rPr>
          <w:delText xml:space="preserve">0 0 0 0 0 0 0 0 0 0 </w:delText>
        </w:r>
      </w:del>
    </w:p>
    <w:p>
      <w:pPr>
        <w:pStyle w:val="Normal.0"/>
        <w:rPr>
          <w:del w:id="11038" w:date="2024-12-23T15:38:09Z" w:author="Владислав Бурдинский"/>
          <w:lang w:val="en-US"/>
        </w:rPr>
      </w:pPr>
      <w:del w:id="11039" w:date="2024-12-23T15:38:09Z" w:author="Владислав Бурдинский">
        <w:r>
          <w:rPr>
            <w:rtl w:val="0"/>
            <w:lang w:val="en-US"/>
          </w:rPr>
          <w:delText>Время выполнения операции</w:delText>
        </w:r>
      </w:del>
      <w:del w:id="11040" w:date="2024-12-23T15:38:09Z" w:author="Владислав Бурдинский">
        <w:r>
          <w:rPr>
            <w:rtl w:val="0"/>
            <w:lang w:val="en-US"/>
          </w:rPr>
          <w:delText xml:space="preserve">: 0.00310342 </w:delText>
        </w:r>
      </w:del>
      <w:del w:id="11041" w:date="2024-12-23T15:38:09Z" w:author="Владислав Бурдинский">
        <w:r>
          <w:rPr>
            <w:rtl w:val="0"/>
            <w:lang w:val="en-US"/>
          </w:rPr>
          <w:delText>секунд</w:delText>
        </w:r>
      </w:del>
    </w:p>
    <w:p>
      <w:pPr>
        <w:pStyle w:val="Normal.0"/>
        <w:rPr>
          <w:del w:id="11042" w:date="2024-12-23T15:38:09Z" w:author="Владислав Бурдинский"/>
          <w:lang w:val="en-US"/>
        </w:rPr>
      </w:pPr>
      <w:del w:id="11043" w:date="2024-12-23T15:38:09Z" w:author="Владислав Бурдинский">
        <w:r>
          <w:rPr>
            <w:rtl w:val="0"/>
            <w:lang w:val="en-US"/>
          </w:rPr>
          <w:delText xml:space="preserve">(base) vladislavburdinskij@MacBook-Pro-Vladislav build % </w:delText>
        </w:r>
      </w:del>
    </w:p>
    <w:p>
      <w:pPr>
        <w:pStyle w:val="Normal.0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360" w:lineRule="auto"/>
      </w:pPr>
      <w:r>
        <w:rPr>
          <w:sz w:val="28"/>
          <w:szCs w:val="28"/>
          <w:rtl w:val="0"/>
          <w:lang w:val="ru-RU"/>
        </w:rPr>
        <w:t xml:space="preserve">В </w:t>
      </w:r>
      <w:ins w:id="11044" w:date="2024-12-23T16:27:15Z" w:author="Владислав Бурдинский">
        <w:r>
          <w:rPr>
            <w:sz w:val="28"/>
            <w:szCs w:val="28"/>
            <w:rtl w:val="0"/>
            <w:lang w:val="ru-RU"/>
          </w:rPr>
          <w:t>ходе работы над курсовым проектом согласно назначенному варианту задания я реализовал игру «Морской бой» на клиент</w:t>
        </w:r>
      </w:ins>
      <w:ins w:id="11045" w:date="2024-12-23T16:27:15Z" w:author="Владислав Бурдинский">
        <w:r>
          <w:rPr>
            <w:sz w:val="28"/>
            <w:szCs w:val="28"/>
            <w:rtl w:val="0"/>
            <w:lang w:val="ru-RU"/>
          </w:rPr>
          <w:t>-</w:t>
        </w:r>
      </w:ins>
      <w:ins w:id="11046" w:date="2024-12-23T16:27:15Z" w:author="Владислав Бурдинский">
        <w:r>
          <w:rPr>
            <w:sz w:val="28"/>
            <w:szCs w:val="28"/>
            <w:rtl w:val="0"/>
            <w:lang w:val="ru-RU"/>
          </w:rPr>
          <w:t>серверной архитектуре</w:t>
        </w:r>
      </w:ins>
      <w:ins w:id="11047" w:date="2024-12-23T16:27:15Z" w:author="Владислав Бурдинский">
        <w:r>
          <w:rPr>
            <w:sz w:val="28"/>
            <w:szCs w:val="28"/>
            <w:rtl w:val="0"/>
            <w:lang w:val="ru-RU"/>
          </w:rPr>
          <w:t xml:space="preserve">.  </w:t>
        </w:r>
      </w:ins>
      <w:ins w:id="11048" w:date="2024-12-23T16:27:15Z" w:author="Владислав Бурдинский">
        <w:r>
          <w:rPr>
            <w:sz w:val="28"/>
            <w:szCs w:val="28"/>
            <w:rtl w:val="0"/>
            <w:lang w:val="ru-RU"/>
          </w:rPr>
          <w:t xml:space="preserve">Общение между клиентами и сервером происходит с помощью очереди сообщений </w:t>
        </w:r>
      </w:ins>
      <w:ins w:id="11049" w:date="2024-12-23T16:27:15Z" w:author="Владислав Бурдинский">
        <w:r>
          <w:rPr>
            <w:sz w:val="28"/>
            <w:szCs w:val="28"/>
            <w:rtl w:val="0"/>
            <w:lang w:val="en-US"/>
          </w:rPr>
          <w:t xml:space="preserve">ZMQ, </w:t>
        </w:r>
      </w:ins>
      <w:ins w:id="11050" w:date="2024-12-23T16:27:15Z" w:author="Владислав Бурдинский">
        <w:r>
          <w:rPr>
            <w:sz w:val="28"/>
            <w:szCs w:val="28"/>
            <w:rtl w:val="0"/>
            <w:lang w:val="ru-RU"/>
          </w:rPr>
          <w:t>поддерживается возможность создания игры</w:t>
        </w:r>
      </w:ins>
      <w:ins w:id="11051" w:date="2024-12-23T16:27:15Z" w:author="Владислав Бурдинский">
        <w:r>
          <w:rPr>
            <w:sz w:val="28"/>
            <w:szCs w:val="28"/>
            <w:rtl w:val="0"/>
            <w:lang w:val="ru-RU"/>
          </w:rPr>
          <w:t xml:space="preserve">, </w:t>
        </w:r>
      </w:ins>
      <w:ins w:id="11052" w:date="2024-12-23T16:27:15Z" w:author="Владислав Бурдинский">
        <w:r>
          <w:rPr>
            <w:sz w:val="28"/>
            <w:szCs w:val="28"/>
            <w:rtl w:val="0"/>
            <w:lang w:val="ru-RU"/>
          </w:rPr>
          <w:t>расстановки кораблей</w:t>
        </w:r>
      </w:ins>
      <w:ins w:id="11053" w:date="2024-12-23T16:27:15Z" w:author="Владислав Бурдинский">
        <w:r>
          <w:rPr>
            <w:sz w:val="28"/>
            <w:szCs w:val="28"/>
            <w:rtl w:val="0"/>
            <w:lang w:val="ru-RU"/>
          </w:rPr>
          <w:t xml:space="preserve">, </w:t>
        </w:r>
      </w:ins>
      <w:ins w:id="11054" w:date="2024-12-23T16:27:15Z" w:author="Владислав Бурдинский">
        <w:r>
          <w:rPr>
            <w:sz w:val="28"/>
            <w:szCs w:val="28"/>
            <w:rtl w:val="0"/>
            <w:lang w:val="ru-RU"/>
          </w:rPr>
          <w:t>стрельбы и завершение игры в случае уничтожения всех кораблей</w:t>
        </w:r>
      </w:ins>
      <w:ins w:id="11055" w:date="2024-12-23T16:27:15Z" w:author="Владислав Бурдинский">
        <w:r>
          <w:rPr>
            <w:sz w:val="28"/>
            <w:szCs w:val="28"/>
            <w:rtl w:val="0"/>
            <w:lang w:val="ru-RU"/>
          </w:rPr>
          <w:t>.</w:t>
        </w:r>
      </w:ins>
      <w:del w:id="11056" w:date="2024-12-23T16:25:32Z" w:author="Владислав Бурдинский">
        <w:r>
          <w:rPr>
            <w:sz w:val="28"/>
            <w:szCs w:val="28"/>
            <w:rtl w:val="0"/>
            <w:lang w:val="ru-RU"/>
          </w:rPr>
          <w:delText>данной лабораторной</w:delText>
        </w:r>
      </w:del>
      <w:del w:id="11057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 удалось познакомиться с таким системным вызовом как </w:delText>
        </w:r>
      </w:del>
      <w:del w:id="11058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fork() </w:delText>
        </w:r>
      </w:del>
      <w:del w:id="11059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для создания новых процессов и с </w:delText>
        </w:r>
      </w:del>
      <w:del w:id="11060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pipe </w:delText>
        </w:r>
      </w:del>
      <w:del w:id="11061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который служит для их связи этих процессов</w:delText>
        </w:r>
      </w:del>
      <w:del w:id="11062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11063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Эти команды могут усложнить код программы но зато уменьшить время ее работы</w:delText>
        </w:r>
      </w:del>
      <w:del w:id="11064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 xml:space="preserve">, </w:delText>
        </w:r>
      </w:del>
      <w:del w:id="11065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что является одним из главных задач программиста при написании программы</w:delText>
        </w:r>
      </w:del>
      <w:del w:id="11066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Эти команды могут значительно ускорить многие процессы в обработке данных и упростить жизнь при проектировании системы</w:delText>
        </w:r>
      </w:del>
      <w:del w:id="11067" w:date="2024-12-23T15:49:36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Liberation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WWNum2"/>
  </w:abstractNum>
  <w:abstractNum w:abstractNumId="1">
    <w:multiLevelType w:val="hybridMultilevel"/>
    <w:styleLink w:val="WWNum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WWNum2">
    <w:name w:val="WWNum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outline w:val="0"/>
      <w:color w:val="0b0080"/>
      <w:u w:color="0b0080"/>
      <w:shd w:val="clear" w:color="auto" w:fill="ffffff"/>
      <w:lang w:val="ru-RU"/>
      <w14:textFill>
        <w14:solidFill>
          <w14:srgbClr w14:val="0B008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